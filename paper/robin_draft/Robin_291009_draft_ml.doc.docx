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97EB2" w:rsidRPr="000F30E7" w:rsidRDefault="00F97EB2" w:rsidP="002D12CA">
      <w:pPr>
        <w:spacing w:line="360" w:lineRule="auto"/>
        <w:jc w:val="both"/>
        <w:rPr>
          <w:rFonts w:ascii="Arial" w:hAnsi="Arial"/>
        </w:rPr>
      </w:pPr>
      <w:r w:rsidRPr="000F30E7">
        <w:rPr>
          <w:rFonts w:ascii="Arial" w:hAnsi="Arial"/>
        </w:rPr>
        <w:t>Robin: An intuitive wizard application for R-based microarray quality assessment and analysis.</w:t>
      </w:r>
    </w:p>
    <w:p w:rsidR="00F97EB2" w:rsidRPr="000F30E7" w:rsidRDefault="00F97EB2" w:rsidP="002D12CA">
      <w:pPr>
        <w:spacing w:line="360" w:lineRule="auto"/>
        <w:jc w:val="both"/>
        <w:rPr>
          <w:rFonts w:ascii="Arial" w:hAnsi="Arial"/>
        </w:rPr>
      </w:pPr>
    </w:p>
    <w:p w:rsidR="00F97EB2" w:rsidRDefault="00F97EB2" w:rsidP="002D12CA">
      <w:pPr>
        <w:spacing w:line="360" w:lineRule="auto"/>
        <w:jc w:val="both"/>
        <w:rPr>
          <w:ins w:id="0" w:author="Marc Lohse" w:date="2009-11-25T16:05:00Z"/>
          <w:rFonts w:ascii="Arial" w:hAnsi="Arial"/>
        </w:rPr>
      </w:pPr>
      <w:r w:rsidRPr="000F30E7">
        <w:rPr>
          <w:rFonts w:ascii="Arial" w:hAnsi="Arial"/>
        </w:rPr>
        <w:t>Marc Lohse</w:t>
      </w:r>
      <w:ins w:id="1" w:author="Marc Lohse" w:date="2009-11-25T16:05:00Z">
        <w:r w:rsidR="006D7825" w:rsidRPr="000C2CC6">
          <w:rPr>
            <w:rFonts w:ascii="Arial" w:hAnsi="Arial"/>
            <w:vertAlign w:val="superscript"/>
          </w:rPr>
          <w:t>1</w:t>
        </w:r>
      </w:ins>
      <w:r w:rsidRPr="000F30E7">
        <w:rPr>
          <w:rFonts w:ascii="Arial" w:hAnsi="Arial"/>
        </w:rPr>
        <w:t xml:space="preserve">, </w:t>
      </w:r>
      <w:r w:rsidR="00D7544A" w:rsidRPr="000F30E7">
        <w:rPr>
          <w:rFonts w:ascii="Arial" w:hAnsi="Arial"/>
        </w:rPr>
        <w:t>Adriano Nunes-Nesi</w:t>
      </w:r>
      <w:ins w:id="2" w:author="Marc Lohse" w:date="2009-11-25T16:05:00Z">
        <w:r w:rsidR="006D7825" w:rsidRPr="000C2CC6">
          <w:rPr>
            <w:rFonts w:ascii="Arial" w:hAnsi="Arial"/>
            <w:vertAlign w:val="superscript"/>
          </w:rPr>
          <w:t>1</w:t>
        </w:r>
      </w:ins>
      <w:r w:rsidR="00D7544A" w:rsidRPr="000F30E7">
        <w:rPr>
          <w:rFonts w:ascii="Arial" w:hAnsi="Arial"/>
        </w:rPr>
        <w:t>, Sonia Osorio</w:t>
      </w:r>
      <w:ins w:id="3" w:author="Marc Lohse" w:date="2009-11-25T16:05:00Z">
        <w:r w:rsidR="006D7825" w:rsidRPr="000C2CC6">
          <w:rPr>
            <w:rFonts w:ascii="Arial" w:hAnsi="Arial"/>
            <w:vertAlign w:val="superscript"/>
          </w:rPr>
          <w:t>1</w:t>
        </w:r>
      </w:ins>
      <w:r w:rsidR="00D7544A" w:rsidRPr="000F30E7">
        <w:rPr>
          <w:rFonts w:ascii="Arial" w:hAnsi="Arial"/>
        </w:rPr>
        <w:t xml:space="preserve">, </w:t>
      </w:r>
      <w:r w:rsidRPr="000F30E7">
        <w:rPr>
          <w:rFonts w:ascii="Arial" w:hAnsi="Arial"/>
        </w:rPr>
        <w:t>Peter Krüger</w:t>
      </w:r>
      <w:ins w:id="4" w:author="Marc Lohse" w:date="2009-11-25T16:05:00Z">
        <w:r w:rsidR="006D7825" w:rsidRPr="000C2CC6">
          <w:rPr>
            <w:rFonts w:ascii="Arial" w:hAnsi="Arial"/>
            <w:vertAlign w:val="superscript"/>
          </w:rPr>
          <w:t>1</w:t>
        </w:r>
      </w:ins>
      <w:r w:rsidRPr="000F30E7">
        <w:rPr>
          <w:rFonts w:ascii="Arial" w:hAnsi="Arial"/>
        </w:rPr>
        <w:t>,</w:t>
      </w:r>
      <w:r w:rsidR="00D7544A" w:rsidRPr="000F30E7">
        <w:rPr>
          <w:rFonts w:ascii="Arial" w:hAnsi="Arial"/>
        </w:rPr>
        <w:t xml:space="preserve"> Liam Childs</w:t>
      </w:r>
      <w:ins w:id="5" w:author="Marc Lohse" w:date="2009-11-25T16:05:00Z">
        <w:r w:rsidR="006D7825" w:rsidRPr="000C2CC6">
          <w:rPr>
            <w:rFonts w:ascii="Arial" w:hAnsi="Arial"/>
            <w:vertAlign w:val="superscript"/>
          </w:rPr>
          <w:t>1</w:t>
        </w:r>
      </w:ins>
      <w:r w:rsidR="00D7544A" w:rsidRPr="000F30E7">
        <w:rPr>
          <w:rFonts w:ascii="Arial" w:hAnsi="Arial"/>
        </w:rPr>
        <w:t>,</w:t>
      </w:r>
      <w:r w:rsidRPr="000F30E7">
        <w:rPr>
          <w:rFonts w:ascii="Arial" w:hAnsi="Arial"/>
        </w:rPr>
        <w:t xml:space="preserve"> Jan Hannemann</w:t>
      </w:r>
      <w:ins w:id="6" w:author="Marc Lohse" w:date="2009-11-25T16:05:00Z">
        <w:r w:rsidR="006D7825" w:rsidRPr="000C2CC6">
          <w:rPr>
            <w:rFonts w:ascii="Arial" w:hAnsi="Arial"/>
            <w:vertAlign w:val="superscript"/>
          </w:rPr>
          <w:t>2</w:t>
        </w:r>
      </w:ins>
      <w:r w:rsidRPr="000F30E7">
        <w:rPr>
          <w:rFonts w:ascii="Arial" w:hAnsi="Arial"/>
        </w:rPr>
        <w:t>, Axel Nagel</w:t>
      </w:r>
      <w:ins w:id="7" w:author="Marc Lohse" w:date="2009-11-25T16:06:00Z">
        <w:r w:rsidR="006D7825" w:rsidRPr="000C2CC6">
          <w:rPr>
            <w:rFonts w:ascii="Arial" w:hAnsi="Arial"/>
            <w:vertAlign w:val="superscript"/>
          </w:rPr>
          <w:t>1</w:t>
        </w:r>
      </w:ins>
      <w:r w:rsidRPr="000F30E7">
        <w:rPr>
          <w:rFonts w:ascii="Arial" w:hAnsi="Arial"/>
        </w:rPr>
        <w:t xml:space="preserve">, </w:t>
      </w:r>
      <w:r w:rsidR="00D7544A" w:rsidRPr="000F30E7">
        <w:rPr>
          <w:rFonts w:ascii="Arial" w:hAnsi="Arial"/>
        </w:rPr>
        <w:t>Dirk Walther</w:t>
      </w:r>
      <w:ins w:id="8" w:author="Marc Lohse" w:date="2009-11-25T16:06:00Z">
        <w:r w:rsidR="006D7825" w:rsidRPr="000C2CC6">
          <w:rPr>
            <w:rFonts w:ascii="Arial" w:hAnsi="Arial"/>
            <w:vertAlign w:val="superscript"/>
          </w:rPr>
          <w:t>1</w:t>
        </w:r>
      </w:ins>
      <w:r w:rsidR="00D7544A" w:rsidRPr="000F30E7">
        <w:rPr>
          <w:rFonts w:ascii="Arial" w:hAnsi="Arial"/>
        </w:rPr>
        <w:t>,</w:t>
      </w:r>
      <w:ins w:id="9" w:author="Marc Lohse" w:date="2009-11-25T16:04:00Z">
        <w:r w:rsidR="006D7825">
          <w:rPr>
            <w:rFonts w:ascii="Arial" w:hAnsi="Arial"/>
          </w:rPr>
          <w:t xml:space="preserve"> Joachim Selbig</w:t>
        </w:r>
      </w:ins>
      <w:ins w:id="10" w:author="Marc Lohse" w:date="2009-11-25T16:06:00Z">
        <w:r w:rsidR="006D7825" w:rsidRPr="000C2CC6">
          <w:rPr>
            <w:rFonts w:ascii="Arial" w:hAnsi="Arial"/>
            <w:vertAlign w:val="superscript"/>
          </w:rPr>
          <w:t>3</w:t>
        </w:r>
      </w:ins>
      <w:ins w:id="11" w:author="Marc Lohse" w:date="2009-11-25T16:04:00Z">
        <w:r w:rsidR="006D7825">
          <w:rPr>
            <w:rFonts w:ascii="Arial" w:hAnsi="Arial"/>
          </w:rPr>
          <w:t>, Nese Sreenivasulu</w:t>
        </w:r>
      </w:ins>
      <w:ins w:id="12" w:author="Marc Lohse" w:date="2009-11-25T16:06:00Z">
        <w:r w:rsidR="006D7825" w:rsidRPr="000C2CC6">
          <w:rPr>
            <w:rFonts w:ascii="Arial" w:hAnsi="Arial"/>
            <w:vertAlign w:val="superscript"/>
          </w:rPr>
          <w:t>4</w:t>
        </w:r>
      </w:ins>
      <w:proofErr w:type="gramStart"/>
      <w:ins w:id="13" w:author="Marc Lohse" w:date="2009-11-25T16:04:00Z">
        <w:r w:rsidR="006D7825">
          <w:rPr>
            <w:rFonts w:ascii="Arial" w:hAnsi="Arial"/>
          </w:rPr>
          <w:t xml:space="preserve">, </w:t>
        </w:r>
      </w:ins>
      <w:r w:rsidR="00D7544A" w:rsidRPr="000F30E7">
        <w:rPr>
          <w:rFonts w:ascii="Arial" w:hAnsi="Arial"/>
        </w:rPr>
        <w:t xml:space="preserve"> </w:t>
      </w:r>
      <w:r w:rsidRPr="000F30E7">
        <w:rPr>
          <w:rFonts w:ascii="Arial" w:hAnsi="Arial"/>
        </w:rPr>
        <w:t>Mark</w:t>
      </w:r>
      <w:proofErr w:type="gramEnd"/>
      <w:r w:rsidRPr="000F30E7">
        <w:rPr>
          <w:rFonts w:ascii="Arial" w:hAnsi="Arial"/>
        </w:rPr>
        <w:t xml:space="preserve"> Stitt</w:t>
      </w:r>
      <w:ins w:id="14" w:author="Marc Lohse" w:date="2009-11-25T16:06:00Z">
        <w:r w:rsidR="006D7825" w:rsidRPr="000C2CC6">
          <w:rPr>
            <w:rFonts w:ascii="Arial" w:hAnsi="Arial"/>
            <w:vertAlign w:val="superscript"/>
          </w:rPr>
          <w:t>1</w:t>
        </w:r>
      </w:ins>
      <w:r w:rsidRPr="000F30E7">
        <w:rPr>
          <w:rFonts w:ascii="Arial" w:hAnsi="Arial"/>
        </w:rPr>
        <w:t xml:space="preserve">, </w:t>
      </w:r>
      <w:r w:rsidR="00D7544A" w:rsidRPr="000F30E7">
        <w:rPr>
          <w:rFonts w:ascii="Arial" w:hAnsi="Arial"/>
        </w:rPr>
        <w:t>Alisdair R. Fernie</w:t>
      </w:r>
      <w:ins w:id="15" w:author="Marc Lohse" w:date="2009-11-25T16:06:00Z">
        <w:r w:rsidR="006D7825" w:rsidRPr="000C2CC6">
          <w:rPr>
            <w:rFonts w:ascii="Arial" w:hAnsi="Arial"/>
            <w:vertAlign w:val="superscript"/>
          </w:rPr>
          <w:t>1</w:t>
        </w:r>
      </w:ins>
      <w:r w:rsidR="00D7544A" w:rsidRPr="000F30E7">
        <w:rPr>
          <w:rFonts w:ascii="Arial" w:hAnsi="Arial"/>
        </w:rPr>
        <w:t>,</w:t>
      </w:r>
      <w:r w:rsidRPr="000F30E7">
        <w:rPr>
          <w:rFonts w:ascii="Arial" w:hAnsi="Arial"/>
        </w:rPr>
        <w:t xml:space="preserve"> Björn Usadel</w:t>
      </w:r>
      <w:ins w:id="16" w:author="Marc Lohse" w:date="2009-11-25T16:06:00Z">
        <w:r w:rsidR="006D7825" w:rsidRPr="000C2CC6">
          <w:rPr>
            <w:rFonts w:ascii="Arial" w:hAnsi="Arial"/>
            <w:vertAlign w:val="superscript"/>
          </w:rPr>
          <w:t>1</w:t>
        </w:r>
      </w:ins>
      <w:r w:rsidRPr="000F30E7">
        <w:rPr>
          <w:rFonts w:ascii="Arial" w:hAnsi="Arial"/>
        </w:rPr>
        <w:t>.</w:t>
      </w:r>
    </w:p>
    <w:p w:rsidR="006D7825" w:rsidRPr="000F30E7" w:rsidRDefault="006D7825" w:rsidP="002D12CA">
      <w:pPr>
        <w:numPr>
          <w:ins w:id="17" w:author="Marc Lohse" w:date="2009-11-25T16:05:00Z"/>
        </w:numPr>
        <w:spacing w:line="360" w:lineRule="auto"/>
        <w:jc w:val="both"/>
        <w:rPr>
          <w:rFonts w:ascii="Arial" w:hAnsi="Arial"/>
        </w:rPr>
      </w:pPr>
    </w:p>
    <w:p w:rsidR="00F97EB2" w:rsidRPr="000F30E7" w:rsidRDefault="006D7825" w:rsidP="002D12CA">
      <w:pPr>
        <w:spacing w:line="360" w:lineRule="auto"/>
        <w:jc w:val="both"/>
        <w:rPr>
          <w:rFonts w:ascii="Arial" w:hAnsi="Arial"/>
        </w:rPr>
      </w:pPr>
      <w:ins w:id="18" w:author="Marc Lohse" w:date="2009-11-25T16:05:00Z">
        <w:r w:rsidRPr="0066388C">
          <w:rPr>
            <w:rFonts w:ascii="Arial" w:hAnsi="Arial"/>
            <w:vertAlign w:val="superscript"/>
          </w:rPr>
          <w:t>1</w:t>
        </w:r>
      </w:ins>
      <w:ins w:id="19" w:author="Marc Lohse" w:date="2009-11-25T16:16:00Z">
        <w:r w:rsidR="0066388C">
          <w:rPr>
            <w:rFonts w:ascii="Arial" w:hAnsi="Arial"/>
            <w:vertAlign w:val="superscript"/>
          </w:rPr>
          <w:t xml:space="preserve"> </w:t>
        </w:r>
      </w:ins>
      <w:r w:rsidR="00F97EB2" w:rsidRPr="000F30E7">
        <w:rPr>
          <w:rFonts w:ascii="Arial" w:hAnsi="Arial"/>
        </w:rPr>
        <w:t>Max-Planck-Institute of molecular plant physiology</w:t>
      </w:r>
    </w:p>
    <w:p w:rsidR="00F97EB2" w:rsidRPr="000F30E7" w:rsidRDefault="00F97EB2" w:rsidP="002D12CA">
      <w:pPr>
        <w:spacing w:line="360" w:lineRule="auto"/>
        <w:jc w:val="both"/>
        <w:rPr>
          <w:rFonts w:ascii="Arial" w:hAnsi="Arial"/>
        </w:rPr>
      </w:pPr>
      <w:r w:rsidRPr="000F30E7">
        <w:rPr>
          <w:rFonts w:ascii="Arial" w:hAnsi="Arial"/>
        </w:rPr>
        <w:t xml:space="preserve">Am Mühlenberg </w:t>
      </w:r>
      <w:proofErr w:type="gramStart"/>
      <w:r w:rsidRPr="000F30E7">
        <w:rPr>
          <w:rFonts w:ascii="Arial" w:hAnsi="Arial"/>
        </w:rPr>
        <w:t>1</w:t>
      </w:r>
      <w:proofErr w:type="gramEnd"/>
    </w:p>
    <w:p w:rsidR="00F97EB2" w:rsidRDefault="00F97EB2" w:rsidP="002D12CA">
      <w:pPr>
        <w:spacing w:line="360" w:lineRule="auto"/>
        <w:jc w:val="both"/>
        <w:rPr>
          <w:ins w:id="20" w:author="Marc Lohse" w:date="2009-11-25T16:06:00Z"/>
          <w:rFonts w:ascii="Arial" w:hAnsi="Arial"/>
        </w:rPr>
      </w:pPr>
      <w:proofErr w:type="gramStart"/>
      <w:r w:rsidRPr="000F30E7">
        <w:rPr>
          <w:rFonts w:ascii="Arial" w:hAnsi="Arial"/>
        </w:rPr>
        <w:t>14476 Potsdam-Golm</w:t>
      </w:r>
      <w:proofErr w:type="gramEnd"/>
    </w:p>
    <w:p w:rsidR="006D7825" w:rsidRDefault="006D7825" w:rsidP="002D12CA">
      <w:pPr>
        <w:numPr>
          <w:ins w:id="21" w:author="Marc Lohse" w:date="2009-11-25T16:06:00Z"/>
        </w:numPr>
        <w:spacing w:line="360" w:lineRule="auto"/>
        <w:jc w:val="both"/>
        <w:rPr>
          <w:ins w:id="22" w:author="Marc Lohse" w:date="2009-11-25T16:06:00Z"/>
          <w:rFonts w:ascii="Arial" w:hAnsi="Arial"/>
        </w:rPr>
      </w:pPr>
    </w:p>
    <w:p w:rsidR="00EA5586" w:rsidRDefault="006D7825" w:rsidP="002D12CA">
      <w:pPr>
        <w:numPr>
          <w:ins w:id="23" w:author="Marc Lohse" w:date="2009-11-25T16:06:00Z"/>
        </w:numPr>
        <w:spacing w:line="360" w:lineRule="auto"/>
        <w:jc w:val="both"/>
        <w:rPr>
          <w:ins w:id="24" w:author="Marc Lohse" w:date="2009-11-26T09:53:00Z"/>
          <w:rFonts w:ascii="Arial" w:eastAsiaTheme="minorHAnsi" w:hAnsi="Arial" w:cs="Arial"/>
          <w:color w:val="333333"/>
          <w:kern w:val="0"/>
        </w:rPr>
      </w:pPr>
      <w:ins w:id="25" w:author="Marc Lohse" w:date="2009-11-25T16:06:00Z">
        <w:r w:rsidRPr="0066388C">
          <w:rPr>
            <w:rFonts w:ascii="Arial" w:hAnsi="Arial"/>
            <w:vertAlign w:val="superscript"/>
          </w:rPr>
          <w:t>2</w:t>
        </w:r>
        <w:r>
          <w:rPr>
            <w:rFonts w:ascii="Arial" w:hAnsi="Arial"/>
          </w:rPr>
          <w:t xml:space="preserve"> </w:t>
        </w:r>
      </w:ins>
      <w:ins w:id="26" w:author="Marc Lohse" w:date="2009-11-26T09:53:00Z">
        <w:r w:rsidR="00EA5586">
          <w:rPr>
            <w:rFonts w:ascii="Arial" w:eastAsiaTheme="minorHAnsi" w:hAnsi="Arial" w:cs="Arial"/>
            <w:color w:val="333333"/>
            <w:kern w:val="0"/>
          </w:rPr>
          <w:t>University of Victoria, Centre for Forest Biology</w:t>
        </w:r>
      </w:ins>
    </w:p>
    <w:p w:rsidR="00EA5586" w:rsidRDefault="00EA5586" w:rsidP="002D12CA">
      <w:pPr>
        <w:numPr>
          <w:ins w:id="27" w:author="Marc Lohse" w:date="2009-11-26T09:53:00Z"/>
        </w:numPr>
        <w:spacing w:line="360" w:lineRule="auto"/>
        <w:jc w:val="both"/>
        <w:rPr>
          <w:ins w:id="28" w:author="Marc Lohse" w:date="2009-11-26T09:53:00Z"/>
          <w:rFonts w:ascii="Arial" w:eastAsiaTheme="minorHAnsi" w:hAnsi="Arial" w:cs="Arial"/>
          <w:color w:val="333333"/>
          <w:kern w:val="0"/>
        </w:rPr>
      </w:pPr>
      <w:ins w:id="29" w:author="Marc Lohse" w:date="2009-11-26T09:53:00Z">
        <w:r>
          <w:rPr>
            <w:rFonts w:ascii="Arial" w:eastAsiaTheme="minorHAnsi" w:hAnsi="Arial" w:cs="Arial"/>
            <w:color w:val="333333"/>
            <w:kern w:val="0"/>
          </w:rPr>
          <w:t>PO Box 3020 STN CSC Victoria</w:t>
        </w:r>
      </w:ins>
    </w:p>
    <w:p w:rsidR="006D7825" w:rsidRDefault="00EA5586" w:rsidP="002D12CA">
      <w:pPr>
        <w:numPr>
          <w:ins w:id="30" w:author="Marc Lohse" w:date="2009-11-26T09:53:00Z"/>
        </w:numPr>
        <w:spacing w:line="360" w:lineRule="auto"/>
        <w:jc w:val="both"/>
        <w:rPr>
          <w:ins w:id="31" w:author="Marc Lohse" w:date="2009-11-25T16:08:00Z"/>
        </w:rPr>
      </w:pPr>
      <w:ins w:id="32" w:author="Marc Lohse" w:date="2009-11-26T09:53:00Z">
        <w:r>
          <w:rPr>
            <w:rFonts w:ascii="Arial" w:eastAsiaTheme="minorHAnsi" w:hAnsi="Arial" w:cs="Arial"/>
            <w:color w:val="333333"/>
            <w:kern w:val="0"/>
          </w:rPr>
          <w:t>Canada BC V8W 3N5</w:t>
        </w:r>
      </w:ins>
    </w:p>
    <w:p w:rsidR="006D7825" w:rsidRDefault="006D7825" w:rsidP="002D12CA">
      <w:pPr>
        <w:numPr>
          <w:ins w:id="33" w:author="Marc Lohse" w:date="2009-11-25T16:08:00Z"/>
        </w:numPr>
        <w:spacing w:line="360" w:lineRule="auto"/>
        <w:jc w:val="both"/>
        <w:rPr>
          <w:ins w:id="34" w:author="Marc Lohse" w:date="2009-11-25T16:06:00Z"/>
        </w:rPr>
      </w:pPr>
    </w:p>
    <w:p w:rsidR="006D7825" w:rsidRDefault="006D7825" w:rsidP="002D12CA">
      <w:pPr>
        <w:numPr>
          <w:ins w:id="35" w:author="Marc Lohse" w:date="2009-11-25T16:06:00Z"/>
        </w:numPr>
        <w:spacing w:line="360" w:lineRule="auto"/>
        <w:jc w:val="both"/>
        <w:rPr>
          <w:ins w:id="36" w:author="Marc Lohse" w:date="2009-11-25T16:06:00Z"/>
          <w:rFonts w:ascii="Arial" w:hAnsi="Arial"/>
        </w:rPr>
      </w:pPr>
      <w:ins w:id="37" w:author="Marc Lohse" w:date="2009-11-25T16:06:00Z">
        <w:r w:rsidRPr="0066388C">
          <w:rPr>
            <w:rFonts w:ascii="Arial" w:hAnsi="Arial"/>
            <w:vertAlign w:val="superscript"/>
          </w:rPr>
          <w:t>3</w:t>
        </w:r>
        <w:r>
          <w:rPr>
            <w:rFonts w:ascii="Arial" w:hAnsi="Arial"/>
          </w:rPr>
          <w:t xml:space="preserve"> University of Potsdam</w:t>
        </w:r>
      </w:ins>
    </w:p>
    <w:p w:rsidR="006D7825" w:rsidRDefault="006D7825" w:rsidP="002D12CA">
      <w:pPr>
        <w:numPr>
          <w:ins w:id="38" w:author="Marc Lohse" w:date="2009-11-25T16:06:00Z"/>
        </w:numPr>
        <w:spacing w:line="360" w:lineRule="auto"/>
        <w:jc w:val="both"/>
        <w:rPr>
          <w:ins w:id="39" w:author="Marc Lohse" w:date="2009-11-25T16:06:00Z"/>
          <w:rFonts w:ascii="Arial" w:hAnsi="Arial"/>
        </w:rPr>
      </w:pPr>
      <w:ins w:id="40" w:author="Marc Lohse" w:date="2009-11-25T16:06:00Z">
        <w:r>
          <w:rPr>
            <w:rFonts w:ascii="Arial" w:hAnsi="Arial"/>
          </w:rPr>
          <w:t>Karl-Liebknecht-Strasse 24-25</w:t>
        </w:r>
      </w:ins>
    </w:p>
    <w:p w:rsidR="006D7825" w:rsidRDefault="006D7825" w:rsidP="002D12CA">
      <w:pPr>
        <w:numPr>
          <w:ins w:id="41" w:author="Marc Lohse" w:date="2009-11-25T16:07:00Z"/>
        </w:numPr>
        <w:spacing w:line="360" w:lineRule="auto"/>
        <w:jc w:val="both"/>
        <w:rPr>
          <w:ins w:id="42" w:author="Marc Lohse" w:date="2009-11-25T16:08:00Z"/>
          <w:rFonts w:ascii="Arial" w:hAnsi="Arial"/>
        </w:rPr>
      </w:pPr>
      <w:proofErr w:type="gramStart"/>
      <w:ins w:id="43" w:author="Marc Lohse" w:date="2009-11-25T16:07:00Z">
        <w:r>
          <w:rPr>
            <w:rFonts w:ascii="Arial" w:hAnsi="Arial"/>
          </w:rPr>
          <w:t>14476 Potsdam-Golm</w:t>
        </w:r>
      </w:ins>
      <w:proofErr w:type="gramEnd"/>
    </w:p>
    <w:p w:rsidR="006D7825" w:rsidRDefault="006D7825" w:rsidP="002D12CA">
      <w:pPr>
        <w:numPr>
          <w:ins w:id="44" w:author="Marc Lohse" w:date="2009-11-25T16:08:00Z"/>
        </w:numPr>
        <w:spacing w:line="360" w:lineRule="auto"/>
        <w:jc w:val="both"/>
        <w:rPr>
          <w:ins w:id="45" w:author="Marc Lohse" w:date="2009-11-25T16:06:00Z"/>
          <w:rFonts w:ascii="Arial" w:hAnsi="Arial"/>
        </w:rPr>
      </w:pPr>
    </w:p>
    <w:p w:rsidR="006D7825" w:rsidRPr="00324200" w:rsidRDefault="006D7825" w:rsidP="006D7825">
      <w:pPr>
        <w:numPr>
          <w:ins w:id="46" w:author="Unknown"/>
        </w:numPr>
        <w:spacing w:line="360" w:lineRule="auto"/>
        <w:jc w:val="both"/>
        <w:rPr>
          <w:ins w:id="47" w:author="Marc Lohse" w:date="2009-11-25T16:08:00Z"/>
          <w:rFonts w:ascii="Arial" w:eastAsiaTheme="minorHAnsi" w:hAnsi="Arial" w:cs="Arial"/>
          <w:kern w:val="0"/>
          <w:szCs w:val="22"/>
        </w:rPr>
      </w:pPr>
      <w:ins w:id="48" w:author="Marc Lohse" w:date="2009-11-25T16:06:00Z">
        <w:r w:rsidRPr="0066388C">
          <w:rPr>
            <w:rFonts w:ascii="Arial" w:hAnsi="Arial"/>
            <w:vertAlign w:val="superscript"/>
          </w:rPr>
          <w:t>4</w:t>
        </w:r>
        <w:r>
          <w:rPr>
            <w:rFonts w:ascii="Arial" w:hAnsi="Arial"/>
          </w:rPr>
          <w:t xml:space="preserve"> </w:t>
        </w:r>
      </w:ins>
      <w:ins w:id="49" w:author="Marc Lohse" w:date="2009-11-25T16:08:00Z">
        <w:r w:rsidRPr="00324200">
          <w:rPr>
            <w:rFonts w:ascii="Arial" w:eastAsiaTheme="minorHAnsi" w:hAnsi="Arial" w:cs="Arial"/>
            <w:kern w:val="0"/>
            <w:szCs w:val="22"/>
          </w:rPr>
          <w:t>Leibniz-Institut für Pflanzengenetik und Kulturpflanzenforschung (IPK) </w:t>
        </w:r>
      </w:ins>
    </w:p>
    <w:p w:rsidR="006D7825" w:rsidRPr="00324200" w:rsidRDefault="006D7825" w:rsidP="006D7825">
      <w:pPr>
        <w:numPr>
          <w:ins w:id="50" w:author="Unknown"/>
        </w:numPr>
        <w:spacing w:line="360" w:lineRule="auto"/>
        <w:jc w:val="both"/>
        <w:rPr>
          <w:ins w:id="51" w:author="Marc Lohse" w:date="2009-11-25T16:08:00Z"/>
          <w:rFonts w:ascii="Arial" w:eastAsiaTheme="minorHAnsi" w:hAnsi="Arial" w:cs="Arial"/>
          <w:kern w:val="0"/>
          <w:szCs w:val="22"/>
        </w:rPr>
      </w:pPr>
      <w:ins w:id="52" w:author="Marc Lohse" w:date="2009-11-25T16:08:00Z">
        <w:r w:rsidRPr="00324200">
          <w:rPr>
            <w:rFonts w:ascii="Arial" w:eastAsiaTheme="minorHAnsi" w:hAnsi="Arial" w:cs="Arial"/>
            <w:kern w:val="0"/>
            <w:szCs w:val="22"/>
          </w:rPr>
          <w:t>Corrensstraße 3 </w:t>
        </w:r>
      </w:ins>
    </w:p>
    <w:p w:rsidR="006D7825" w:rsidRPr="00324200" w:rsidDel="006D7825" w:rsidRDefault="006D7825" w:rsidP="006D7825">
      <w:pPr>
        <w:spacing w:line="360" w:lineRule="auto"/>
        <w:jc w:val="both"/>
        <w:rPr>
          <w:ins w:id="53" w:author="Marc Lohse" w:date="2009-11-25T16:08:00Z"/>
          <w:rFonts w:ascii="Arial" w:hAnsi="Arial"/>
        </w:rPr>
      </w:pPr>
      <w:ins w:id="54" w:author="Marc Lohse" w:date="2009-11-25T16:08:00Z">
        <w:r w:rsidRPr="00324200">
          <w:rPr>
            <w:rFonts w:ascii="Arial" w:eastAsiaTheme="minorHAnsi" w:hAnsi="Arial" w:cs="Arial"/>
            <w:kern w:val="0"/>
            <w:szCs w:val="22"/>
          </w:rPr>
          <w:t>06466 Gatersleben</w:t>
        </w:r>
      </w:ins>
    </w:p>
    <w:p w:rsidR="00F97EB2" w:rsidRPr="000F30E7" w:rsidRDefault="00F97EB2" w:rsidP="006D7825">
      <w:pPr>
        <w:numPr>
          <w:ins w:id="55" w:author="Unknown"/>
        </w:numPr>
        <w:spacing w:line="360" w:lineRule="auto"/>
        <w:jc w:val="both"/>
        <w:rPr>
          <w:rFonts w:ascii="Arial" w:hAnsi="Arial"/>
        </w:rPr>
      </w:pPr>
    </w:p>
    <w:p w:rsidR="00F97EB2" w:rsidRPr="000F30E7" w:rsidRDefault="00F97EB2" w:rsidP="002D12CA">
      <w:pPr>
        <w:spacing w:line="360" w:lineRule="auto"/>
        <w:jc w:val="both"/>
        <w:rPr>
          <w:rFonts w:ascii="Arial" w:hAnsi="Arial"/>
          <w:b/>
        </w:rPr>
      </w:pPr>
      <w:r w:rsidRPr="000F30E7">
        <w:rPr>
          <w:rFonts w:ascii="Arial" w:hAnsi="Arial"/>
          <w:b/>
        </w:rPr>
        <w:t>ABSTRACT</w:t>
      </w:r>
    </w:p>
    <w:p w:rsidR="00F97EB2" w:rsidRPr="000F30E7" w:rsidRDefault="00F97EB2" w:rsidP="002D12CA">
      <w:pPr>
        <w:spacing w:line="360" w:lineRule="auto"/>
        <w:jc w:val="both"/>
        <w:rPr>
          <w:rFonts w:ascii="Arial" w:hAnsi="Arial"/>
        </w:rPr>
      </w:pPr>
      <w:r w:rsidRPr="000F30E7">
        <w:rPr>
          <w:rFonts w:ascii="Arial" w:hAnsi="Arial"/>
        </w:rPr>
        <w:t xml:space="preserve">The wide application of high-throughput transcriptomic analysis using microarrays has generated a plethora of different technical platforms, data repositories and sophisticated statistical analysis methods, leaving the individual scientist with the problem of choosing the appropriate approach to successfully address his biological question. Several software applications that provide a </w:t>
      </w:r>
      <w:r w:rsidR="00D7544A" w:rsidRPr="000F30E7">
        <w:rPr>
          <w:rFonts w:ascii="Arial" w:hAnsi="Arial"/>
        </w:rPr>
        <w:t>rich environment for microarray</w:t>
      </w:r>
      <w:r w:rsidRPr="000F30E7">
        <w:rPr>
          <w:rFonts w:ascii="Arial" w:hAnsi="Arial"/>
        </w:rPr>
        <w:t xml:space="preserve"> analysis and data storage ar</w:t>
      </w:r>
      <w:r w:rsidR="00D7544A" w:rsidRPr="000F30E7">
        <w:rPr>
          <w:rFonts w:ascii="Arial" w:hAnsi="Arial"/>
        </w:rPr>
        <w:t>e available (e.g. GeneSpring</w:t>
      </w:r>
      <w:r w:rsidRPr="000F30E7">
        <w:rPr>
          <w:rFonts w:ascii="Arial" w:hAnsi="Arial"/>
        </w:rPr>
        <w:t xml:space="preserve">, EMMA2), but these are mostly commercial or require an advanced informatics infrastructure. What has been missing, is a non-commercial, easy-to-use graphical application that aids the lab researcher in finding the proper method to analyze microarray data without requiring expert understanding of the complex underlying statistics. We have developed Robin, a Java-based graphical wizard application that harnesses the power of the </w:t>
      </w:r>
      <w:r w:rsidR="00D7544A" w:rsidRPr="000F30E7">
        <w:rPr>
          <w:rFonts w:ascii="Arial" w:hAnsi="Arial"/>
        </w:rPr>
        <w:t>advanced</w:t>
      </w:r>
      <w:r w:rsidRPr="000F30E7">
        <w:rPr>
          <w:rFonts w:ascii="Arial" w:hAnsi="Arial"/>
        </w:rPr>
        <w:t xml:space="preserve"> statistical analysis functions provided by the R/BioConductor project. To aid inexperienced users, Robin implements a streamlined workflow guiding</w:t>
      </w:r>
      <w:r w:rsidR="00D7544A" w:rsidRPr="000F30E7">
        <w:rPr>
          <w:rFonts w:ascii="Arial" w:hAnsi="Arial"/>
        </w:rPr>
        <w:t xml:space="preserve"> through all steps of two-color, generic single color </w:t>
      </w:r>
      <w:r w:rsidRPr="000F30E7">
        <w:rPr>
          <w:rFonts w:ascii="Arial" w:hAnsi="Arial"/>
        </w:rPr>
        <w:t>and Affymetrix microarray analysis, providing in-line help and documentation. Being more than</w:t>
      </w:r>
      <w:r w:rsidR="005A07A5">
        <w:rPr>
          <w:rFonts w:ascii="Arial" w:hAnsi="Arial"/>
        </w:rPr>
        <w:t xml:space="preserve"> just a graphical user interface to BioConductor functions, Robin also assesses the data and automatically generates warnings to notify the user of potential outliers, low quality chips and low statistical power. </w:t>
      </w:r>
    </w:p>
    <w:p w:rsidR="00F97EB2" w:rsidRPr="000F30E7" w:rsidRDefault="00F97EB2" w:rsidP="002D12CA">
      <w:pPr>
        <w:spacing w:line="360" w:lineRule="auto"/>
        <w:jc w:val="both"/>
        <w:rPr>
          <w:rFonts w:ascii="Arial" w:hAnsi="Arial"/>
        </w:rPr>
      </w:pPr>
    </w:p>
    <w:p w:rsidR="00F97EB2" w:rsidRPr="000F30E7" w:rsidRDefault="005A07A5" w:rsidP="002D12CA">
      <w:pPr>
        <w:spacing w:line="360" w:lineRule="auto"/>
        <w:jc w:val="both"/>
        <w:rPr>
          <w:rFonts w:ascii="Arial" w:hAnsi="Arial"/>
          <w:b/>
        </w:rPr>
      </w:pPr>
      <w:r>
        <w:rPr>
          <w:rFonts w:ascii="Arial" w:hAnsi="Arial"/>
          <w:b/>
        </w:rPr>
        <w:t>INTRODUCTION</w:t>
      </w:r>
    </w:p>
    <w:p w:rsidR="00F97EB2" w:rsidRPr="000F30E7" w:rsidRDefault="005A07A5" w:rsidP="002D12CA">
      <w:pPr>
        <w:spacing w:line="360" w:lineRule="auto"/>
        <w:jc w:val="both"/>
        <w:rPr>
          <w:rFonts w:ascii="Arial" w:hAnsi="Arial"/>
        </w:rPr>
      </w:pPr>
      <w:r>
        <w:rPr>
          <w:rFonts w:ascii="Arial" w:hAnsi="Arial"/>
        </w:rPr>
        <w:t>Since the first microarray experiments</w:t>
      </w:r>
      <w:ins w:id="56" w:author="Marc Lohse" w:date="2009-10-29T14:18:00Z">
        <w:r>
          <w:rPr>
            <w:rFonts w:ascii="Arial" w:hAnsi="Arial"/>
          </w:rPr>
          <w:t xml:space="preserve"> have been performed</w:t>
        </w:r>
      </w:ins>
      <w:r>
        <w:rPr>
          <w:rFonts w:ascii="Arial" w:hAnsi="Arial"/>
        </w:rPr>
        <w:t xml:space="preserve"> in the 1990’s </w:t>
      </w:r>
      <w:ins w:id="57" w:author="Marc Lohse" w:date="2009-11-27T11:27:00Z">
        <w:r w:rsidR="009A0C87">
          <w:rPr>
            <w:rFonts w:ascii="Arial" w:hAnsi="Arial"/>
          </w:rPr>
          <w:fldChar w:fldCharType="begin">
            <w:fldData xml:space="preserve">PEVuZE5vdGU+PENpdGU+PEF1dGhvcj5TY2hlbmE8L0F1dGhvcj48WWVhcj4xOTk1PC9ZZWFyPjxS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</w:fldData>
          </w:fldChar>
        </w:r>
        <w:r w:rsidR="009A0C87">
          <w:rPr>
            <w:rFonts w:ascii="Arial" w:hAnsi="Arial"/>
          </w:rPr>
          <w:instrText xml:space="preserve"> ADDIN EN.CITE </w:instrText>
        </w:r>
        <w:r w:rsidR="009A0C87">
          <w:rPr>
            <w:rFonts w:ascii="Arial" w:hAnsi="Arial"/>
          </w:rPr>
          <w:fldChar w:fldCharType="begin">
            <w:fldData xml:space="preserve">PEVuZE5vdGU+PENpdGU+PEF1dGhvcj5TY2hlbmE8L0F1dGhvcj48WWVhcj4xOTk1PC9ZZWFyPjxS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</w:fldData>
          </w:fldChar>
        </w:r>
        <w:r w:rsidR="009A0C87">
          <w:rPr>
            <w:rFonts w:ascii="Arial" w:hAnsi="Arial"/>
          </w:rPr>
          <w:instrText xml:space="preserve"> ADDIN EN.CITE.DATA </w:instrText>
        </w:r>
        <w:r w:rsidR="009A0C87" w:rsidRPr="009A0C87">
          <w:rPr>
            <w:rStyle w:val="PageNumber"/>
            <w:rFonts w:ascii="Arial" w:hAnsi="Arial"/>
            <w:rPrChange w:id="58"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59" w:author="Marc Lohse" w:date="2009-11-27T11:27:00Z">
        <w:r w:rsidR="009A0C87">
          <w:rPr>
            <w:rFonts w:ascii="Arial" w:hAnsi="Arial"/>
          </w:rPr>
          <w:t>(Schena et al., 1995)</w:t>
        </w:r>
        <w:r w:rsidR="009A0C87">
          <w:rPr>
            <w:rFonts w:ascii="Arial" w:hAnsi="Arial"/>
          </w:rPr>
          <w:fldChar w:fldCharType="end"/>
        </w:r>
      </w:ins>
      <w:r>
        <w:rPr>
          <w:rFonts w:ascii="Arial" w:hAnsi="Arial"/>
        </w:rPr>
        <w:t xml:space="preserve"> a lot of effort has been put into the development of th</w:t>
      </w:r>
      <w:ins w:id="60" w:author="Marc Lohse" w:date="2009-10-29T14:19:00Z">
        <w:r>
          <w:rPr>
            <w:rFonts w:ascii="Arial" w:hAnsi="Arial"/>
          </w:rPr>
          <w:t xml:space="preserve">is </w:t>
        </w:r>
      </w:ins>
      <w:r>
        <w:rPr>
          <w:rFonts w:ascii="Arial" w:hAnsi="Arial"/>
        </w:rPr>
        <w:t xml:space="preserve">technique as well as </w:t>
      </w:r>
      <w:ins w:id="61" w:author="Marc Lohse" w:date="2009-10-29T14:20:00Z">
        <w:r>
          <w:rPr>
            <w:rFonts w:ascii="Arial" w:hAnsi="Arial"/>
          </w:rPr>
          <w:t xml:space="preserve">into </w:t>
        </w:r>
      </w:ins>
      <w:r>
        <w:rPr>
          <w:rFonts w:ascii="Arial" w:hAnsi="Arial"/>
        </w:rPr>
        <w:t xml:space="preserve">approaches to properly analyze the resulting data. The wide application and technical improvement of microarrays has on one side resulted in the </w:t>
      </w:r>
      <w:ins w:id="62" w:author="Marc Lohse" w:date="2009-10-29T14:20:00Z">
        <w:r>
          <w:rPr>
            <w:rFonts w:ascii="Arial" w:hAnsi="Arial"/>
          </w:rPr>
          <w:t xml:space="preserve">establishment </w:t>
        </w:r>
      </w:ins>
      <w:r>
        <w:rPr>
          <w:rFonts w:ascii="Arial" w:hAnsi="Arial"/>
        </w:rPr>
        <w:t xml:space="preserve">of large publicly accessible expression data repositories </w:t>
      </w:r>
      <w:ins w:id="63" w:author="Marc Lohse" w:date="2009-10-29T14:22:00Z">
        <w:r>
          <w:rPr>
            <w:rFonts w:ascii="Arial" w:hAnsi="Arial"/>
          </w:rPr>
          <w:t xml:space="preserve">such as </w:t>
        </w:r>
      </w:ins>
      <w:r>
        <w:rPr>
          <w:rFonts w:ascii="Arial" w:hAnsi="Arial"/>
        </w:rPr>
        <w:t>GEO, AtGenExpress</w:t>
      </w:r>
      <w:ins w:id="64" w:author="Marc Lohse" w:date="2009-10-29T14:22:00Z">
        <w:r>
          <w:rPr>
            <w:rFonts w:ascii="Arial" w:hAnsi="Arial"/>
          </w:rPr>
          <w:t xml:space="preserve"> or</w:t>
        </w:r>
      </w:ins>
      <w:r>
        <w:rPr>
          <w:rFonts w:ascii="Arial" w:hAnsi="Arial"/>
        </w:rPr>
        <w:t xml:space="preserve"> GeneVestigator, </w:t>
      </w:r>
      <w:ins w:id="65" w:author="Marc Lohse" w:date="2009-11-27T11:27:00Z">
        <w:r w:rsidR="009A0C87">
          <w:rPr>
            <w:rFonts w:ascii="Arial" w:hAnsi="Arial"/>
          </w:rPr>
          <w:fldChar w:fldCharType="begin">
            <w:fldData xml:space="preserve">PEVuZE5vdGU+PENpdGU+PEF1dGhvcj5CYXJyZXR0PC9BdXRob3I+PFllYXI+MjAwNzwvWWVhcj48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</w:fldData>
          </w:fldChar>
        </w:r>
        <w:r w:rsidR="009A0C87">
          <w:rPr>
            <w:rFonts w:ascii="Arial" w:hAnsi="Arial"/>
          </w:rPr>
          <w:instrText xml:space="preserve"> ADDIN EN.CITE </w:instrText>
        </w:r>
        <w:r w:rsidR="009A0C87">
          <w:rPr>
            <w:rFonts w:ascii="Arial" w:hAnsi="Arial"/>
          </w:rPr>
          <w:fldChar w:fldCharType="begin">
            <w:fldData xml:space="preserve">PEVuZE5vdGU+PENpdGU+PEF1dGhvcj5CYXJyZXR0PC9BdXRob3I+PFllYXI+MjAwNzwvWWVhcj48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</w:fldData>
          </w:fldChar>
        </w:r>
        <w:r w:rsidR="009A0C87">
          <w:rPr>
            <w:rFonts w:ascii="Arial" w:hAnsi="Arial"/>
          </w:rPr>
          <w:instrText xml:space="preserve"> ADDIN EN.CITE.DATA </w:instrText>
        </w:r>
        <w:r w:rsidR="009A0C87" w:rsidRPr="009A0C87">
          <w:rPr>
            <w:rStyle w:val="PageNumber"/>
            <w:rFonts w:ascii="Arial" w:hAnsi="Arial"/>
            <w:rPrChange w:id="66"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67" w:author="Marc Lohse" w:date="2009-11-27T11:27:00Z">
        <w:r w:rsidR="009A0C87">
          <w:rPr>
            <w:rFonts w:ascii="Arial" w:hAnsi="Arial"/>
          </w:rPr>
          <w:t>(Schmid et al., 2005; Barrett et al., 2007)</w:t>
        </w:r>
        <w:r w:rsidR="009A0C87">
          <w:rPr>
            <w:rFonts w:ascii="Arial" w:hAnsi="Arial"/>
          </w:rPr>
          <w:fldChar w:fldCharType="end"/>
        </w:r>
      </w:ins>
      <w:proofErr w:type="gramStart"/>
      <w:r>
        <w:rPr>
          <w:rFonts w:ascii="Arial" w:hAnsi="Arial"/>
        </w:rPr>
        <w:t xml:space="preserve">  and</w:t>
      </w:r>
      <w:proofErr w:type="gramEnd"/>
      <w:r>
        <w:rPr>
          <w:rFonts w:ascii="Arial" w:hAnsi="Arial"/>
        </w:rPr>
        <w:t xml:space="preserve"> on the other side the development of an array of sophisticated statistical methods to process and analyze the data to infer new biological insights from it. This wealth of data and methods leaves the individual researcher with </w:t>
      </w:r>
      <w:r w:rsidRPr="00A87185">
        <w:rPr>
          <w:rFonts w:ascii="Arial" w:hAnsi="Arial"/>
        </w:rPr>
        <w:t xml:space="preserve">the problem of choosing </w:t>
      </w:r>
      <w:r w:rsidR="00E516BF" w:rsidRPr="00476AF8">
        <w:rPr>
          <w:rFonts w:ascii="Arial" w:hAnsi="Arial"/>
        </w:rPr>
        <w:t>the correct strategy</w:t>
      </w:r>
      <w:r w:rsidR="00E516BF">
        <w:rPr>
          <w:rFonts w:ascii="Arial" w:hAnsi="Arial"/>
        </w:rPr>
        <w:t xml:space="preserve"> since it is not directly obvious to the inexperienced </w:t>
      </w:r>
      <w:r w:rsidR="00B07091" w:rsidRPr="00B07091">
        <w:rPr>
          <w:rFonts w:ascii="Arial" w:hAnsi="Arial"/>
        </w:rPr>
        <w:t>user</w:t>
      </w:r>
      <w:r w:rsidR="00E516BF">
        <w:rPr>
          <w:rFonts w:ascii="Arial" w:hAnsi="Arial"/>
        </w:rPr>
        <w:t xml:space="preserve"> which approach is suitable for a given experimental design. While data </w:t>
      </w:r>
      <w:r w:rsidR="00E516BF" w:rsidRPr="00485E19">
        <w:rPr>
          <w:rFonts w:ascii="Arial" w:hAnsi="Arial"/>
        </w:rPr>
        <w:t>mining</w:t>
      </w:r>
      <w:r w:rsidR="00E516BF">
        <w:rPr>
          <w:rFonts w:ascii="Arial" w:hAnsi="Arial"/>
        </w:rPr>
        <w:t xml:space="preserve"> of public collections</w:t>
      </w:r>
      <w:r>
        <w:rPr>
          <w:rFonts w:ascii="Arial" w:hAnsi="Arial"/>
        </w:rPr>
        <w:t xml:space="preserve"> is facilitated by descriptive meta data that is attached to the expression data (</w:t>
      </w:r>
      <w:r w:rsidRPr="00A87185">
        <w:rPr>
          <w:rFonts w:ascii="Arial" w:hAnsi="Arial"/>
        </w:rPr>
        <w:t>MIAME</w:t>
      </w:r>
      <w:ins w:id="68" w:author="Marc Lohse" w:date="2009-10-29T14:25:00Z">
        <w:r w:rsidRPr="00A87185">
          <w:rPr>
            <w:rFonts w:ascii="Arial" w:hAnsi="Arial"/>
          </w:rPr>
          <w:t xml:space="preserve"> and MIAME/Plant</w:t>
        </w:r>
      </w:ins>
      <w:r w:rsidRPr="00A87185">
        <w:rPr>
          <w:rFonts w:ascii="Arial" w:hAnsi="Arial"/>
        </w:rPr>
        <w:t xml:space="preserve"> </w:t>
      </w:r>
      <w:ins w:id="69" w:author="Marc Lohse" w:date="2009-11-27T11:27:00Z">
        <w:r w:rsidR="009A0C87">
          <w:rPr>
            <w:rFonts w:ascii="Arial" w:hAnsi="Arial"/>
          </w:rPr>
          <w:fldChar w:fldCharType="begin">
            <w:fldData xml:space="preserve">PEVuZE5vdGU+PENpdGU+PEF1dGhvcj5CcmF6bWE8L0F1dGhvcj48WWVhcj4yMDAxPC9ZZWFyPjxS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</w:fldData>
          </w:fldChar>
        </w:r>
        <w:r w:rsidR="009A0C87">
          <w:rPr>
            <w:rFonts w:ascii="Arial" w:hAnsi="Arial"/>
          </w:rPr>
          <w:instrText xml:space="preserve"> ADDIN EN.CITE </w:instrText>
        </w:r>
        <w:r w:rsidR="009A0C87">
          <w:rPr>
            <w:rFonts w:ascii="Arial" w:hAnsi="Arial"/>
          </w:rPr>
          <w:fldChar w:fldCharType="begin">
            <w:fldData xml:space="preserve">PEVuZE5vdGU+PENpdGU+PEF1dGhvcj5CcmF6bWE8L0F1dGhvcj48WWVhcj4yMDAxPC9ZZWFyPjxS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</w:fldData>
          </w:fldChar>
        </w:r>
        <w:r w:rsidR="009A0C87">
          <w:rPr>
            <w:rFonts w:ascii="Arial" w:hAnsi="Arial"/>
          </w:rPr>
          <w:instrText xml:space="preserve"> ADDIN EN.CITE.DATA </w:instrText>
        </w:r>
        <w:r w:rsidR="009A0C87" w:rsidRPr="009A0C87">
          <w:rPr>
            <w:rStyle w:val="PageNumber"/>
            <w:rFonts w:ascii="Arial" w:hAnsi="Arial"/>
            <w:rPrChange w:id="70"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71" w:author="Marc Lohse" w:date="2009-11-27T11:27:00Z">
        <w:r w:rsidR="009A0C87">
          <w:rPr>
            <w:rFonts w:ascii="Arial" w:hAnsi="Arial"/>
          </w:rPr>
          <w:t>(Brazma et al., 2001; Zimmermann et al., 2006)</w:t>
        </w:r>
        <w:r w:rsidR="009A0C87">
          <w:rPr>
            <w:rFonts w:ascii="Arial" w:hAnsi="Arial"/>
          </w:rPr>
          <w:fldChar w:fldCharType="end"/>
        </w:r>
      </w:ins>
      <w:r w:rsidRPr="00A87185">
        <w:rPr>
          <w:rFonts w:ascii="Arial" w:hAnsi="Arial"/>
        </w:rPr>
        <w:t xml:space="preserve">, </w:t>
      </w:r>
      <w:r>
        <w:rPr>
          <w:rFonts w:ascii="Arial" w:hAnsi="Arial"/>
        </w:rPr>
        <w:t xml:space="preserve">XEML, </w:t>
      </w:r>
      <w:ins w:id="72" w:author="Marc Lohse" w:date="2009-11-27T11:27:00Z">
        <w:r w:rsidR="009A0C87">
          <w:rPr>
            <w:rFonts w:ascii="Arial" w:hAnsi="Arial"/>
          </w:rPr>
          <w:fldChar w:fldCharType="begin"/>
        </w:r>
        <w:r w:rsidR="009A0C87">
          <w:rPr>
            <w:rFonts w:ascii="Arial" w:hAnsi="Arial"/>
          </w:rPr>
          <w:instrText xml:space="preserve"> ADDIN EN.CITE &lt;EndNote&gt;&lt;Cite&gt;&lt;Author&gt;Hannemann&lt;/Author&gt;&lt;Year&gt;2009&lt;/Year&gt;&lt;RecNum&gt;109&lt;/RecNum&gt;&lt;record&gt;&lt;rec-number&gt;109&lt;/rec-number&gt;&lt;foreign-keys&gt;&lt;key app="EN" db-id="wwxr5eewzdsweue0vsnxstf09ztd5rsvadr0"&gt;109&lt;/key&gt;&lt;/foreign-keys&gt;&lt;ref-type name="Journal Article"&gt;17&lt;/ref-type&gt;&lt;contributors&gt;&lt;authors&gt;&lt;author&gt;Hannemann, J.&lt;/author&gt;&lt;author&gt;Poorter, H.&lt;/author&gt;&lt;author&gt;Usadel, B.&lt;/author&gt;&lt;author&gt;Blasing, O. E.&lt;/author&gt;&lt;author&gt;Finck, A.&lt;/author&gt;&lt;author&gt;Tardieu, F.&lt;/author&gt;&lt;author&gt;Atkin, O. K.&lt;/author&gt;&lt;author&gt;Pons, T.&lt;/author&gt;&lt;author&gt;Stitt, M.&lt;/author&gt;&lt;author&gt;Gibon, Y.&lt;/author&gt;&lt;/authors&gt;&lt;/contributors&gt;&lt;auth-address&gt;Max Planck Institute of Molecular Plant Physiology, Am Muhlenberg 1, D-14476 Golm, Germany.&lt;/auth-address&gt;&lt;titles&gt;&lt;title&gt;Xeml Lab: a tool that supports the design of experiments at a graphical interface and generates computer-readable metadata files, which capture information about genotypes, growth conditions, environmental perturbations and sampling strategy&lt;/title&gt;&lt;secondary-title&gt;Plant Cell Environ&lt;/secondary-title&gt;&lt;/titles&gt;&lt;periodical&gt;&lt;full-title&gt;Plant Cell Environ&lt;/full-title&gt;&lt;/periodical&gt;&lt;edition&gt;2009/02/25&lt;/edition&gt;&lt;dates&gt;&lt;year&gt;2009&lt;/year&gt;&lt;pub-dates&gt;&lt;date&gt;Feb 18&lt;/date&gt;&lt;/pub-dates&gt;&lt;/dates&gt;&lt;isbn&gt;1365-3040 (Electronic)&lt;/isbn&gt;&lt;accession-num&gt;19236607&lt;/accession-num&gt;&lt;urls&gt;&lt;related-urls&gt;&lt;url&gt;http://www.ncbi.nlm.nih.gov/entrez/query.fcgi?cmd=Retrieve&amp;amp;db=PubMed&amp;amp;dopt=Citation&amp;amp;list_uids=19236607&lt;/url&gt;&lt;/related-urls&gt;&lt;/urls&gt;&lt;electronic-resource-num&gt;PCE1964 [pii]&amp;#xD;10.1111/j.1365-3040.2009.01964.x&lt;/electronic-resource-num&gt;&lt;language&gt;Eng&lt;/language&gt;&lt;/record&gt;&lt;/Cite&gt;&lt;/EndNote&gt;</w:instrText>
        </w:r>
      </w:ins>
      <w:r w:rsidR="009A0C87">
        <w:rPr>
          <w:rFonts w:ascii="Arial" w:hAnsi="Arial"/>
        </w:rPr>
        <w:fldChar w:fldCharType="separate"/>
      </w:r>
      <w:ins w:id="73" w:author="Marc Lohse" w:date="2009-11-27T11:27:00Z">
        <w:r w:rsidR="009A0C87">
          <w:rPr>
            <w:rFonts w:ascii="Arial" w:hAnsi="Arial"/>
          </w:rPr>
          <w:t>(Hannemann et al., 2009)</w:t>
        </w:r>
        <w:r w:rsidR="009A0C87">
          <w:rPr>
            <w:rFonts w:ascii="Arial" w:hAnsi="Arial"/>
          </w:rPr>
          <w:fldChar w:fldCharType="end"/>
        </w:r>
      </w:ins>
      <w:r>
        <w:rPr>
          <w:rFonts w:ascii="Arial" w:hAnsi="Arial"/>
        </w:rPr>
        <w:t xml:space="preserve">), choosing the correct approach to statistically (re-)analyze the data inevitably requires expertise in statistics. </w:t>
      </w:r>
    </w:p>
    <w:p w:rsidR="00F97EB2" w:rsidRPr="000F30E7" w:rsidRDefault="005A07A5" w:rsidP="002D12CA">
      <w:pPr>
        <w:spacing w:line="360" w:lineRule="auto"/>
        <w:jc w:val="both"/>
        <w:rPr>
          <w:rFonts w:ascii="Arial" w:hAnsi="Arial"/>
        </w:rPr>
      </w:pPr>
      <w:r>
        <w:rPr>
          <w:rFonts w:ascii="Arial" w:hAnsi="Arial"/>
        </w:rPr>
        <w:t xml:space="preserve">One of the most advanced tools to analyze high-throughput experimental data is the open source statistics environment R that is constantly being developed and refined by leading statisticians </w:t>
      </w:r>
      <w:del w:id="74" w:author="Marc Lohse" w:date="2009-11-27T11:33:00Z">
        <w:r w:rsidR="00073929" w:rsidRPr="00073929" w:rsidDel="00874FFE">
          <w:rPr>
            <w:rFonts w:ascii="Arial" w:hAnsi="Arial"/>
          </w:rPr>
          <w:delText>(</w:delText>
        </w:r>
      </w:del>
      <w:ins w:id="75" w:author="Marc Lohse" w:date="2009-11-27T11:27:00Z">
        <w:r w:rsidR="009A0C87">
          <w:rPr>
            <w:rFonts w:ascii="Arial" w:hAnsi="Arial"/>
          </w:rPr>
          <w:fldChar w:fldCharType="begin"/>
        </w:r>
        <w:r w:rsidR="009A0C87">
          <w:rPr>
            <w:rFonts w:ascii="Arial" w:hAnsi="Arial"/>
          </w:rPr>
          <w:instrText xml:space="preserve"> ADDIN EN.CITE &lt;EndNote&gt;&lt;Cite&gt;&lt;Author&gt;Team&lt;/Author&gt;&lt;Year&gt;2008&lt;/Year&gt;&lt;RecNum&gt;32&lt;/RecNum&gt;&lt;record&gt;&lt;rec-number&gt;32&lt;/rec-number&gt;&lt;foreign-keys&gt;&lt;key app="EN" db-id="wwxr5eewzdsweue0vsnxstf09ztd5rsvadr0"&gt;32&lt;/key&gt;&lt;/foreign-keys&gt;&lt;ref-type name="Book"&gt;6&lt;/ref-type&gt;&lt;contributors&gt;&lt;authors&gt;&lt;author&gt;R Development Core Team&lt;/author&gt;&lt;/authors&gt;&lt;/contributors&gt;&lt;titles&gt;&lt;title&gt;R: A Language and Environment for Statistical Computing&lt;/title&gt;&lt;/titles&gt;&lt;dates&gt;&lt;year&gt;2008&lt;/year&gt;&lt;/dates&gt;&lt;label&gt;p00216&lt;/label&gt;&lt;urls&gt;&lt;/urls&gt;&lt;custom3&gt;papers://0FAAA87A-C0AF-430C-9494-8B287197C39E/Paper/p216&lt;/custom3&gt;&lt;/record&gt;&lt;/Cite&gt;&lt;/EndNote&gt;</w:instrText>
        </w:r>
      </w:ins>
      <w:r w:rsidR="009A0C87">
        <w:rPr>
          <w:rFonts w:ascii="Arial" w:hAnsi="Arial"/>
        </w:rPr>
        <w:fldChar w:fldCharType="separate"/>
      </w:r>
      <w:ins w:id="76" w:author="Marc Lohse" w:date="2009-11-27T11:27:00Z">
        <w:r w:rsidR="009A0C87">
          <w:rPr>
            <w:rFonts w:ascii="Arial" w:hAnsi="Arial"/>
          </w:rPr>
          <w:t>(</w:t>
        </w:r>
      </w:ins>
      <w:ins w:id="77" w:author="Marc Lohse" w:date="2009-11-27T11:33:00Z">
        <w:r w:rsidR="00874FFE">
          <w:rPr>
            <w:rFonts w:ascii="Arial" w:hAnsi="Arial"/>
          </w:rPr>
          <w:t xml:space="preserve">R Development Core </w:t>
        </w:r>
      </w:ins>
      <w:ins w:id="78" w:author="Marc Lohse" w:date="2009-11-27T11:27:00Z">
        <w:r w:rsidR="009A0C87">
          <w:rPr>
            <w:rFonts w:ascii="Arial" w:hAnsi="Arial"/>
          </w:rPr>
          <w:t>Team, 2008)</w:t>
        </w:r>
        <w:r w:rsidR="009A0C87">
          <w:rPr>
            <w:rFonts w:ascii="Arial" w:hAnsi="Arial"/>
          </w:rPr>
          <w:fldChar w:fldCharType="end"/>
        </w:r>
      </w:ins>
      <w:del w:id="79" w:author="Marc Lohse" w:date="2009-11-27T11:33:00Z">
        <w:r w:rsidR="00073929" w:rsidRPr="00073929" w:rsidDel="00874FFE">
          <w:rPr>
            <w:rFonts w:ascii="Arial" w:hAnsi="Arial"/>
          </w:rPr>
          <w:delText>)</w:delText>
        </w:r>
      </w:del>
      <w:r w:rsidR="00073929" w:rsidRPr="00073929">
        <w:rPr>
          <w:rFonts w:ascii="Arial" w:hAnsi="Arial"/>
        </w:rPr>
        <w:t>.</w:t>
      </w:r>
      <w:r w:rsidR="00F97EB2" w:rsidRPr="000F30E7">
        <w:rPr>
          <w:rFonts w:ascii="Arial" w:hAnsi="Arial"/>
        </w:rPr>
        <w:t xml:space="preserve"> Together with the packages provided by t</w:t>
      </w:r>
      <w:r>
        <w:rPr>
          <w:rFonts w:ascii="Arial" w:hAnsi="Arial"/>
        </w:rPr>
        <w:t xml:space="preserve">he BioConductor project </w:t>
      </w:r>
      <w:del w:id="80" w:author="Marc Lohse" w:date="2009-11-27T11:33:00Z">
        <w:r w:rsidDel="00874FFE">
          <w:rPr>
            <w:rFonts w:ascii="Arial" w:hAnsi="Arial"/>
          </w:rPr>
          <w:delText>(</w:delText>
        </w:r>
      </w:del>
      <w:ins w:id="81" w:author="Marc Lohse" w:date="2009-11-27T11:27:00Z">
        <w:r w:rsidR="009A0C87">
          <w:rPr>
            <w:rFonts w:ascii="Arial" w:hAnsi="Arial"/>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
</w:fldData>
          </w:fldChar>
        </w:r>
        <w:r w:rsidR="009A0C87">
          <w:rPr>
            <w:rFonts w:ascii="Arial" w:hAnsi="Arial"/>
          </w:rPr>
          <w:instrText xml:space="preserve"> ADDIN EN.CITE </w:instrText>
        </w:r>
        <w:r w:rsidR="009A0C87">
          <w:rPr>
            <w:rFonts w:ascii="Arial" w:hAnsi="Arial"/>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
</w:fldData>
          </w:fldChar>
        </w:r>
        <w:r w:rsidR="009A0C87">
          <w:rPr>
            <w:rFonts w:ascii="Arial" w:hAnsi="Arial"/>
          </w:rPr>
          <w:instrText xml:space="preserve"> ADDIN EN.CITE.DATA </w:instrText>
        </w:r>
        <w:r w:rsidR="009A0C87" w:rsidRPr="009A0C87">
          <w:rPr>
            <w:rStyle w:val="PageNumber"/>
            <w:rFonts w:ascii="Arial" w:hAnsi="Arial"/>
            <w:rPrChange w:id="82"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83" w:author="Marc Lohse" w:date="2009-11-27T11:27:00Z">
        <w:r w:rsidR="009A0C87">
          <w:rPr>
            <w:rFonts w:ascii="Arial" w:hAnsi="Arial"/>
          </w:rPr>
          <w:t>(Gentleman et al., 2004)</w:t>
        </w:r>
        <w:r w:rsidR="009A0C87">
          <w:rPr>
            <w:rFonts w:ascii="Arial" w:hAnsi="Arial"/>
          </w:rPr>
          <w:fldChar w:fldCharType="end"/>
        </w:r>
      </w:ins>
      <w:del w:id="84" w:author="Marc Lohse" w:date="2009-11-27T11:33:00Z">
        <w:r w:rsidDel="00874FFE">
          <w:rPr>
            <w:rFonts w:ascii="Arial" w:hAnsi="Arial"/>
          </w:rPr>
          <w:delText>)</w:delText>
        </w:r>
      </w:del>
      <w:r>
        <w:rPr>
          <w:rFonts w:ascii="Arial" w:hAnsi="Arial"/>
        </w:rPr>
        <w:t xml:space="preserve">, R represents a powerful yet flexible platform for microarray data analysis and quality assessment. The big downside of using R, though, is its </w:t>
      </w:r>
      <w:ins w:id="85" w:author="Marc Lohse" w:date="2009-10-30T07:40:00Z">
        <w:r>
          <w:rPr>
            <w:rFonts w:ascii="Arial" w:hAnsi="Arial"/>
          </w:rPr>
          <w:t xml:space="preserve">general </w:t>
        </w:r>
      </w:ins>
      <w:r>
        <w:rPr>
          <w:rFonts w:ascii="Arial" w:hAnsi="Arial"/>
        </w:rPr>
        <w:t xml:space="preserve">lack of an intuitive </w:t>
      </w:r>
      <w:ins w:id="86" w:author="Marc Lohse" w:date="2009-10-30T07:40:00Z">
        <w:r>
          <w:rPr>
            <w:rFonts w:ascii="Arial" w:hAnsi="Arial"/>
          </w:rPr>
          <w:t>(</w:t>
        </w:r>
      </w:ins>
      <w:r>
        <w:rPr>
          <w:rFonts w:ascii="Arial" w:hAnsi="Arial"/>
        </w:rPr>
        <w:t>or even graphical user interface (GUI)</w:t>
      </w:r>
      <w:ins w:id="87" w:author="Marc Lohse" w:date="2009-10-30T07:40:00Z">
        <w:r>
          <w:rPr>
            <w:rFonts w:ascii="Arial" w:hAnsi="Arial"/>
          </w:rPr>
          <w:t>)</w:t>
        </w:r>
      </w:ins>
      <w:r>
        <w:rPr>
          <w:rFonts w:ascii="Arial" w:hAnsi="Arial"/>
        </w:rPr>
        <w:t xml:space="preserve">. The largest part of the functionality of R can only be accessed via a text </w:t>
      </w:r>
      <w:proofErr w:type="gramStart"/>
      <w:r>
        <w:rPr>
          <w:rFonts w:ascii="Arial" w:hAnsi="Arial"/>
        </w:rPr>
        <w:t>console which</w:t>
      </w:r>
      <w:proofErr w:type="gramEnd"/>
      <w:r>
        <w:rPr>
          <w:rFonts w:ascii="Arial" w:hAnsi="Arial"/>
        </w:rPr>
        <w:t xml:space="preserve"> is constituting a considerable obstacle for many biologists that are inexperienced in the usage of such interfaces.</w:t>
      </w:r>
      <w:ins w:id="88" w:author="Marc Lohse" w:date="2009-10-30T10:45:00Z">
        <w:r>
          <w:rPr>
            <w:rFonts w:ascii="Arial" w:hAnsi="Arial"/>
          </w:rPr>
          <w:t xml:space="preserve"> Furthermore, making full usage of the power of R/BioConductor-based data analysis requires </w:t>
        </w:r>
      </w:ins>
      <w:ins w:id="89" w:author="Marc Lohse" w:date="2009-10-30T10:46:00Z">
        <w:r>
          <w:rPr>
            <w:rFonts w:ascii="Arial" w:hAnsi="Arial"/>
          </w:rPr>
          <w:t xml:space="preserve">basic </w:t>
        </w:r>
      </w:ins>
      <w:ins w:id="90" w:author="Marc Lohse" w:date="2009-10-30T10:45:00Z">
        <w:r>
          <w:rPr>
            <w:rFonts w:ascii="Arial" w:hAnsi="Arial"/>
          </w:rPr>
          <w:t>programming skills.</w:t>
        </w:r>
      </w:ins>
    </w:p>
    <w:p w:rsidR="00F97EB2" w:rsidRPr="000F30E7" w:rsidRDefault="005A07A5" w:rsidP="002D12CA">
      <w:pPr>
        <w:spacing w:line="360" w:lineRule="auto"/>
        <w:jc w:val="both"/>
        <w:rPr>
          <w:rFonts w:ascii="Arial" w:hAnsi="Arial"/>
        </w:rPr>
      </w:pPr>
      <w:r>
        <w:rPr>
          <w:rFonts w:ascii="Arial" w:hAnsi="Arial"/>
        </w:rPr>
        <w:t xml:space="preserve">Several GUI applications have been developed that allow analysis of microarray data generated by different technical platforms, however these are often commercial (GeneSpring, GeneMaths XT etc), not very intuitive (limmaGUI, affylmGUI </w:t>
      </w:r>
      <w:ins w:id="91" w:author="Marc Lohse" w:date="2009-11-27T11:27:00Z">
        <w:r w:rsidR="009A0C87">
          <w:rPr>
            <w:rFonts w:ascii="Arial" w:hAnsi="Arial"/>
          </w:rPr>
          <w:fldChar w:fldCharType="begin">
            <w:fldData xml:space="preserve">PEVuZE5vdGU+PENpdGU+PEF1dGhvcj5XZXR0ZW5oYWxsPC9BdXRob3I+PFllYXI+MjAwNjwvWWVh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</w:fldData>
          </w:fldChar>
        </w:r>
        <w:r w:rsidR="009A0C87">
          <w:rPr>
            <w:rFonts w:ascii="Arial" w:hAnsi="Arial"/>
          </w:rPr>
          <w:instrText xml:space="preserve"> ADDIN EN.CITE </w:instrText>
        </w:r>
        <w:r w:rsidR="009A0C87">
          <w:rPr>
            <w:rFonts w:ascii="Arial" w:hAnsi="Arial"/>
          </w:rPr>
          <w:fldChar w:fldCharType="begin">
            <w:fldData xml:space="preserve">PEVuZE5vdGU+PENpdGU+PEF1dGhvcj5XZXR0ZW5oYWxsPC9BdXRob3I+PFllYXI+MjAwNjwvWWVh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</w:fldData>
          </w:fldChar>
        </w:r>
        <w:r w:rsidR="009A0C87">
          <w:rPr>
            <w:rFonts w:ascii="Arial" w:hAnsi="Arial"/>
          </w:rPr>
          <w:instrText xml:space="preserve"> ADDIN EN.CITE.DATA </w:instrText>
        </w:r>
        <w:r w:rsidR="009A0C87" w:rsidRPr="009A0C87">
          <w:rPr>
            <w:rStyle w:val="PageNumber"/>
            <w:rFonts w:ascii="Arial" w:hAnsi="Arial"/>
            <w:rPrChange w:id="92"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93" w:author="Marc Lohse" w:date="2009-11-27T11:27:00Z">
        <w:r w:rsidR="009A0C87">
          <w:rPr>
            <w:rFonts w:ascii="Arial" w:hAnsi="Arial"/>
          </w:rPr>
          <w:t>(Wettenhall and Smyth, 2004; Wettenhall et al., 2006)</w:t>
        </w:r>
        <w:r w:rsidR="009A0C87">
          <w:rPr>
            <w:rFonts w:ascii="Arial" w:hAnsi="Arial"/>
          </w:rPr>
          <w:fldChar w:fldCharType="end"/>
        </w:r>
      </w:ins>
      <w:r>
        <w:rPr>
          <w:rFonts w:ascii="Arial" w:hAnsi="Arial"/>
        </w:rPr>
        <w:t xml:space="preserve">), not available on all computing platforms (PreP+07, </w:t>
      </w:r>
      <w:ins w:id="94" w:author="Marc Lohse" w:date="2009-11-27T11:27:00Z">
        <w:r w:rsidR="009A0C87">
          <w:rPr>
            <w:rFonts w:ascii="Arial" w:hAnsi="Arial"/>
          </w:rPr>
          <w:fldChar w:fldCharType="begin"/>
        </w:r>
        <w:r w:rsidR="009A0C87">
          <w:rPr>
            <w:rFonts w:ascii="Arial" w:hAnsi="Arial"/>
          </w:rPr>
          <w:instrText xml:space="preserve"> ADDIN EN.CITE &lt;EndNote&gt;&lt;Cite&gt;&lt;Author&gt;Martin-Requena&lt;/Author&gt;&lt;Year&gt;2009&lt;/Year&gt;&lt;RecNum&gt;49&lt;/RecNum&gt;&lt;record&gt;&lt;rec-number&gt;49&lt;/rec-number&gt;&lt;foreign-keys&gt;&lt;key app="EN" db-id="wwxr5eewzdsweue0vsnxstf09ztd5rsvadr0"&gt;49&lt;/key&gt;&lt;/foreign-keys&gt;&lt;ref-type name="Journal Article"&gt;17&lt;/ref-type&gt;&lt;contributors&gt;&lt;authors&gt;&lt;author&gt;Martin-Requena, V.&lt;/author&gt;&lt;author&gt;Munoz-Merida, A.&lt;/author&gt;&lt;author&gt;Claros, M. G.&lt;/author&gt;&lt;author&gt;Trelles, O.&lt;/author&gt;&lt;/authors&gt;&lt;/contributors&gt;&lt;titles&gt;&lt;title&gt;PreP+07: improvements of a user friendly tool to pre-process and analyse microarray data&lt;/title&gt;&lt;secondary-title&gt;BMC Bioinformatics&lt;/secondary-title&gt;&lt;/titles&gt;&lt;periodical&gt;&lt;full-title&gt;BMC Bioinformatics&lt;/full-title&gt;&lt;/periodical&gt;&lt;pages&gt;16&lt;/pages&gt;&lt;volume&gt;10&lt;/volume&gt;&lt;number&gt;1&lt;/number&gt;&lt;dates&gt;&lt;year&gt;2009&lt;/year&gt;&lt;pub-dates&gt;&lt;date&gt;Jan 12&lt;/date&gt;&lt;/pub-dates&gt;&lt;/dates&gt;&lt;accession-num&gt;19134227&lt;/accession-num&gt;&lt;label&gt;p00899&lt;/label&gt;&lt;urls&gt;&lt;related-urls&gt;&lt;url&gt;http://www.ncbi.nlm.nih.gov/entrez/query.fcgi?db=pubmed&amp;amp;cmd=Retrieve&amp;amp;dopt=AbstractPlus&amp;amp;list_uids=19134227&lt;/url&gt;&lt;/related-urls&gt;&lt;pdf-urls&gt;&lt;url&gt;file://localhost/Users/marc/Documents/Papers/2009/Martin-Requena/BMC%20Bioinformatics%202009%20Martin-Requena.pdf&lt;/url&gt;&lt;/pdf-urls&gt;&lt;/urls&gt;&lt;custom3&gt;papers://0FAAA87A-C0AF-430C-9494-8B287197C39E/Paper/p899&lt;/custom3&gt;&lt;electronic-resource-num&gt;10.1186/1471-2105-10-16&lt;/electronic-resource-num&gt;&lt;language&gt;ENG&lt;/language&gt;&lt;/record&gt;&lt;/Cite&gt;&lt;/EndNote&gt;</w:instrText>
        </w:r>
      </w:ins>
      <w:r w:rsidR="009A0C87">
        <w:rPr>
          <w:rFonts w:ascii="Arial" w:hAnsi="Arial"/>
        </w:rPr>
        <w:fldChar w:fldCharType="separate"/>
      </w:r>
      <w:ins w:id="95" w:author="Marc Lohse" w:date="2009-11-27T11:27:00Z">
        <w:r w:rsidR="009A0C87">
          <w:rPr>
            <w:rFonts w:ascii="Arial" w:hAnsi="Arial"/>
          </w:rPr>
          <w:t>(Martin-Requena et al., 2009)</w:t>
        </w:r>
        <w:r w:rsidR="009A0C87">
          <w:rPr>
            <w:rFonts w:ascii="Arial" w:hAnsi="Arial"/>
          </w:rPr>
          <w:fldChar w:fldCharType="end"/>
        </w:r>
      </w:ins>
      <w:r>
        <w:rPr>
          <w:rFonts w:ascii="Arial" w:hAnsi="Arial"/>
        </w:rPr>
        <w:t xml:space="preserve">) or are web-based solutions that would either require uploading of potentially sensitive, unpublished data or laborious local installation (CARMAWEB, EMMA 2 </w:t>
      </w:r>
      <w:ins w:id="96" w:author="Marc Lohse" w:date="2009-11-27T11:27:00Z">
        <w:r w:rsidR="009A0C87">
          <w:rPr>
            <w:rFonts w:ascii="Arial" w:hAnsi="Arial"/>
          </w:rPr>
          <w:fldChar w:fldCharType="begin">
            <w:fldData xml:space="preserve">PEVuZE5vdGU+PENpdGU+PEF1dGhvcj5Eb25kcnVwPC9BdXRob3I+PFllYXI+MjAwOTwvWWVhcj48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</w:fldData>
          </w:fldChar>
        </w:r>
        <w:r w:rsidR="009A0C87">
          <w:rPr>
            <w:rFonts w:ascii="Arial" w:hAnsi="Arial"/>
          </w:rPr>
          <w:instrText xml:space="preserve"> ADDIN EN.CITE </w:instrText>
        </w:r>
        <w:r w:rsidR="009A0C87">
          <w:rPr>
            <w:rFonts w:ascii="Arial" w:hAnsi="Arial"/>
          </w:rPr>
          <w:fldChar w:fldCharType="begin">
            <w:fldData xml:space="preserve">PEVuZE5vdGU+PENpdGU+PEF1dGhvcj5Eb25kcnVwPC9BdXRob3I+PFllYXI+MjAwOTwvWWVhcj48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</w:fldData>
          </w:fldChar>
        </w:r>
        <w:r w:rsidR="009A0C87">
          <w:rPr>
            <w:rFonts w:ascii="Arial" w:hAnsi="Arial"/>
          </w:rPr>
          <w:instrText xml:space="preserve"> ADDIN EN.CITE.DATA </w:instrText>
        </w:r>
        <w:r w:rsidR="009A0C87" w:rsidRPr="009A0C87">
          <w:rPr>
            <w:rStyle w:val="PageNumber"/>
            <w:rFonts w:ascii="Arial" w:hAnsi="Arial"/>
            <w:rPrChange w:id="97"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98" w:author="Marc Lohse" w:date="2009-11-27T11:27:00Z">
        <w:r w:rsidR="009A0C87">
          <w:rPr>
            <w:rFonts w:ascii="Arial" w:hAnsi="Arial"/>
          </w:rPr>
          <w:t>Rainer et al., 2006; Dondrup et al., 2009</w:t>
        </w:r>
        <w:r w:rsidR="009A0C87">
          <w:rPr>
            <w:rFonts w:ascii="Arial" w:hAnsi="Arial"/>
          </w:rPr>
          <w:fldChar w:fldCharType="end"/>
        </w:r>
      </w:ins>
      <w:r>
        <w:rPr>
          <w:rFonts w:ascii="Arial" w:hAnsi="Arial"/>
        </w:rPr>
        <w:t xml:space="preserve">). Packages like the TM4 suite </w:t>
      </w:r>
      <w:del w:id="99" w:author="Marc Lohse" w:date="2009-11-27T11:33:00Z">
        <w:r w:rsidDel="00874FFE">
          <w:rPr>
            <w:rFonts w:ascii="Arial" w:hAnsi="Arial"/>
          </w:rPr>
          <w:delText>(</w:delText>
        </w:r>
      </w:del>
      <w:ins w:id="100" w:author="Marc Lohse" w:date="2009-11-27T11:27:00Z">
        <w:r w:rsidR="009A0C87">
          <w:rPr>
            <w:rFonts w:ascii="Arial" w:hAnsi="Arial"/>
          </w:rPr>
          <w:fldChar w:fldCharType="begin"/>
        </w:r>
        <w:r w:rsidR="009A0C87">
          <w:rPr>
            <w:rFonts w:ascii="Arial" w:hAnsi="Arial"/>
          </w:rPr>
          <w:instrText xml:space="preserve"> ADDIN EN.CITE &lt;EndNote&gt;&lt;Cite&gt;&lt;Author&gt;Saeed&lt;/Author&gt;&lt;Year&gt;2003&lt;/Year&gt;&lt;RecNum&gt;110&lt;/RecNum&gt;&lt;record&gt;&lt;rec-number&gt;110&lt;/rec-number&gt;&lt;foreign-keys&gt;&lt;key app="EN" db-id="wwxr5eewzdsweue0vsnxstf09ztd5rsvadr0"&gt;110&lt;/key&gt;&lt;/foreign-keys&gt;&lt;ref-type name="Journal Article"&gt;17&lt;/ref-type&gt;&lt;contributors&gt;&lt;authors&gt;&lt;author&gt;Saeed, A. I.&lt;/author&gt;&lt;author&gt;Sharov, V.&lt;/author&gt;&lt;author&gt;White, J.&lt;/author&gt;&lt;author&gt;Li, J.&lt;/author&gt;&lt;author&gt;Liang, W.&lt;/author&gt;&lt;author&gt;Bhagabati, N.&lt;/author&gt;&lt;author&gt;Braisted, J.&lt;/author&gt;&lt;author&gt;Klapa, M.&lt;/author&gt;&lt;author&gt;Currier, T.&lt;/author&gt;&lt;author&gt;Thiagarajan, M.&lt;/author&gt;&lt;author&gt;Sturn, A.&lt;/author&gt;&lt;author&gt;Snuffin, M.&lt;/author&gt;&lt;author&gt;Rezantsev, A.&lt;/author&gt;&lt;author&gt;Popov, D.&lt;/author&gt;&lt;author&gt;Ryltsov, A.&lt;/author&gt;&lt;author&gt;Kostukovich, E.&lt;/author&gt;&lt;author&gt;Borisovsky, I.&lt;/author&gt;&lt;author&gt;Liu, Z.&lt;/author&gt;&lt;author&gt;Vinsavich, A.&lt;/author&gt;&lt;author&gt;Trush, V.&lt;/author&gt;&lt;author&gt;Quackenbush, J.&lt;/author&gt;&lt;/authors&gt;&lt;/contributors&gt;&lt;auth-address&gt;Institute for Genomic Research, Rockville, MD, USA.&lt;/auth-address&gt;&lt;titles&gt;&lt;title&gt;TM4: a free, open-source system for microarray data management and analysis&lt;/title&gt;&lt;secondary-title&gt;Biotechniques&lt;/secondary-title&gt;&lt;/titles&gt;&lt;periodical&gt;&lt;full-title&gt;Biotechniques&lt;/full-title&gt;&lt;/periodical&gt;&lt;pages&gt;374-8&lt;/pages&gt;&lt;volume&gt;34&lt;/volume&gt;&lt;number&gt;2&lt;/number&gt;&lt;edition&gt;2003/03/05&lt;/edition&gt;&lt;keywords&gt;&lt;keyword&gt;*Database Management Systems&lt;/keyword&gt;&lt;keyword&gt;Hypermedia&lt;/keyword&gt;&lt;keyword&gt;Information Storage and Retrieval/*methods&lt;/keyword&gt;&lt;keyword&gt;Oligonucleotide Array Sequence Analysis/*methods&lt;/keyword&gt;&lt;keyword&gt;Sequence Alignment&lt;/keyword&gt;&lt;keyword&gt;Sequence Analysis, DNA/*methods&lt;/keyword&gt;&lt;keyword&gt;*Software&lt;/keyword&gt;&lt;keyword&gt;Software Design&lt;/keyword&gt;&lt;keyword&gt;User-Computer Interface&lt;/keyword&gt;&lt;/keywords&gt;&lt;dates&gt;&lt;year&gt;2003&lt;/year&gt;&lt;pub-dates&gt;&lt;date&gt;Feb&lt;/date&gt;&lt;/pub-dates&gt;&lt;/dates&gt;&lt;isbn&gt;0736-6205 (Print)&lt;/isbn&gt;&lt;accession-num&gt;12613259&lt;/accession-num&gt;&lt;urls&gt;&lt;related-urls&gt;&lt;url&gt;http://www.ncbi.nlm.nih.gov/entrez/query.fcgi?cmd=Retrieve&amp;amp;db=PubMed&amp;amp;dopt=Citation&amp;amp;list_uids=12613259&lt;/url&gt;&lt;/related-urls&gt;&lt;/urls&gt;&lt;language&gt;eng&lt;/language&gt;&lt;/record&gt;&lt;/Cite&gt;&lt;/EndNote&gt;</w:instrText>
        </w:r>
      </w:ins>
      <w:r w:rsidR="009A0C87">
        <w:rPr>
          <w:rFonts w:ascii="Arial" w:hAnsi="Arial"/>
        </w:rPr>
        <w:fldChar w:fldCharType="separate"/>
      </w:r>
      <w:ins w:id="101" w:author="Marc Lohse" w:date="2009-11-27T11:27:00Z">
        <w:r w:rsidR="009A0C87">
          <w:rPr>
            <w:rFonts w:ascii="Arial" w:hAnsi="Arial"/>
          </w:rPr>
          <w:t>(Saeed et al., 2003)</w:t>
        </w:r>
        <w:r w:rsidR="009A0C87">
          <w:rPr>
            <w:rFonts w:ascii="Arial" w:hAnsi="Arial"/>
          </w:rPr>
          <w:fldChar w:fldCharType="end"/>
        </w:r>
      </w:ins>
      <w:del w:id="102" w:author="Marc Lohse" w:date="2009-11-27T11:34:00Z">
        <w:r w:rsidDel="00874FFE">
          <w:rPr>
            <w:rFonts w:ascii="Arial" w:hAnsi="Arial"/>
          </w:rPr>
          <w:delText>)</w:delText>
        </w:r>
      </w:del>
      <w:ins w:id="103" w:author="Marc Lohse" w:date="2009-11-27T11:34:00Z">
        <w:r w:rsidR="00874FFE">
          <w:rPr>
            <w:rFonts w:ascii="Arial" w:hAnsi="Arial"/>
          </w:rPr>
          <w:t xml:space="preserve"> </w:t>
        </w:r>
      </w:ins>
      <w:del w:id="104" w:author="Marc Lohse" w:date="2009-11-27T11:34:00Z">
        <w:r w:rsidDel="00874FFE">
          <w:rPr>
            <w:rFonts w:ascii="Arial" w:hAnsi="Arial"/>
          </w:rPr>
          <w:delText xml:space="preserve"> </w:delText>
        </w:r>
      </w:del>
      <w:r>
        <w:rPr>
          <w:rFonts w:ascii="Arial" w:hAnsi="Arial"/>
        </w:rPr>
        <w:t>provide a collection of excellent tools for microarray analysis. Due to the multi-program structure, though, it does not offer a consistent</w:t>
      </w:r>
      <w:ins w:id="105" w:author="Marc Lohse" w:date="2009-10-30T10:47:00Z">
        <w:r>
          <w:rPr>
            <w:rFonts w:ascii="Arial" w:hAnsi="Arial"/>
          </w:rPr>
          <w:t>, workflow-oriented</w:t>
        </w:r>
      </w:ins>
      <w:r>
        <w:rPr>
          <w:rFonts w:ascii="Arial" w:hAnsi="Arial"/>
        </w:rPr>
        <w:t xml:space="preserve"> interface to the user.</w:t>
      </w:r>
    </w:p>
    <w:p w:rsidR="00F97EB2" w:rsidRPr="000F30E7" w:rsidRDefault="005A07A5" w:rsidP="002D12CA">
      <w:pPr>
        <w:spacing w:line="360" w:lineRule="auto"/>
        <w:jc w:val="both"/>
        <w:rPr>
          <w:rFonts w:ascii="Arial" w:hAnsi="Arial"/>
        </w:rPr>
      </w:pPr>
      <w:r>
        <w:rPr>
          <w:rFonts w:ascii="Arial" w:hAnsi="Arial"/>
        </w:rPr>
        <w:t xml:space="preserve">To amend this lack of a free, user-friendly and </w:t>
      </w:r>
      <w:r w:rsidRPr="00485E19">
        <w:rPr>
          <w:rFonts w:ascii="Arial" w:hAnsi="Arial"/>
        </w:rPr>
        <w:t>instructive</w:t>
      </w:r>
      <w:r>
        <w:rPr>
          <w:rFonts w:ascii="Arial" w:hAnsi="Arial"/>
        </w:rPr>
        <w:t xml:space="preserve"> tool for microarray analysis we developed Robin. Robin provides a Java-based GUI to up-to-date R/BioConductor functions for the analysis of both two-color and single channel (Affymetrix GeneChip) microarrays and implements wizard-like workflows that guide the user through all steps of the analysis including quality assessment, evaluation and experiment design. Robin assists the user in the interpretation of the results by automatically issuing warnings if quality check </w:t>
      </w:r>
      <w:proofErr w:type="gramStart"/>
      <w:r>
        <w:rPr>
          <w:rFonts w:ascii="Arial" w:hAnsi="Arial"/>
        </w:rPr>
        <w:t>parameters  exceed</w:t>
      </w:r>
      <w:proofErr w:type="gramEnd"/>
      <w:r>
        <w:rPr>
          <w:rFonts w:ascii="Arial" w:hAnsi="Arial"/>
        </w:rPr>
        <w:t xml:space="preserve"> or undercut conservatively chosen threshold values or statistical analysis indicates problems like insufficient input data. During the whole workflow the major attention has been put on simplicity and intuitiveness of the graphical user interface – advanced options to tweak the parameters of the analysis functions are by default hidden from the user. More experienced users of course have the possibility to modify the settings to </w:t>
      </w:r>
      <w:ins w:id="106" w:author="Marc Lohse" w:date="2009-10-30T10:48:00Z">
        <w:r>
          <w:rPr>
            <w:rFonts w:ascii="Arial" w:hAnsi="Arial"/>
          </w:rPr>
          <w:t xml:space="preserve">meet </w:t>
        </w:r>
      </w:ins>
      <w:r>
        <w:rPr>
          <w:rFonts w:ascii="Arial" w:hAnsi="Arial"/>
        </w:rPr>
        <w:t>their individual needs and even review and modify the R scripts that were generated from the inputs before they are executed by the embedded R engine by activating the expert mode (</w:t>
      </w:r>
      <w:ins w:id="107" w:author="Marc Lohse" w:date="2009-11-27T07:43:00Z">
        <w:r w:rsidR="0064116D" w:rsidRPr="00485E19">
          <w:rPr>
            <w:rFonts w:ascii="Arial" w:hAnsi="Arial"/>
          </w:rPr>
          <w:t>Fig. 1</w:t>
        </w:r>
      </w:ins>
      <w:r w:rsidRPr="00485E19">
        <w:rPr>
          <w:rFonts w:ascii="Arial" w:hAnsi="Arial"/>
        </w:rPr>
        <w:t>).</w:t>
      </w:r>
    </w:p>
    <w:p w:rsidR="00F97EB2" w:rsidRPr="000F30E7" w:rsidRDefault="005A07A5" w:rsidP="002D12CA">
      <w:pPr>
        <w:spacing w:line="360" w:lineRule="auto"/>
        <w:jc w:val="both"/>
        <w:rPr>
          <w:rFonts w:ascii="Arial" w:hAnsi="Arial"/>
        </w:rPr>
      </w:pPr>
      <w:r w:rsidRPr="00485E19">
        <w:rPr>
          <w:rFonts w:ascii="Arial" w:hAnsi="Arial"/>
        </w:rPr>
        <w:t xml:space="preserve">The generated output comprises </w:t>
      </w:r>
      <w:ins w:id="108" w:author="Marc Lohse" w:date="2009-10-30T10:49:00Z">
        <w:r w:rsidRPr="00485E19">
          <w:rPr>
            <w:rFonts w:ascii="Arial" w:hAnsi="Arial"/>
          </w:rPr>
          <w:t xml:space="preserve">complete </w:t>
        </w:r>
      </w:ins>
      <w:r w:rsidR="00073929" w:rsidRPr="00485E19">
        <w:rPr>
          <w:rFonts w:ascii="Arial" w:hAnsi="Arial"/>
        </w:rPr>
        <w:t xml:space="preserve">statistical results on differentially expressed genes that can directly be imported into </w:t>
      </w:r>
      <w:ins w:id="109" w:author="Marc Lohse" w:date="2009-10-30T10:49:00Z">
        <w:r w:rsidR="00073929" w:rsidRPr="00485E19">
          <w:rPr>
            <w:rFonts w:ascii="Arial" w:hAnsi="Arial"/>
          </w:rPr>
          <w:t xml:space="preserve">common spreadsheet applications and </w:t>
        </w:r>
      </w:ins>
      <w:r w:rsidR="00073929" w:rsidRPr="00485E19">
        <w:rPr>
          <w:rFonts w:ascii="Arial" w:hAnsi="Arial"/>
        </w:rPr>
        <w:t>meta-analysis tools like MapMan for visualization, informative plots visualizing the quality check and statistical results and the R scripts that have been automatically generated from the users’ input</w:t>
      </w:r>
      <w:r>
        <w:rPr>
          <w:rFonts w:ascii="Arial" w:hAnsi="Arial"/>
        </w:rPr>
        <w:t>.</w:t>
      </w:r>
    </w:p>
    <w:p w:rsidR="00F97EB2" w:rsidRPr="000F30E7" w:rsidRDefault="005A07A5" w:rsidP="002D12CA">
      <w:pPr>
        <w:spacing w:line="360" w:lineRule="auto"/>
        <w:jc w:val="both"/>
        <w:rPr>
          <w:rFonts w:ascii="Arial" w:hAnsi="Arial"/>
        </w:rPr>
      </w:pPr>
      <w:r>
        <w:rPr>
          <w:rFonts w:ascii="Arial" w:hAnsi="Arial"/>
        </w:rPr>
        <w:t>Robin installer packages including an embedded minimal R engine (plus the required packages) are available for the most abundant operating systems Microsoft Windows (</w:t>
      </w:r>
      <w:r w:rsidRPr="00485E19">
        <w:rPr>
          <w:rFonts w:ascii="Arial" w:hAnsi="Arial"/>
        </w:rPr>
        <w:t>XP or higher</w:t>
      </w:r>
      <w:r>
        <w:rPr>
          <w:rFonts w:ascii="Arial" w:hAnsi="Arial"/>
        </w:rPr>
        <w:t>) and Mac OS X (version 10.5 or higher) from http://bioinformatics.mpimp-golm.mpg.de/projects/own/robin. Installing these packages will leave an existing installation of R on the target system untouched. For all other systems a lightweight package that can incorporate and configure an existing R installation for usage with Robin is available.</w:t>
      </w:r>
    </w:p>
    <w:p w:rsidR="00F97EB2" w:rsidRPr="000F30E7" w:rsidRDefault="00F97EB2" w:rsidP="002D12CA">
      <w:pPr>
        <w:spacing w:line="360" w:lineRule="auto"/>
        <w:jc w:val="both"/>
        <w:rPr>
          <w:rFonts w:ascii="Arial" w:hAnsi="Arial"/>
        </w:rPr>
      </w:pPr>
    </w:p>
    <w:p w:rsidR="00F97EB2" w:rsidRPr="000F30E7" w:rsidRDefault="00F97EB2" w:rsidP="002D12CA">
      <w:pPr>
        <w:spacing w:line="360" w:lineRule="auto"/>
        <w:jc w:val="both"/>
        <w:rPr>
          <w:rFonts w:ascii="Arial" w:hAnsi="Arial"/>
        </w:rPr>
      </w:pPr>
    </w:p>
    <w:p w:rsidR="00F97EB2" w:rsidRPr="000F30E7" w:rsidRDefault="005A07A5" w:rsidP="002D12CA">
      <w:pPr>
        <w:spacing w:line="360" w:lineRule="auto"/>
        <w:jc w:val="both"/>
        <w:rPr>
          <w:rFonts w:ascii="Arial" w:hAnsi="Arial"/>
          <w:b/>
        </w:rPr>
      </w:pPr>
      <w:r>
        <w:rPr>
          <w:rFonts w:ascii="Arial" w:hAnsi="Arial"/>
          <w:b/>
        </w:rPr>
        <w:t>RESULTS AND DISCUSSION</w:t>
      </w:r>
    </w:p>
    <w:p w:rsidR="00F97EB2" w:rsidRPr="000F30E7" w:rsidRDefault="0089273A" w:rsidP="002D12CA">
      <w:pPr>
        <w:spacing w:line="360" w:lineRule="auto"/>
        <w:jc w:val="both"/>
        <w:rPr>
          <w:rFonts w:ascii="Arial" w:hAnsi="Arial"/>
        </w:rPr>
      </w:pPr>
      <w:r w:rsidRPr="0089273A">
        <w:rPr>
          <w:rFonts w:ascii="Arial" w:hAnsi="Arial"/>
        </w:rPr>
        <w:t>Robin implements standardized workflows for the analysis of common microarray experiment</w:t>
      </w:r>
      <w:r w:rsidR="00F97EB2" w:rsidRPr="000F30E7">
        <w:rPr>
          <w:rFonts w:ascii="Arial" w:hAnsi="Arial"/>
        </w:rPr>
        <w:t xml:space="preserve"> </w:t>
      </w:r>
      <w:r w:rsidRPr="0089273A">
        <w:rPr>
          <w:rFonts w:ascii="Arial" w:hAnsi="Arial"/>
        </w:rPr>
        <w:t>designs such as common reference and direct design two-color experiments and simple multifactorial designs in which more than one experimental condition is being varied</w:t>
      </w:r>
      <w:r w:rsidR="00F97EB2" w:rsidRPr="000F30E7">
        <w:rPr>
          <w:rFonts w:ascii="Arial" w:hAnsi="Arial"/>
        </w:rPr>
        <w:t xml:space="preserve">. The user can choose between </w:t>
      </w:r>
      <w:ins w:id="110" w:author="Marc Lohse" w:date="2009-10-30T10:50:00Z">
        <w:r w:rsidR="005A07A5">
          <w:rPr>
            <w:rFonts w:ascii="Arial" w:hAnsi="Arial"/>
          </w:rPr>
          <w:t xml:space="preserve">three </w:t>
        </w:r>
      </w:ins>
      <w:r w:rsidR="005A07A5">
        <w:rPr>
          <w:rFonts w:ascii="Arial" w:hAnsi="Arial"/>
        </w:rPr>
        <w:t xml:space="preserve">separate workflows specialized for </w:t>
      </w:r>
      <w:ins w:id="111" w:author="Marc Lohse" w:date="2009-10-30T10:53:00Z">
        <w:r w:rsidR="005A07A5">
          <w:rPr>
            <w:rFonts w:ascii="Arial" w:hAnsi="Arial"/>
          </w:rPr>
          <w:t xml:space="preserve">Affymetrix GeneChip, </w:t>
        </w:r>
      </w:ins>
      <w:ins w:id="112" w:author="Marc Lohse" w:date="2009-10-30T10:50:00Z">
        <w:r w:rsidR="005A07A5">
          <w:rPr>
            <w:rFonts w:ascii="Arial" w:hAnsi="Arial"/>
          </w:rPr>
          <w:t>generic single channel (e.g. Agilent etc)</w:t>
        </w:r>
      </w:ins>
      <w:ins w:id="113" w:author="Marc Lohse" w:date="2009-10-30T10:53:00Z">
        <w:r w:rsidR="005A07A5">
          <w:rPr>
            <w:rFonts w:ascii="Arial" w:hAnsi="Arial"/>
          </w:rPr>
          <w:t xml:space="preserve"> </w:t>
        </w:r>
      </w:ins>
      <w:r w:rsidR="005A07A5">
        <w:rPr>
          <w:rFonts w:ascii="Arial" w:hAnsi="Arial"/>
        </w:rPr>
        <w:t>and two-color microarray data normalization and analysis respectively.</w:t>
      </w:r>
    </w:p>
    <w:p w:rsidR="00F97EB2" w:rsidRPr="000F30E7" w:rsidRDefault="00F97EB2" w:rsidP="002D12CA">
      <w:pPr>
        <w:spacing w:line="360" w:lineRule="auto"/>
        <w:jc w:val="both"/>
        <w:rPr>
          <w:rFonts w:ascii="Arial" w:hAnsi="Arial"/>
        </w:rPr>
      </w:pPr>
    </w:p>
    <w:p w:rsidR="00F97EB2" w:rsidRPr="000F30E7" w:rsidRDefault="005A07A5" w:rsidP="002D12CA">
      <w:pPr>
        <w:spacing w:line="360" w:lineRule="auto"/>
        <w:jc w:val="both"/>
        <w:rPr>
          <w:rFonts w:ascii="Arial" w:hAnsi="Arial"/>
          <w:i/>
        </w:rPr>
      </w:pPr>
      <w:r>
        <w:rPr>
          <w:rFonts w:ascii="Arial" w:hAnsi="Arial"/>
          <w:i/>
        </w:rPr>
        <w:t>Importing raw data</w:t>
      </w:r>
    </w:p>
    <w:p w:rsidR="00F97EB2" w:rsidRPr="000F30E7" w:rsidRDefault="005A07A5" w:rsidP="002D12CA">
      <w:pPr>
        <w:spacing w:line="360" w:lineRule="auto"/>
        <w:jc w:val="both"/>
        <w:rPr>
          <w:rFonts w:ascii="Arial" w:hAnsi="Arial"/>
        </w:rPr>
      </w:pPr>
      <w:r>
        <w:rPr>
          <w:rFonts w:ascii="Arial" w:hAnsi="Arial"/>
        </w:rPr>
        <w:t xml:space="preserve">Due to the various </w:t>
      </w:r>
      <w:proofErr w:type="gramStart"/>
      <w:r>
        <w:rPr>
          <w:rFonts w:ascii="Arial" w:hAnsi="Arial"/>
        </w:rPr>
        <w:t>file</w:t>
      </w:r>
      <w:proofErr w:type="gramEnd"/>
      <w:r>
        <w:rPr>
          <w:rFonts w:ascii="Arial" w:hAnsi="Arial"/>
        </w:rPr>
        <w:t xml:space="preserve"> formats in use </w:t>
      </w:r>
      <w:r w:rsidR="00073929" w:rsidRPr="00073929">
        <w:rPr>
          <w:rFonts w:ascii="Arial" w:hAnsi="Arial"/>
        </w:rPr>
        <w:t xml:space="preserve">for </w:t>
      </w:r>
      <w:ins w:id="114" w:author="Marc Lohse" w:date="2009-10-30T10:54:00Z">
        <w:r w:rsidR="00073929" w:rsidRPr="00073929">
          <w:rPr>
            <w:rFonts w:ascii="Arial" w:hAnsi="Arial"/>
          </w:rPr>
          <w:t xml:space="preserve">non-Affymetrix microarray </w:t>
        </w:r>
      </w:ins>
      <w:r w:rsidR="00073929" w:rsidRPr="00073929">
        <w:rPr>
          <w:rFonts w:ascii="Arial" w:hAnsi="Arial"/>
        </w:rPr>
        <w:t>data</w:t>
      </w:r>
      <w:r>
        <w:rPr>
          <w:rFonts w:ascii="Arial" w:hAnsi="Arial"/>
        </w:rPr>
        <w:t xml:space="preserve">, special care has been taken to provide a versatile import wizard that assists the user in the import of arbitrary tabular </w:t>
      </w:r>
      <w:ins w:id="115" w:author="Marc Lohse" w:date="2009-10-30T10:54:00Z">
        <w:r>
          <w:rPr>
            <w:rFonts w:ascii="Arial" w:hAnsi="Arial"/>
          </w:rPr>
          <w:t xml:space="preserve">single- and </w:t>
        </w:r>
      </w:ins>
      <w:r>
        <w:rPr>
          <w:rFonts w:ascii="Arial" w:hAnsi="Arial"/>
        </w:rPr>
        <w:t>two</w:t>
      </w:r>
      <w:ins w:id="116" w:author="Marc Lohse" w:date="2009-10-30T10:56:00Z">
        <w:r>
          <w:rPr>
            <w:rFonts w:ascii="Arial" w:hAnsi="Arial"/>
          </w:rPr>
          <w:t>-</w:t>
        </w:r>
      </w:ins>
      <w:r>
        <w:rPr>
          <w:rFonts w:ascii="Arial" w:hAnsi="Arial"/>
        </w:rPr>
        <w:t xml:space="preserve">color data. The only restriction imposed is that the data has to be in tabular text format. During the import, Robin tries to automatically separate header information from the tabular data section in the input file and asks the user to specify which columns contain the fields required for analysis (i.e. red channel foreground and background, green channel foreground and background intensities and a unique identifier for each measured signal). When importing </w:t>
      </w:r>
      <w:ins w:id="117" w:author="Marc Lohse" w:date="2009-10-30T10:55:00Z">
        <w:r>
          <w:rPr>
            <w:rFonts w:ascii="Arial" w:hAnsi="Arial"/>
          </w:rPr>
          <w:t xml:space="preserve">single- and </w:t>
        </w:r>
      </w:ins>
      <w:r>
        <w:rPr>
          <w:rFonts w:ascii="Arial" w:hAnsi="Arial"/>
        </w:rPr>
        <w:t xml:space="preserve">two-color data, Robin tries to determine whether the chip layout comprises probes spotted in duplicates. </w:t>
      </w:r>
      <w:ins w:id="118" w:author="Marc Lohse" w:date="2009-10-30T10:56:00Z">
        <w:r>
          <w:rPr>
            <w:rFonts w:ascii="Arial" w:hAnsi="Arial"/>
          </w:rPr>
          <w:t>For convenience, the layout</w:t>
        </w:r>
      </w:ins>
      <w:ins w:id="119" w:author="Marc Lohse" w:date="2009-10-30T10:57:00Z">
        <w:r>
          <w:rPr>
            <w:rFonts w:ascii="Arial" w:hAnsi="Arial"/>
          </w:rPr>
          <w:t>s</w:t>
        </w:r>
      </w:ins>
      <w:ins w:id="120" w:author="Marc Lohse" w:date="2009-10-30T10:56:00Z">
        <w:r>
          <w:rPr>
            <w:rFonts w:ascii="Arial" w:hAnsi="Arial"/>
          </w:rPr>
          <w:t xml:space="preserve"> of many common plant microarrays </w:t>
        </w:r>
      </w:ins>
      <w:ins w:id="121" w:author="Marc Lohse" w:date="2009-10-30T10:58:00Z">
        <w:r>
          <w:rPr>
            <w:rFonts w:ascii="Arial" w:hAnsi="Arial"/>
          </w:rPr>
          <w:t xml:space="preserve">are bundled with </w:t>
        </w:r>
      </w:ins>
      <w:ins w:id="122" w:author="Marc Lohse" w:date="2009-10-30T10:56:00Z">
        <w:r>
          <w:rPr>
            <w:rFonts w:ascii="Arial" w:hAnsi="Arial"/>
          </w:rPr>
          <w:t>Robin as layout preset</w:t>
        </w:r>
      </w:ins>
      <w:ins w:id="123" w:author="Marc Lohse" w:date="2009-10-30T10:57:00Z">
        <w:r>
          <w:rPr>
            <w:rFonts w:ascii="Arial" w:hAnsi="Arial"/>
          </w:rPr>
          <w:t xml:space="preserve">s. </w:t>
        </w:r>
      </w:ins>
      <w:r>
        <w:rPr>
          <w:rFonts w:ascii="Arial" w:hAnsi="Arial"/>
        </w:rPr>
        <w:t>Detection of spot replication relies on the spot identifiers and is based on the assumption that if the gene spots are not duplicated (but the controls are, which is most probably true) the number of unique identifiers will be greater than 50% of the total number of spots. This should be true for all array types that have more gene spots than control spots, which might not be the case for “boutique” arrays that only contain few probes</w:t>
      </w:r>
      <w:ins w:id="124" w:author="Marc Lohse" w:date="2009-10-30T11:06:00Z">
        <w:r>
          <w:rPr>
            <w:rFonts w:ascii="Arial" w:hAnsi="Arial"/>
          </w:rPr>
          <w:t xml:space="preserve"> (e.g. custom arrays designed for small organellar genomes)</w:t>
        </w:r>
      </w:ins>
      <w:r>
        <w:rPr>
          <w:rFonts w:ascii="Arial" w:hAnsi="Arial"/>
        </w:rPr>
        <w:t xml:space="preserve">. If replicate spots are detected, Robin sorts the input data by identifier to make sure that replicates are consecutive, sets the number of duplicates to two and the spacing between duplicates to one. Obviously, this is incorrect in cases, where more than 2 replicates are </w:t>
      </w:r>
      <w:r w:rsidR="00F97EB2" w:rsidRPr="000F30E7">
        <w:rPr>
          <w:rFonts w:ascii="Arial" w:hAnsi="Arial"/>
        </w:rPr>
        <w:t xml:space="preserve">spotted on the array. </w:t>
      </w:r>
      <w:ins w:id="125" w:author="Marc Lohse" w:date="2009-10-30T11:05:00Z">
        <w:r w:rsidR="0089273A" w:rsidRPr="0089273A">
          <w:rPr>
            <w:rFonts w:ascii="Arial" w:hAnsi="Arial"/>
          </w:rPr>
          <w:t>When analyzing arrays on which the spacing of replicate spots is not uniform, t</w:t>
        </w:r>
      </w:ins>
      <w:ins w:id="126" w:author="Marc Lohse" w:date="2009-10-30T11:01:00Z">
        <w:r w:rsidR="0089273A" w:rsidRPr="0089273A">
          <w:rPr>
            <w:rFonts w:ascii="Arial" w:hAnsi="Arial"/>
          </w:rPr>
          <w:t xml:space="preserve">his approach </w:t>
        </w:r>
      </w:ins>
      <w:ins w:id="127" w:author="Marc Lohse" w:date="2009-10-30T11:03:00Z">
        <w:r w:rsidR="0089273A" w:rsidRPr="0089273A">
          <w:rPr>
            <w:rFonts w:ascii="Arial" w:hAnsi="Arial"/>
          </w:rPr>
          <w:t>might</w:t>
        </w:r>
      </w:ins>
      <w:ins w:id="128" w:author="Marc Lohse" w:date="2009-10-30T11:01:00Z">
        <w:r w:rsidR="0089273A" w:rsidRPr="0089273A">
          <w:rPr>
            <w:rFonts w:ascii="Arial" w:hAnsi="Arial"/>
          </w:rPr>
          <w:t xml:space="preserve"> lead to overestimation of significance and underestimation of correlation for </w:t>
        </w:r>
      </w:ins>
      <w:ins w:id="129" w:author="Marc Lohse" w:date="2009-10-30T11:02:00Z">
        <w:r w:rsidR="0089273A" w:rsidRPr="0089273A">
          <w:rPr>
            <w:rFonts w:ascii="Arial" w:hAnsi="Arial"/>
          </w:rPr>
          <w:t xml:space="preserve">replicate </w:t>
        </w:r>
      </w:ins>
      <w:ins w:id="130" w:author="Marc Lohse" w:date="2009-10-30T11:01:00Z">
        <w:r w:rsidR="0089273A" w:rsidRPr="0089273A">
          <w:rPr>
            <w:rFonts w:ascii="Arial" w:hAnsi="Arial"/>
          </w:rPr>
          <w:t>spots</w:t>
        </w:r>
      </w:ins>
      <w:ins w:id="131" w:author="Marc Lohse" w:date="2009-10-30T11:04:00Z">
        <w:r w:rsidR="0089273A" w:rsidRPr="0089273A">
          <w:rPr>
            <w:rFonts w:ascii="Arial" w:hAnsi="Arial"/>
          </w:rPr>
          <w:t xml:space="preserve"> that are close together on the array</w:t>
        </w:r>
      </w:ins>
      <w:ins w:id="132" w:author="Marc Lohse" w:date="2009-10-30T11:01:00Z">
        <w:r w:rsidR="0089273A" w:rsidRPr="0089273A">
          <w:rPr>
            <w:rFonts w:ascii="Arial" w:hAnsi="Arial"/>
          </w:rPr>
          <w:t>.</w:t>
        </w:r>
      </w:ins>
      <w:ins w:id="133" w:author="Marc Lohse" w:date="2009-10-30T11:04:00Z">
        <w:r w:rsidR="0089273A" w:rsidRPr="0089273A">
          <w:rPr>
            <w:rFonts w:ascii="Arial" w:hAnsi="Arial"/>
          </w:rPr>
          <w:t xml:space="preserve"> </w:t>
        </w:r>
      </w:ins>
      <w:ins w:id="134" w:author="Marc Lohse" w:date="2009-10-30T11:06:00Z">
        <w:r w:rsidR="0089273A" w:rsidRPr="0089273A">
          <w:rPr>
            <w:rFonts w:ascii="Arial" w:hAnsi="Arial"/>
          </w:rPr>
          <w:t>To account for this possible bias</w:t>
        </w:r>
      </w:ins>
      <w:r w:rsidR="0089273A" w:rsidRPr="0089273A">
        <w:rPr>
          <w:rFonts w:ascii="Arial" w:hAnsi="Arial"/>
        </w:rPr>
        <w:t>, Robin generates a warning when replicates are detected and informs the user of the assumptions made.</w:t>
      </w:r>
      <w:ins w:id="135" w:author="Marc Lohse" w:date="2009-10-30T11:00:00Z">
        <w:r w:rsidR="0089273A" w:rsidRPr="0089273A">
          <w:rPr>
            <w:rFonts w:ascii="Arial" w:hAnsi="Arial"/>
          </w:rPr>
          <w:t xml:space="preserve"> </w:t>
        </w:r>
      </w:ins>
      <w:r w:rsidR="0089273A" w:rsidRPr="0089273A">
        <w:rPr>
          <w:rFonts w:ascii="Arial" w:hAnsi="Arial"/>
        </w:rPr>
        <w:t>In addition to this essential information on the input data, the user either has to choose the chip grid layout from</w:t>
      </w:r>
      <w:ins w:id="136" w:author="Marc Lohse" w:date="2009-11-27T09:36:00Z">
        <w:r w:rsidR="00485E19">
          <w:rPr>
            <w:rFonts w:ascii="Arial" w:hAnsi="Arial"/>
          </w:rPr>
          <w:t xml:space="preserve"> </w:t>
        </w:r>
      </w:ins>
      <w:ins w:id="137" w:author="Marc Lohse" w:date="2009-10-30T11:13:00Z">
        <w:r w:rsidR="0089273A" w:rsidRPr="0089273A">
          <w:rPr>
            <w:rFonts w:ascii="Arial" w:hAnsi="Arial"/>
          </w:rPr>
          <w:t>the</w:t>
        </w:r>
      </w:ins>
      <w:r w:rsidR="0089273A" w:rsidRPr="0089273A">
        <w:rPr>
          <w:rFonts w:ascii="Arial" w:hAnsi="Arial"/>
        </w:rPr>
        <w:t xml:space="preserve"> list of predefined layouts or enter a custom layout. All settings of the import wizard interface can be saved as an input data preset to speed up loading of similar data. After importing the data, the user is asked to define the ‘targets table’ by entering the different RNA samples and specifying which sample has been hybridized to which color channel on each chip. For subsequent analysis, a reference sample </w:t>
      </w:r>
      <w:ins w:id="138" w:author="Marc Lohse" w:date="2009-10-30T11:13:00Z">
        <w:r w:rsidR="0089273A" w:rsidRPr="0089273A">
          <w:rPr>
            <w:rFonts w:ascii="Arial" w:hAnsi="Arial"/>
          </w:rPr>
          <w:t xml:space="preserve">must </w:t>
        </w:r>
      </w:ins>
      <w:r w:rsidR="0089273A" w:rsidRPr="0089273A">
        <w:rPr>
          <w:rFonts w:ascii="Arial" w:hAnsi="Arial"/>
        </w:rPr>
        <w:t xml:space="preserve">be </w:t>
      </w:r>
      <w:ins w:id="139" w:author="Marc Lohse" w:date="2009-10-30T11:13:00Z">
        <w:r w:rsidR="0089273A" w:rsidRPr="0089273A">
          <w:rPr>
            <w:rFonts w:ascii="Arial" w:hAnsi="Arial"/>
          </w:rPr>
          <w:t>specified</w:t>
        </w:r>
      </w:ins>
      <w:r w:rsidR="0089273A" w:rsidRPr="0089273A">
        <w:rPr>
          <w:rFonts w:ascii="Arial" w:hAnsi="Arial"/>
        </w:rPr>
        <w:t>. In very simple experiments that only comprise replicate chips of two different treatments (possibly including dye swaps), Robin uses the first entered sample as reference by default. If data conforming to a common reference design was entered, Robin automatically detects the common reference sample and prompts the user in case this sample was not set as reference. Already at this step, Robin analyses the input and tries to make sure that the data is consistent e.g. by verifying that the samples are not disconnected</w:t>
      </w:r>
      <w:r w:rsidR="00F97EB2" w:rsidRPr="000F30E7">
        <w:rPr>
          <w:rFonts w:ascii="Arial" w:hAnsi="Arial"/>
        </w:rPr>
        <w:t>. Import of Affymetrix single channel data does not cause such problems, since the data format is uniform and it is not necessary to define a targets table.</w:t>
      </w:r>
    </w:p>
    <w:p w:rsidR="00F97EB2" w:rsidRPr="000F30E7" w:rsidRDefault="00F97EB2" w:rsidP="002D12CA">
      <w:pPr>
        <w:spacing w:line="360" w:lineRule="auto"/>
        <w:jc w:val="both"/>
        <w:rPr>
          <w:rFonts w:ascii="Arial" w:hAnsi="Arial"/>
          <w:i/>
        </w:rPr>
      </w:pPr>
    </w:p>
    <w:p w:rsidR="00F97EB2" w:rsidRPr="000F30E7" w:rsidRDefault="0089273A" w:rsidP="002D12CA">
      <w:pPr>
        <w:spacing w:line="360" w:lineRule="auto"/>
        <w:jc w:val="both"/>
        <w:rPr>
          <w:rFonts w:ascii="Arial" w:hAnsi="Arial"/>
          <w:i/>
        </w:rPr>
      </w:pPr>
      <w:r w:rsidRPr="0089273A">
        <w:rPr>
          <w:rFonts w:ascii="Arial" w:hAnsi="Arial"/>
          <w:i/>
        </w:rPr>
        <w:t>Quality assessment</w:t>
      </w:r>
    </w:p>
    <w:p w:rsidR="00F97EB2" w:rsidRPr="000F30E7" w:rsidRDefault="0089273A" w:rsidP="002D12CA">
      <w:pPr>
        <w:spacing w:line="360" w:lineRule="auto"/>
        <w:jc w:val="both"/>
        <w:rPr>
          <w:rFonts w:ascii="Arial" w:hAnsi="Arial"/>
        </w:rPr>
      </w:pPr>
      <w:r w:rsidRPr="0089273A">
        <w:rPr>
          <w:rFonts w:ascii="Arial" w:hAnsi="Arial"/>
        </w:rPr>
        <w:t xml:space="preserve">After importing the chip data a variety of quality assessment methods </w:t>
      </w:r>
      <w:r w:rsidRPr="0064116D">
        <w:rPr>
          <w:rFonts w:ascii="Arial" w:hAnsi="Arial"/>
        </w:rPr>
        <w:t>(</w:t>
      </w:r>
      <w:ins w:id="140" w:author="Marc Lohse" w:date="2009-11-27T07:46:00Z">
        <w:r w:rsidR="0064116D">
          <w:rPr>
            <w:rFonts w:ascii="Arial" w:hAnsi="Arial"/>
          </w:rPr>
          <w:t>Fig. 1</w:t>
        </w:r>
      </w:ins>
      <w:r w:rsidRPr="0089273A">
        <w:rPr>
          <w:rFonts w:ascii="Arial" w:hAnsi="Arial"/>
        </w:rPr>
        <w:t xml:space="preserve">) that can be freely chosen and combined can be run to allow the user to get an overview of the quality of input data </w:t>
      </w:r>
      <w:r w:rsidRPr="00485E19">
        <w:rPr>
          <w:rFonts w:ascii="Arial" w:hAnsi="Arial"/>
        </w:rPr>
        <w:t xml:space="preserve">and </w:t>
      </w:r>
      <w:ins w:id="141" w:author="Marc Lohse" w:date="2009-10-30T11:14:00Z">
        <w:r w:rsidRPr="00485E19">
          <w:rPr>
            <w:rFonts w:ascii="Arial" w:hAnsi="Arial"/>
          </w:rPr>
          <w:t xml:space="preserve">subsequently </w:t>
        </w:r>
      </w:ins>
      <w:r w:rsidRPr="00485E19">
        <w:rPr>
          <w:rFonts w:ascii="Arial" w:hAnsi="Arial"/>
        </w:rPr>
        <w:t>exclude chips that show</w:t>
      </w:r>
      <w:r w:rsidR="00E516BF" w:rsidRPr="00485E19">
        <w:rPr>
          <w:rFonts w:ascii="Arial" w:hAnsi="Arial"/>
        </w:rPr>
        <w:t xml:space="preserve"> strong technical artifacts individually</w:t>
      </w:r>
      <w:r w:rsidRPr="0089273A">
        <w:rPr>
          <w:rFonts w:ascii="Arial" w:hAnsi="Arial"/>
        </w:rPr>
        <w:t xml:space="preserve">. Additionally, the user can already at this step choose which normalization, p-value correction and statistical analysis approach  (linear model-or rank product-based) to use, although these more advanced settings are not displayed by default and </w:t>
      </w:r>
      <w:r w:rsidR="00E516BF" w:rsidRPr="00E516BF">
        <w:rPr>
          <w:rFonts w:ascii="Arial" w:hAnsi="Arial"/>
        </w:rPr>
        <w:t>robust</w:t>
      </w:r>
      <w:r w:rsidRPr="0089273A">
        <w:rPr>
          <w:rFonts w:ascii="Arial" w:hAnsi="Arial"/>
        </w:rPr>
        <w:t xml:space="preserve"> standards, </w:t>
      </w:r>
      <w:r w:rsidRPr="00485E19">
        <w:rPr>
          <w:rFonts w:ascii="Arial" w:hAnsi="Arial"/>
        </w:rPr>
        <w:t>that</w:t>
      </w:r>
      <w:r w:rsidR="00E516BF" w:rsidRPr="00485E19">
        <w:rPr>
          <w:rFonts w:ascii="Arial" w:hAnsi="Arial"/>
        </w:rPr>
        <w:t xml:space="preserve"> yield reliable results in most cases,</w:t>
      </w:r>
      <w:r w:rsidRPr="0089273A">
        <w:rPr>
          <w:rFonts w:ascii="Arial" w:hAnsi="Arial"/>
        </w:rPr>
        <w:t xml:space="preserve"> are preselected. Advanced users can of course take control of analysis parameters and modify them according to their needs. To support the user in the evaluation of quality assessment results, warnings are issued automatically if quality measures of individual chips exceed conservatively chosen threshold values (see Materials and Methods section for details). Specifically, methods available for quality assessment of single channel data are (I) RNA degradation analysis, (II) box plots and (III) density plots of raw probe signal intensities, (IV) pseudo-images of probe level model (PLM) residuals, (V) scatter plots of the average probe intensity (A) against the logarithmic fold change in expression (M; MA plots), (VI) scatter plots comparing all possible combinations of two individual chips, (VII) visualization of principal component analysis and hierarchical clustering of the </w:t>
      </w:r>
      <w:ins w:id="142" w:author="Marc Lohse" w:date="2009-10-30T14:58:00Z">
        <w:r w:rsidRPr="0089273A">
          <w:rPr>
            <w:rFonts w:ascii="Arial" w:hAnsi="Arial"/>
          </w:rPr>
          <w:t>normalized</w:t>
        </w:r>
      </w:ins>
      <w:r w:rsidRPr="0089273A">
        <w:rPr>
          <w:rFonts w:ascii="Arial" w:hAnsi="Arial"/>
        </w:rPr>
        <w:t xml:space="preserve"> expression values (VIII) box plots showing the normalized unscaled standard errors (NUSE) and relative logarithmic expression (RLE) of the probe level models</w:t>
      </w:r>
      <w:ins w:id="143" w:author="Marc Lohse" w:date="2009-10-30T14:46:00Z">
        <w:r w:rsidRPr="0089273A">
          <w:rPr>
            <w:rFonts w:ascii="Arial" w:hAnsi="Arial"/>
          </w:rPr>
          <w:t xml:space="preserve"> and (IX)</w:t>
        </w:r>
      </w:ins>
      <w:ins w:id="144" w:author="Marc Lohse" w:date="2009-10-30T14:47:00Z">
        <w:r w:rsidRPr="0089273A">
          <w:rPr>
            <w:rFonts w:ascii="Arial" w:hAnsi="Arial"/>
          </w:rPr>
          <w:t xml:space="preserve"> false color images of the background signal intensity for non-</w:t>
        </w:r>
      </w:ins>
      <w:ins w:id="145" w:author="Marc Lohse" w:date="2009-10-30T14:48:00Z">
        <w:r w:rsidRPr="0089273A">
          <w:rPr>
            <w:rFonts w:ascii="Arial" w:hAnsi="Arial"/>
          </w:rPr>
          <w:t>Affymetrix</w:t>
        </w:r>
      </w:ins>
      <w:ins w:id="146" w:author="Marc Lohse" w:date="2009-10-30T14:47:00Z">
        <w:r w:rsidRPr="0089273A">
          <w:rPr>
            <w:rFonts w:ascii="Arial" w:hAnsi="Arial"/>
          </w:rPr>
          <w:t xml:space="preserve"> </w:t>
        </w:r>
      </w:ins>
      <w:ins w:id="147" w:author="Marc Lohse" w:date="2009-10-30T14:48:00Z">
        <w:r w:rsidRPr="0089273A">
          <w:rPr>
            <w:rFonts w:ascii="Arial" w:hAnsi="Arial"/>
          </w:rPr>
          <w:t>arrays</w:t>
        </w:r>
      </w:ins>
      <w:r w:rsidRPr="0089273A">
        <w:rPr>
          <w:rFonts w:ascii="Arial" w:hAnsi="Arial"/>
        </w:rPr>
        <w:t xml:space="preserve">. </w:t>
      </w:r>
      <w:ins w:id="148" w:author="Marc Lohse" w:date="2009-10-30T14:43:00Z">
        <w:r w:rsidRPr="0089273A">
          <w:rPr>
            <w:rFonts w:ascii="Arial" w:hAnsi="Arial"/>
          </w:rPr>
          <w:t xml:space="preserve">All </w:t>
        </w:r>
      </w:ins>
      <w:ins w:id="149" w:author="Marc Lohse" w:date="2009-10-30T14:45:00Z">
        <w:r w:rsidRPr="0089273A">
          <w:rPr>
            <w:rFonts w:ascii="Arial" w:hAnsi="Arial"/>
          </w:rPr>
          <w:t>PLM</w:t>
        </w:r>
      </w:ins>
      <w:ins w:id="150" w:author="Marc Lohse" w:date="2009-10-30T14:43:00Z">
        <w:r w:rsidRPr="0089273A">
          <w:rPr>
            <w:rFonts w:ascii="Arial" w:hAnsi="Arial"/>
          </w:rPr>
          <w:t xml:space="preserve">-based methods are </w:t>
        </w:r>
      </w:ins>
      <w:ins w:id="151" w:author="Marc Lohse" w:date="2009-10-30T14:44:00Z">
        <w:r w:rsidRPr="0089273A">
          <w:rPr>
            <w:rFonts w:ascii="Arial" w:hAnsi="Arial"/>
          </w:rPr>
          <w:t>exclusively</w:t>
        </w:r>
      </w:ins>
      <w:ins w:id="152" w:author="Marc Lohse" w:date="2009-10-30T14:43:00Z">
        <w:r w:rsidRPr="0089273A">
          <w:rPr>
            <w:rFonts w:ascii="Arial" w:hAnsi="Arial"/>
          </w:rPr>
          <w:t xml:space="preserve"> available for Affymetrix arrays only, while the other </w:t>
        </w:r>
      </w:ins>
      <w:ins w:id="153" w:author="Marc Lohse" w:date="2009-10-30T14:45:00Z">
        <w:r w:rsidRPr="0089273A">
          <w:rPr>
            <w:rFonts w:ascii="Arial" w:hAnsi="Arial"/>
          </w:rPr>
          <w:t xml:space="preserve">function can also be run on generic single channel chips. </w:t>
        </w:r>
      </w:ins>
      <w:r w:rsidRPr="0089273A">
        <w:rPr>
          <w:rFonts w:ascii="Arial" w:hAnsi="Arial"/>
        </w:rPr>
        <w:t xml:space="preserve">Methods available for two–color chip quality assessment are (I) image plots visualizing the chip background signal intensities, (II) density plots of the probe intensity distribution before and after normalization, (III) MA plots of raw and normalized data for each chip and (IV) image plots showing the M value for each probe color coded on a pseudo chip. </w:t>
      </w:r>
    </w:p>
    <w:p w:rsidR="00F97EB2" w:rsidRPr="000F30E7" w:rsidRDefault="0089273A" w:rsidP="002D12CA">
      <w:pPr>
        <w:spacing w:line="360" w:lineRule="auto"/>
        <w:jc w:val="both"/>
        <w:rPr>
          <w:rFonts w:ascii="Arial" w:hAnsi="Arial"/>
        </w:rPr>
      </w:pPr>
      <w:r w:rsidRPr="0089273A">
        <w:rPr>
          <w:rFonts w:ascii="Arial" w:hAnsi="Arial"/>
        </w:rPr>
        <w:t>All of the above mentioned quality checks have been implemented in R using functions provided by the Bioconductor packages affy, affyPLM, simpleaffy, gcrma,</w:t>
      </w:r>
      <w:ins w:id="154" w:author="Marc Lohse" w:date="2009-10-30T14:48:00Z">
        <w:r w:rsidRPr="0089273A">
          <w:rPr>
            <w:rFonts w:ascii="Arial" w:hAnsi="Arial"/>
          </w:rPr>
          <w:t xml:space="preserve"> plier,</w:t>
        </w:r>
      </w:ins>
      <w:r w:rsidRPr="0089273A">
        <w:rPr>
          <w:rFonts w:ascii="Arial" w:hAnsi="Arial"/>
        </w:rPr>
        <w:t xml:space="preserve"> limma, marray and RankProd</w:t>
      </w:r>
      <w:ins w:id="155" w:author="Marc Lohse" w:date="2009-10-30T14:48:00Z">
        <w:r w:rsidRPr="0089273A">
          <w:rPr>
            <w:rFonts w:ascii="Arial" w:hAnsi="Arial"/>
          </w:rPr>
          <w:t xml:space="preserve"> </w:t>
        </w:r>
      </w:ins>
      <w:ins w:id="156" w:author="Marc Lohse" w:date="2009-11-27T11:27:00Z">
        <w:r w:rsidR="009A0C87">
          <w:rPr>
            <w:rFonts w:ascii="Arial" w:hAnsi="Arial"/>
          </w:rPr>
          <w:fldChar w:fldCharType="begin">
            <w:fldData xml:space="preserve">PEVuZE5vdGU+PENpdGU+PEF1dGhvcj5Cb2xzdGFkPC9BdXRob3I+PFllYXI+MjAwNDwvWWVhcj48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</w:fldData>
          </w:fldChar>
        </w:r>
        <w:r w:rsidR="009A0C87">
          <w:rPr>
            <w:rFonts w:ascii="Arial" w:hAnsi="Arial"/>
          </w:rPr>
          <w:instrText xml:space="preserve"> ADDIN EN.CITE </w:instrText>
        </w:r>
        <w:r w:rsidR="009A0C87">
          <w:rPr>
            <w:rFonts w:ascii="Arial" w:hAnsi="Arial"/>
          </w:rPr>
          <w:fldChar w:fldCharType="begin">
            <w:fldData xml:space="preserve">PEVuZE5vdGU+PENpdGU+PEF1dGhvcj5Cb2xzdGFkPC9BdXRob3I+PFllYXI+MjAwNDwvWWVhcj48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</w:fldData>
          </w:fldChar>
        </w:r>
        <w:r w:rsidR="009A0C87">
          <w:rPr>
            <w:rFonts w:ascii="Arial" w:hAnsi="Arial"/>
          </w:rPr>
          <w:instrText xml:space="preserve"> ADDIN EN.CITE.DATA </w:instrText>
        </w:r>
        <w:r w:rsidR="009A0C87" w:rsidRPr="009A0C87">
          <w:rPr>
            <w:rStyle w:val="PageNumber"/>
            <w:rFonts w:ascii="Arial" w:hAnsi="Arial"/>
            <w:rPrChange w:id="157"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158" w:author="Marc Lohse" w:date="2009-11-27T11:27:00Z">
        <w:r w:rsidR="009A0C87">
          <w:rPr>
            <w:rFonts w:ascii="Arial" w:hAnsi="Arial"/>
          </w:rPr>
          <w:t>(Wang et al., 2002; Bolstad, 2004; Gautier et al., 2004; Smyth, 2004; Wu et al., 2004; Affymetrix, 2005; Wilson and Miller, 2005; Hong et al., 2006)</w:t>
        </w:r>
        <w:r w:rsidR="009A0C87">
          <w:rPr>
            <w:rFonts w:ascii="Arial" w:hAnsi="Arial"/>
          </w:rPr>
          <w:fldChar w:fldCharType="end"/>
        </w:r>
      </w:ins>
      <w:r w:rsidRPr="0089273A">
        <w:rPr>
          <w:rFonts w:ascii="Arial" w:hAnsi="Arial"/>
        </w:rPr>
        <w:t>. Some functions were modified to enhance the visual output. Depending on the type of input data the user can choose between different analysis approaches: In case of single channel data</w:t>
      </w:r>
      <w:ins w:id="159" w:author="Marc Lohse" w:date="2009-10-30T14:59:00Z">
        <w:r w:rsidRPr="0089273A">
          <w:rPr>
            <w:rFonts w:ascii="Arial" w:hAnsi="Arial"/>
          </w:rPr>
          <w:t>,</w:t>
        </w:r>
      </w:ins>
      <w:r w:rsidRPr="0089273A">
        <w:rPr>
          <w:rFonts w:ascii="Arial" w:hAnsi="Arial"/>
        </w:rPr>
        <w:t xml:space="preserve"> linear model based (limma) or rank product based (RankProd) analysis is available. Two color data will always be analyzed using limma functions.</w:t>
      </w:r>
      <w:ins w:id="160" w:author="Marc Lohse" w:date="2009-10-30T14:59:00Z">
        <w:r w:rsidRPr="0089273A">
          <w:rPr>
            <w:rFonts w:ascii="Arial" w:hAnsi="Arial"/>
          </w:rPr>
          <w:t xml:space="preserve"> </w:t>
        </w:r>
      </w:ins>
      <w:r w:rsidRPr="0089273A">
        <w:rPr>
          <w:rFonts w:ascii="Arial" w:hAnsi="Arial"/>
        </w:rPr>
        <w:t xml:space="preserve">Quality analysis (QA) results will by summarized in a scrollable list showing clickable thumbnail images of the QA plots. Individual chips showing warnings may be manually excluded from </w:t>
      </w:r>
      <w:ins w:id="161" w:author="Marc Lohse" w:date="2009-10-30T15:00:00Z">
        <w:r w:rsidRPr="0089273A">
          <w:rPr>
            <w:rFonts w:ascii="Arial" w:hAnsi="Arial"/>
          </w:rPr>
          <w:t xml:space="preserve">the </w:t>
        </w:r>
      </w:ins>
      <w:r w:rsidRPr="0089273A">
        <w:rPr>
          <w:rFonts w:ascii="Arial" w:hAnsi="Arial"/>
        </w:rPr>
        <w:t>analys</w:t>
      </w:r>
      <w:ins w:id="162" w:author="Marc Lohse" w:date="2009-10-30T15:00:00Z">
        <w:r w:rsidRPr="0089273A">
          <w:rPr>
            <w:rFonts w:ascii="Arial" w:hAnsi="Arial"/>
          </w:rPr>
          <w:t>i</w:t>
        </w:r>
      </w:ins>
      <w:r w:rsidRPr="0089273A">
        <w:rPr>
          <w:rFonts w:ascii="Arial" w:hAnsi="Arial"/>
        </w:rPr>
        <w:t>s</w:t>
      </w:r>
      <w:ins w:id="163" w:author="Marc Lohse" w:date="2009-10-30T15:00:00Z">
        <w:r w:rsidRPr="0089273A">
          <w:rPr>
            <w:rFonts w:ascii="Arial" w:hAnsi="Arial"/>
          </w:rPr>
          <w:t xml:space="preserve"> to prevent them from introducing technical bias in the subsequent assessment of differential gene expression</w:t>
        </w:r>
      </w:ins>
      <w:r w:rsidRPr="0089273A">
        <w:rPr>
          <w:rFonts w:ascii="Arial" w:hAnsi="Arial"/>
        </w:rPr>
        <w:t>.</w:t>
      </w:r>
    </w:p>
    <w:p w:rsidR="00F97EB2" w:rsidRPr="000F30E7" w:rsidRDefault="00F97EB2" w:rsidP="002D12CA">
      <w:pPr>
        <w:spacing w:line="360" w:lineRule="auto"/>
        <w:jc w:val="both"/>
        <w:rPr>
          <w:rFonts w:ascii="Arial" w:hAnsi="Arial"/>
        </w:rPr>
      </w:pPr>
    </w:p>
    <w:p w:rsidR="00F97EB2" w:rsidRPr="000F30E7" w:rsidRDefault="0089273A" w:rsidP="002D12CA">
      <w:pPr>
        <w:spacing w:line="360" w:lineRule="auto"/>
        <w:jc w:val="both"/>
        <w:rPr>
          <w:rFonts w:ascii="Arial" w:hAnsi="Arial"/>
          <w:i/>
        </w:rPr>
      </w:pPr>
      <w:r w:rsidRPr="0089273A">
        <w:rPr>
          <w:rFonts w:ascii="Arial" w:hAnsi="Arial"/>
          <w:i/>
        </w:rPr>
        <w:t>Experiment design</w:t>
      </w:r>
    </w:p>
    <w:p w:rsidR="00F97EB2" w:rsidRPr="000F30E7" w:rsidRDefault="0089273A" w:rsidP="002D12CA">
      <w:pPr>
        <w:spacing w:line="360" w:lineRule="auto"/>
        <w:jc w:val="both"/>
        <w:rPr>
          <w:rFonts w:ascii="Arial" w:hAnsi="Arial"/>
        </w:rPr>
      </w:pPr>
      <w:r w:rsidRPr="0089273A">
        <w:rPr>
          <w:rFonts w:ascii="Arial" w:hAnsi="Arial"/>
        </w:rPr>
        <w:t xml:space="preserve">When working with Affymetrix data, depending on the statistical analysis strategy chosen, the user can define two (when using rank product) to any number (using limma) of groups of replicates and sort the imported data files accordingly. Unique labels identifying the groups have to be chosen – these labels will be used later on when defining the contrasts of interest. Robin will generate a warning if groups contain less than three replicates accounting for the lower reliability of the results if too few data points are available for the analysis of differential expression. </w:t>
      </w:r>
      <w:ins w:id="164" w:author="Marc Lohse" w:date="2009-10-30T16:30:00Z">
        <w:r w:rsidRPr="0089273A">
          <w:rPr>
            <w:rFonts w:ascii="Arial" w:hAnsi="Arial"/>
          </w:rPr>
          <w:t>A</w:t>
        </w:r>
      </w:ins>
      <w:r w:rsidRPr="0089273A">
        <w:rPr>
          <w:rFonts w:ascii="Arial" w:hAnsi="Arial"/>
        </w:rPr>
        <w:t>t present, all replicate experiments are treated as true biological replicates</w:t>
      </w:r>
      <w:ins w:id="165" w:author="Marc Lohse" w:date="2009-10-30T16:30:00Z">
        <w:r w:rsidRPr="0089273A">
          <w:rPr>
            <w:rFonts w:ascii="Arial" w:hAnsi="Arial"/>
          </w:rPr>
          <w:t xml:space="preserve">. Providing data that </w:t>
        </w:r>
      </w:ins>
      <w:ins w:id="166" w:author="Marc Lohse" w:date="2009-10-30T16:40:00Z">
        <w:r w:rsidRPr="0089273A">
          <w:rPr>
            <w:rFonts w:ascii="Arial" w:hAnsi="Arial"/>
          </w:rPr>
          <w:t>is technically replicated will lead to an overestimation of significance when analyzing differential gene expression</w:t>
        </w:r>
      </w:ins>
      <w:del w:id="167" w:author="Marc Lohse" w:date="2009-11-27T09:39:00Z">
        <w:r w:rsidRPr="0089273A" w:rsidDel="00485E19">
          <w:rPr>
            <w:rFonts w:ascii="Arial" w:hAnsi="Arial"/>
            <w:highlight w:val="yellow"/>
          </w:rPr>
          <w:delText>– methods properly accounting for technical replication will be incorporated in future releases.</w:delText>
        </w:r>
        <w:r w:rsidRPr="0089273A" w:rsidDel="00485E19">
          <w:rPr>
            <w:rFonts w:ascii="Arial" w:hAnsi="Arial"/>
          </w:rPr>
          <w:delText xml:space="preserve"> </w:delText>
        </w:r>
      </w:del>
      <w:ins w:id="168" w:author="Marc Lohse" w:date="2009-11-27T09:39:00Z">
        <w:r w:rsidR="00485E19">
          <w:rPr>
            <w:rFonts w:ascii="Arial" w:hAnsi="Arial"/>
          </w:rPr>
          <w:t>.</w:t>
        </w:r>
      </w:ins>
    </w:p>
    <w:p w:rsidR="00F97EB2" w:rsidRPr="000F30E7" w:rsidRDefault="0089273A" w:rsidP="002D12CA">
      <w:pPr>
        <w:spacing w:line="360" w:lineRule="auto"/>
        <w:jc w:val="both"/>
        <w:rPr>
          <w:rFonts w:ascii="Arial" w:hAnsi="Arial"/>
        </w:rPr>
      </w:pPr>
      <w:r w:rsidRPr="0089273A">
        <w:rPr>
          <w:rFonts w:ascii="Arial" w:hAnsi="Arial"/>
        </w:rPr>
        <w:t xml:space="preserve">Subsequently, the groups are depicted as draggable boxes on the graphical designer panel that allows the user to visually </w:t>
      </w:r>
      <w:proofErr w:type="gramStart"/>
      <w:r w:rsidRPr="0089273A">
        <w:rPr>
          <w:rFonts w:ascii="Arial" w:hAnsi="Arial"/>
        </w:rPr>
        <w:t>lay</w:t>
      </w:r>
      <w:proofErr w:type="gramEnd"/>
      <w:r w:rsidRPr="0089273A">
        <w:rPr>
          <w:rFonts w:ascii="Arial" w:hAnsi="Arial"/>
        </w:rPr>
        <w:t xml:space="preserve"> out comparisons of interests between the groups. To achieve this, one simply has to draw an arrow by (shift-) control-click-dragging from one box to the other, e</w:t>
      </w:r>
      <w:proofErr w:type="gramStart"/>
      <w:r w:rsidRPr="0089273A">
        <w:rPr>
          <w:rFonts w:ascii="Arial" w:hAnsi="Arial"/>
        </w:rPr>
        <w:t>. g</w:t>
      </w:r>
      <w:proofErr w:type="gramEnd"/>
      <w:r w:rsidRPr="0089273A">
        <w:rPr>
          <w:rFonts w:ascii="Arial" w:hAnsi="Arial"/>
        </w:rPr>
        <w:t xml:space="preserve">. from </w:t>
      </w:r>
      <w:ins w:id="169" w:author="Marc Lohse" w:date="2009-11-27T09:44:00Z">
        <w:r w:rsidR="00741440">
          <w:rPr>
            <w:rFonts w:ascii="Arial" w:hAnsi="Arial"/>
          </w:rPr>
          <w:t>‘wildtype’</w:t>
        </w:r>
        <w:r w:rsidR="00741440" w:rsidRPr="00485E19">
          <w:rPr>
            <w:rFonts w:ascii="Arial" w:hAnsi="Arial"/>
          </w:rPr>
          <w:t xml:space="preserve"> </w:t>
        </w:r>
      </w:ins>
      <w:r w:rsidRPr="00485E19">
        <w:rPr>
          <w:rFonts w:ascii="Arial" w:hAnsi="Arial"/>
        </w:rPr>
        <w:t xml:space="preserve">to </w:t>
      </w:r>
      <w:ins w:id="170" w:author="Marc Lohse" w:date="2009-11-27T09:44:00Z">
        <w:r w:rsidR="00741440">
          <w:rPr>
            <w:rFonts w:ascii="Arial" w:hAnsi="Arial"/>
          </w:rPr>
          <w:t>‘mutant’</w:t>
        </w:r>
        <w:r w:rsidR="00741440" w:rsidRPr="00485E19">
          <w:rPr>
            <w:rFonts w:ascii="Arial" w:hAnsi="Arial"/>
          </w:rPr>
          <w:t xml:space="preserve"> </w:t>
        </w:r>
      </w:ins>
      <w:r w:rsidRPr="00485E19">
        <w:rPr>
          <w:rFonts w:ascii="Arial" w:hAnsi="Arial"/>
        </w:rPr>
        <w:t>as shown in (</w:t>
      </w:r>
      <w:ins w:id="171" w:author="Marc Lohse" w:date="2009-11-27T09:37:00Z">
        <w:r w:rsidR="00485E19" w:rsidRPr="00485E19">
          <w:rPr>
            <w:rFonts w:ascii="Arial" w:hAnsi="Arial"/>
          </w:rPr>
          <w:t>Fig. 1</w:t>
        </w:r>
      </w:ins>
      <w:r w:rsidRPr="00485E19">
        <w:rPr>
          <w:rFonts w:ascii="Arial" w:hAnsi="Arial"/>
        </w:rPr>
        <w:t>)</w:t>
      </w:r>
      <w:r w:rsidRPr="0089273A">
        <w:rPr>
          <w:rFonts w:ascii="Arial" w:hAnsi="Arial"/>
        </w:rPr>
        <w:t xml:space="preserve">. Robin interprets this as the contrast </w:t>
      </w:r>
      <w:ins w:id="172" w:author="Marc Lohse" w:date="2009-11-27T09:44:00Z">
        <w:r w:rsidR="00741440">
          <w:rPr>
            <w:rFonts w:ascii="Arial" w:hAnsi="Arial"/>
          </w:rPr>
          <w:t>‘wildtype</w:t>
        </w:r>
      </w:ins>
      <w:r w:rsidRPr="0089273A">
        <w:rPr>
          <w:rFonts w:ascii="Arial" w:hAnsi="Arial"/>
        </w:rPr>
        <w:t xml:space="preserve"> </w:t>
      </w:r>
      <w:ins w:id="173" w:author="Marc Lohse" w:date="2009-10-30T16:41:00Z">
        <w:r w:rsidRPr="0089273A">
          <w:rPr>
            <w:rFonts w:ascii="Arial" w:hAnsi="Arial"/>
          </w:rPr>
          <w:t xml:space="preserve">minus </w:t>
        </w:r>
      </w:ins>
      <w:ins w:id="174" w:author="Marc Lohse" w:date="2009-11-27T09:44:00Z">
        <w:r w:rsidR="00741440">
          <w:rPr>
            <w:rFonts w:ascii="Arial" w:hAnsi="Arial"/>
          </w:rPr>
          <w:t>mutant’</w:t>
        </w:r>
      </w:ins>
      <w:r w:rsidRPr="0089273A">
        <w:rPr>
          <w:rFonts w:ascii="Arial" w:hAnsi="Arial"/>
        </w:rPr>
        <w:t xml:space="preserve">. If more than one experimental condition is being varied, so called ‘interaction terms’ can be defined by creating ‘meta groups’ and drawing arrows between them </w:t>
      </w:r>
      <w:r w:rsidR="00073929" w:rsidRPr="00073929">
        <w:rPr>
          <w:rFonts w:ascii="Arial" w:hAnsi="Arial"/>
        </w:rPr>
        <w:t>(see F</w:t>
      </w:r>
      <w:ins w:id="175" w:author="Marc Lohse" w:date="2009-11-27T07:46:00Z">
        <w:r w:rsidR="00073929" w:rsidRPr="00073929">
          <w:rPr>
            <w:rFonts w:ascii="Arial" w:hAnsi="Arial"/>
          </w:rPr>
          <w:t xml:space="preserve">ig. </w:t>
        </w:r>
        <w:r w:rsidR="00485E19">
          <w:rPr>
            <w:rFonts w:ascii="Arial" w:hAnsi="Arial"/>
          </w:rPr>
          <w:t>1</w:t>
        </w:r>
      </w:ins>
      <w:r w:rsidR="00073929" w:rsidRPr="00073929">
        <w:rPr>
          <w:rFonts w:ascii="Arial" w:hAnsi="Arial"/>
        </w:rPr>
        <w:t>)</w:t>
      </w:r>
      <w:r w:rsidRPr="0089273A">
        <w:rPr>
          <w:rFonts w:ascii="Arial" w:hAnsi="Arial"/>
        </w:rPr>
        <w:t>. Specifically, the contrast of meta groups shown in</w:t>
      </w:r>
      <w:ins w:id="176" w:author="Marc Lohse" w:date="2009-11-27T07:47:00Z">
        <w:r w:rsidR="00485E19">
          <w:rPr>
            <w:rFonts w:ascii="Arial" w:hAnsi="Arial"/>
          </w:rPr>
          <w:t xml:space="preserve"> figure 1</w:t>
        </w:r>
        <w:r w:rsidR="0064116D">
          <w:rPr>
            <w:rFonts w:ascii="Arial" w:hAnsi="Arial"/>
          </w:rPr>
          <w:t xml:space="preserve"> </w:t>
        </w:r>
      </w:ins>
      <w:r w:rsidRPr="0089273A">
        <w:rPr>
          <w:rFonts w:ascii="Arial" w:hAnsi="Arial"/>
        </w:rPr>
        <w:t xml:space="preserve">will be interpreted as the interaction term </w:t>
      </w:r>
      <w:ins w:id="177" w:author="Marc Lohse" w:date="2009-11-27T09:45:00Z">
        <w:r w:rsidR="00741440">
          <w:rPr>
            <w:rFonts w:ascii="Arial" w:hAnsi="Arial"/>
          </w:rPr>
          <w:t>‘(wildtype</w:t>
        </w:r>
      </w:ins>
      <w:r w:rsidR="00073929" w:rsidRPr="00073929">
        <w:rPr>
          <w:rFonts w:ascii="Arial" w:hAnsi="Arial"/>
        </w:rPr>
        <w:t xml:space="preserve"> </w:t>
      </w:r>
      <w:ins w:id="178" w:author="Marc Lohse" w:date="2009-10-30T16:41:00Z">
        <w:r w:rsidR="00073929" w:rsidRPr="00073929">
          <w:rPr>
            <w:rFonts w:ascii="Arial" w:hAnsi="Arial"/>
          </w:rPr>
          <w:t>minus</w:t>
        </w:r>
      </w:ins>
      <w:r w:rsidR="00073929" w:rsidRPr="00073929">
        <w:rPr>
          <w:rFonts w:ascii="Arial" w:hAnsi="Arial"/>
        </w:rPr>
        <w:t xml:space="preserve"> </w:t>
      </w:r>
      <w:ins w:id="179" w:author="Marc Lohse" w:date="2009-11-27T09:45:00Z">
        <w:r w:rsidR="00741440">
          <w:rPr>
            <w:rFonts w:ascii="Arial" w:hAnsi="Arial"/>
          </w:rPr>
          <w:t>wiltype</w:t>
        </w:r>
        <w:r w:rsidR="00741440" w:rsidRPr="00073929">
          <w:rPr>
            <w:rFonts w:ascii="Arial" w:hAnsi="Arial"/>
          </w:rPr>
          <w:t xml:space="preserve"> </w:t>
        </w:r>
      </w:ins>
      <w:r w:rsidR="00073929" w:rsidRPr="00073929">
        <w:rPr>
          <w:rFonts w:ascii="Arial" w:hAnsi="Arial"/>
        </w:rPr>
        <w:t xml:space="preserve">stressed) </w:t>
      </w:r>
      <w:ins w:id="180" w:author="Marc Lohse" w:date="2009-10-30T16:41:00Z">
        <w:r w:rsidR="00073929" w:rsidRPr="00073929">
          <w:rPr>
            <w:rFonts w:ascii="Arial" w:hAnsi="Arial"/>
          </w:rPr>
          <w:t>minus</w:t>
        </w:r>
      </w:ins>
      <w:r w:rsidR="00073929" w:rsidRPr="00073929">
        <w:rPr>
          <w:rFonts w:ascii="Arial" w:hAnsi="Arial"/>
        </w:rPr>
        <w:t xml:space="preserve"> (</w:t>
      </w:r>
      <w:ins w:id="181" w:author="Marc Lohse" w:date="2009-11-27T09:45:00Z">
        <w:r w:rsidR="00741440">
          <w:rPr>
            <w:rFonts w:ascii="Arial" w:hAnsi="Arial"/>
          </w:rPr>
          <w:t>mutant</w:t>
        </w:r>
        <w:r w:rsidR="00741440" w:rsidRPr="00073929">
          <w:rPr>
            <w:rFonts w:ascii="Arial" w:hAnsi="Arial"/>
          </w:rPr>
          <w:t xml:space="preserve"> </w:t>
        </w:r>
      </w:ins>
      <w:ins w:id="182" w:author="Marc Lohse" w:date="2009-10-30T16:41:00Z">
        <w:r w:rsidR="00073929" w:rsidRPr="00073929">
          <w:rPr>
            <w:rFonts w:ascii="Arial" w:hAnsi="Arial"/>
          </w:rPr>
          <w:t>minus</w:t>
        </w:r>
      </w:ins>
      <w:r w:rsidR="00073929" w:rsidRPr="00073929">
        <w:rPr>
          <w:rFonts w:ascii="Arial" w:hAnsi="Arial"/>
        </w:rPr>
        <w:t xml:space="preserve"> </w:t>
      </w:r>
      <w:ins w:id="183" w:author="Marc Lohse" w:date="2009-11-27T09:45:00Z">
        <w:r w:rsidR="00741440">
          <w:rPr>
            <w:rFonts w:ascii="Arial" w:hAnsi="Arial"/>
          </w:rPr>
          <w:t>mutant</w:t>
        </w:r>
        <w:r w:rsidR="00741440" w:rsidRPr="00073929">
          <w:rPr>
            <w:rFonts w:ascii="Arial" w:hAnsi="Arial"/>
          </w:rPr>
          <w:t xml:space="preserve"> </w:t>
        </w:r>
      </w:ins>
      <w:r w:rsidR="00073929" w:rsidRPr="00073929">
        <w:rPr>
          <w:rFonts w:ascii="Arial" w:hAnsi="Arial"/>
        </w:rPr>
        <w:t>stressed)</w:t>
      </w:r>
      <w:ins w:id="184" w:author="Marc Lohse" w:date="2009-11-27T09:45:00Z">
        <w:r w:rsidR="00741440">
          <w:rPr>
            <w:rFonts w:ascii="Arial" w:hAnsi="Arial"/>
          </w:rPr>
          <w:t>’</w:t>
        </w:r>
      </w:ins>
      <w:r w:rsidRPr="0089273A">
        <w:rPr>
          <w:rFonts w:ascii="Arial" w:hAnsi="Arial"/>
        </w:rPr>
        <w:t xml:space="preserve"> which will extract th</w:t>
      </w:r>
      <w:ins w:id="185" w:author="Marc Lohse" w:date="2009-10-30T16:42:00Z">
        <w:r w:rsidRPr="0089273A">
          <w:rPr>
            <w:rFonts w:ascii="Arial" w:hAnsi="Arial"/>
          </w:rPr>
          <w:t>ose</w:t>
        </w:r>
      </w:ins>
      <w:r w:rsidRPr="0089273A">
        <w:rPr>
          <w:rFonts w:ascii="Arial" w:hAnsi="Arial"/>
        </w:rPr>
        <w:t xml:space="preserve"> genes that respond</w:t>
      </w:r>
      <w:ins w:id="186" w:author="Marc Lohse" w:date="2009-10-30T16:42:00Z">
        <w:r w:rsidRPr="0089273A">
          <w:rPr>
            <w:rFonts w:ascii="Arial" w:hAnsi="Arial"/>
          </w:rPr>
          <w:t xml:space="preserve"> to stress</w:t>
        </w:r>
      </w:ins>
      <w:r w:rsidRPr="0089273A">
        <w:rPr>
          <w:rFonts w:ascii="Arial" w:hAnsi="Arial"/>
        </w:rPr>
        <w:t xml:space="preserve"> differently in mutant and wild type. The expert settings box included on the experiment designer panel again allows advanced users to tweak all relevant parameters of the statistical analysis, like p-value- and minimal log2-fold change cutoff, correction method for multiple testing, normalization (although it is not recommended to use different normalization methods for quality analysis and main analysis) and the statistical strategy for multiple testing across contrasts. Additionally, expert users can choose to review the R script that is generated from the inputs before it is sent to the R engine and include custom code or use Robin to quickly and comfortably generate skeletons of analysis scripts that can then be used as starting points for more sophisticated customized analyses.</w:t>
      </w:r>
    </w:p>
    <w:p w:rsidR="00F97EB2" w:rsidRPr="000F30E7" w:rsidRDefault="00F97EB2" w:rsidP="002D12CA">
      <w:pPr>
        <w:spacing w:line="360" w:lineRule="auto"/>
        <w:jc w:val="both"/>
        <w:rPr>
          <w:rFonts w:ascii="Arial" w:hAnsi="Arial"/>
        </w:rPr>
      </w:pPr>
    </w:p>
    <w:p w:rsidR="00F97EB2" w:rsidRPr="000F30E7" w:rsidRDefault="0089273A" w:rsidP="002D12CA">
      <w:pPr>
        <w:spacing w:line="360" w:lineRule="auto"/>
        <w:jc w:val="both"/>
        <w:rPr>
          <w:rFonts w:ascii="Arial" w:hAnsi="Arial"/>
          <w:i/>
        </w:rPr>
      </w:pPr>
      <w:r w:rsidRPr="0089273A">
        <w:rPr>
          <w:rFonts w:ascii="Arial" w:hAnsi="Arial"/>
          <w:i/>
        </w:rPr>
        <w:t>Analysis and Results</w:t>
      </w:r>
    </w:p>
    <w:p w:rsidR="00F97EB2" w:rsidRPr="000F30E7" w:rsidRDefault="0089273A" w:rsidP="002D12CA">
      <w:pPr>
        <w:spacing w:line="360" w:lineRule="auto"/>
        <w:jc w:val="both"/>
        <w:rPr>
          <w:rFonts w:ascii="Arial" w:hAnsi="Arial"/>
          <w:bCs/>
        </w:rPr>
      </w:pPr>
      <w:r w:rsidRPr="0089273A">
        <w:rPr>
          <w:rFonts w:ascii="Arial" w:hAnsi="Arial"/>
          <w:bCs/>
        </w:rPr>
        <w:t xml:space="preserve">The statistical methods Robin employs to identify differentially expressed genes are based on two different approaches: Linear modeling (limma, </w:t>
      </w:r>
      <w:ins w:id="187" w:author="Marc Lohse" w:date="2009-11-27T11:27:00Z">
        <w:r w:rsidR="009A0C87">
          <w:rPr>
            <w:rFonts w:ascii="Arial" w:hAnsi="Arial"/>
            <w:bCs/>
          </w:rPr>
          <w:fldChar w:fldCharType="begin"/>
        </w:r>
        <w:r w:rsidR="009A0C87">
          <w:rPr>
            <w:rFonts w:ascii="Arial" w:hAnsi="Arial"/>
            <w:bCs/>
          </w:rPr>
          <w:instrText xml:space="preserve"> ADDIN EN.CITE &lt;EndNote&gt;&lt;Cite&gt;&lt;Author&gt;Smyth&lt;/Author&gt;&lt;Year&gt;2004&lt;/Year&gt;&lt;RecNum&gt;10&lt;/RecNum&gt;&lt;record&gt;&lt;rec-number&gt;10&lt;/rec-number&gt;&lt;foreign-keys&gt;&lt;key app="EN" db-id="wwxr5eewzdsweue0vsnxstf09ztd5rsvadr0"&gt;10&lt;/key&gt;&lt;/foreign-keys&gt;&lt;ref-type name="Journal Article"&gt;17&lt;/ref-type&gt;&lt;contributors&gt;&lt;authors&gt;&lt;author&gt;Smyth, G. K.&lt;/author&gt;&lt;/authors&gt;&lt;/contributors&gt;&lt;auth-address&gt;Walter and Eliza Hall Institute. smyth@wehi.edu.au&lt;/auth-address&gt;&lt;titles&gt;&lt;title&gt;Linear models and empirical bayes methods for assessing differential expression in microarray experiments&lt;/title&gt;&lt;secondary-title&gt;Statistical applications in genetics and molecular biology&lt;/secondary-title&gt;&lt;/titles&gt;&lt;periodical&gt;&lt;full-title&gt;Statistical applications in genetics and molecular biology&lt;/full-title&gt;&lt;/periodical&gt;&lt;pages&gt;Article3&lt;/pages&gt;&lt;volume&gt;3&lt;/volume&gt;&lt;dates&gt;&lt;year&gt;2004&lt;/year&gt;&lt;pub-dates&gt;&lt;date&gt;Jan 1&lt;/date&gt;&lt;/pub-dates&gt;&lt;/dates&gt;&lt;accession-num&gt;16646809&lt;/accession-num&gt;&lt;label&gt;p00313&lt;/label&gt;&lt;urls&gt;&lt;related-urls&gt;&lt;url&gt;http://www.ncbi.nlm.nih.gov/entrez/query.fcgi?db=pubmed&amp;amp;cmd=Retrieve&amp;amp;dopt=AbstractPlus&amp;amp;list_uids=16646809&lt;/url&gt;&lt;/related-urls&gt;&lt;pdf-urls&gt;&lt;url&gt;file://localhost/Users/marc/Documents/Papers/2004/Smyth/Statistical%20applications%20in%20genetics%20and%20molecular%20biology%202004%20Smyth.pdf&lt;/url&gt;&lt;/pdf-urls&gt;&lt;/urls&gt;&lt;custom3&gt;papers://0FAAA87A-C0AF-430C-9494-8B287197C39E/Paper/p313&lt;/custom3&gt;&lt;electronic-resource-num&gt;10.2202/1544-6115.1027&lt;/electronic-resource-num&gt;&lt;language&gt;eng&lt;/language&gt;&lt;/record&gt;&lt;/Cite&gt;&lt;/EndNote&gt;</w:instrText>
        </w:r>
      </w:ins>
      <w:r w:rsidR="009A0C87">
        <w:rPr>
          <w:rFonts w:ascii="Arial" w:hAnsi="Arial"/>
          <w:bCs/>
        </w:rPr>
        <w:fldChar w:fldCharType="separate"/>
      </w:r>
      <w:ins w:id="188" w:author="Marc Lohse" w:date="2009-11-27T11:27:00Z">
        <w:r w:rsidR="009A0C87">
          <w:rPr>
            <w:rFonts w:ascii="Arial" w:hAnsi="Arial"/>
            <w:bCs/>
          </w:rPr>
          <w:t>(Smyth, 2004)</w:t>
        </w:r>
        <w:r w:rsidR="009A0C87">
          <w:rPr>
            <w:rFonts w:ascii="Arial" w:hAnsi="Arial"/>
            <w:bCs/>
          </w:rPr>
          <w:fldChar w:fldCharType="end"/>
        </w:r>
      </w:ins>
      <w:r w:rsidRPr="0089273A">
        <w:rPr>
          <w:rFonts w:ascii="Arial" w:hAnsi="Arial"/>
          <w:bCs/>
        </w:rPr>
        <w:t xml:space="preserve">) and rank product-based analysis (RankProd, </w:t>
      </w:r>
      <w:ins w:id="189" w:author="Marc Lohse" w:date="2009-11-27T11:27:00Z">
        <w:r w:rsidR="009A0C87">
          <w:rPr>
            <w:rFonts w:ascii="Arial" w:hAnsi="Arial"/>
            <w:bCs/>
          </w:rPr>
          <w:fldChar w:fldCharType="begin">
            <w:fldData xml:space="preserve">PEVuZE5vdGU+PENpdGU+PEF1dGhvcj5CcmVpdGxpbmc8L0F1dGhvcj48WWVhcj4yMDA0PC9ZZWFy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</w:fldData>
          </w:fldChar>
        </w:r>
        <w:r w:rsidR="009A0C87">
          <w:rPr>
            <w:rFonts w:ascii="Arial" w:hAnsi="Arial"/>
            <w:bCs/>
          </w:rPr>
          <w:instrText xml:space="preserve"> ADDIN EN.CITE </w:instrText>
        </w:r>
        <w:r w:rsidR="009A0C87">
          <w:rPr>
            <w:rFonts w:ascii="Arial" w:hAnsi="Arial"/>
            <w:bCs/>
          </w:rPr>
          <w:fldChar w:fldCharType="begin">
            <w:fldData xml:space="preserve">PEVuZE5vdGU+PENpdGU+PEF1dGhvcj5CcmVpdGxpbmc8L0F1dGhvcj48WWVhcj4yMDA0PC9ZZWFy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</w:fldData>
          </w:fldChar>
        </w:r>
        <w:r w:rsidR="009A0C87">
          <w:rPr>
            <w:rFonts w:ascii="Arial" w:hAnsi="Arial"/>
            <w:bCs/>
          </w:rPr>
          <w:instrText xml:space="preserve"> ADDIN EN.CITE.DATA </w:instrText>
        </w:r>
        <w:r w:rsidR="009A0C87" w:rsidRPr="009A0C87">
          <w:rPr>
            <w:rStyle w:val="PageNumber"/>
            <w:rFonts w:ascii="Arial" w:hAnsi="Arial"/>
            <w:bCs/>
            <w:rPrChange w:id="190" w:author="Marc Lohse" w:date="2009-11-27T11:27:00Z">
              <w:rPr>
                <w:rStyle w:val="PageNumber"/>
              </w:rPr>
            </w:rPrChange>
          </w:rPr>
        </w:r>
        <w:r w:rsidR="009A0C87">
          <w:rPr>
            <w:rFonts w:ascii="Arial" w:hAnsi="Arial"/>
            <w:bCs/>
          </w:rPr>
          <w:fldChar w:fldCharType="end"/>
        </w:r>
      </w:ins>
      <w:r w:rsidR="009A0C87">
        <w:rPr>
          <w:rFonts w:ascii="Arial" w:hAnsi="Arial"/>
          <w:bCs/>
        </w:rPr>
        <w:fldChar w:fldCharType="separate"/>
      </w:r>
      <w:ins w:id="191" w:author="Marc Lohse" w:date="2009-11-27T11:27:00Z">
        <w:r w:rsidR="009A0C87">
          <w:rPr>
            <w:rFonts w:ascii="Arial" w:hAnsi="Arial"/>
            <w:bCs/>
          </w:rPr>
          <w:t>(Breitling et al., 2004; Hong et al., 2006)</w:t>
        </w:r>
        <w:r w:rsidR="009A0C87">
          <w:rPr>
            <w:rFonts w:ascii="Arial" w:hAnsi="Arial"/>
            <w:bCs/>
          </w:rPr>
          <w:fldChar w:fldCharType="end"/>
        </w:r>
      </w:ins>
      <w:r w:rsidRPr="0089273A">
        <w:rPr>
          <w:rFonts w:ascii="Arial" w:hAnsi="Arial"/>
          <w:bCs/>
        </w:rPr>
        <w:t xml:space="preserve">). When analyzing Affymetrix data, the user can choose between these two options with the restriction that rank product-based inference of differential expression is only available when two groups are to be compared. When working with two-color microarrays rank product-based analysis is not available yet. The two methods differ in that they take two completely different approaches to the detection of differentially expressed genes. While the linear model-based method relies on advanced statistical modeling and bayesian inference, the rank product approach more resembles biological reasoning on the data. </w:t>
      </w:r>
    </w:p>
    <w:p w:rsidR="00F97EB2" w:rsidRPr="000F30E7" w:rsidRDefault="0089273A" w:rsidP="002D12CA">
      <w:pPr>
        <w:spacing w:line="360" w:lineRule="auto"/>
        <w:jc w:val="both"/>
        <w:rPr>
          <w:rFonts w:ascii="Arial" w:hAnsi="Arial"/>
          <w:bCs/>
        </w:rPr>
      </w:pPr>
      <w:r w:rsidRPr="0089273A">
        <w:rPr>
          <w:rFonts w:ascii="Arial" w:hAnsi="Arial"/>
          <w:bCs/>
        </w:rPr>
        <w:t xml:space="preserve">Since rank product-based analysis is limited to comparing two experimental conditions, the linear model based analysis offers far more options and flexibility with respect to the available settings and design of the experiment (e.g. if two factors, like genotype and treatment, are being varied in an experiment and the user is interested in the interaction effect). </w:t>
      </w:r>
    </w:p>
    <w:p w:rsidR="00F97EB2" w:rsidRPr="000F30E7" w:rsidRDefault="0089273A" w:rsidP="002D12CA">
      <w:pPr>
        <w:spacing w:line="360" w:lineRule="auto"/>
        <w:jc w:val="both"/>
        <w:rPr>
          <w:rFonts w:ascii="Arial" w:hAnsi="Arial"/>
          <w:bCs/>
        </w:rPr>
      </w:pPr>
      <w:r w:rsidRPr="0089273A">
        <w:rPr>
          <w:rFonts w:ascii="Arial" w:hAnsi="Arial"/>
          <w:bCs/>
        </w:rPr>
        <w:t xml:space="preserve">After collecting all necessary information from the user, Robin generates an R script that is subsequently executed by the embedded R engine. The script produces a comprehensive set output files that are organized in a folder structure. </w:t>
      </w:r>
    </w:p>
    <w:p w:rsidR="00F97EB2" w:rsidRPr="000F30E7" w:rsidRDefault="0089273A" w:rsidP="002D12CA">
      <w:pPr>
        <w:spacing w:line="360" w:lineRule="auto"/>
        <w:jc w:val="both"/>
        <w:rPr>
          <w:rFonts w:ascii="Arial" w:hAnsi="Arial"/>
        </w:rPr>
      </w:pPr>
      <w:r w:rsidRPr="0089273A">
        <w:rPr>
          <w:rFonts w:ascii="Arial" w:hAnsi="Arial"/>
          <w:bCs/>
        </w:rPr>
        <w:t>The results comprise several informative plots summarizing the statistical analysis: MA plots are created for each contrast showing the genes that are called significantly differentially expressed highlighted in red (</w:t>
      </w:r>
      <w:ins w:id="192" w:author="Marc Lohse" w:date="2009-11-27T09:54:00Z">
        <w:r w:rsidR="000E4A0E">
          <w:rPr>
            <w:rFonts w:ascii="Arial" w:hAnsi="Arial"/>
            <w:bCs/>
          </w:rPr>
          <w:t>see supp. Fig. 2</w:t>
        </w:r>
        <w:r w:rsidR="000E4A0E" w:rsidRPr="000E4A0E">
          <w:rPr>
            <w:rFonts w:ascii="Arial" w:hAnsi="Arial"/>
            <w:bCs/>
          </w:rPr>
          <w:t>)</w:t>
        </w:r>
      </w:ins>
      <w:r w:rsidRPr="0089273A">
        <w:rPr>
          <w:rFonts w:ascii="Arial" w:hAnsi="Arial"/>
          <w:bCs/>
        </w:rPr>
        <w:t xml:space="preserve">. If less than five contrasts have been defined, Robin generates Venn diagrams visualizing the number of genes responding differentially and the overlap of response between </w:t>
      </w:r>
      <w:ins w:id="193" w:author="Marc Lohse" w:date="2009-10-30T16:48:00Z">
        <w:r w:rsidRPr="0089273A">
          <w:rPr>
            <w:rFonts w:ascii="Arial" w:hAnsi="Arial"/>
            <w:bCs/>
          </w:rPr>
          <w:t xml:space="preserve">contrasts </w:t>
        </w:r>
      </w:ins>
      <w:r w:rsidRPr="0089273A">
        <w:rPr>
          <w:rFonts w:ascii="Arial" w:hAnsi="Arial"/>
          <w:bCs/>
        </w:rPr>
        <w:t>(</w:t>
      </w:r>
      <w:ins w:id="194" w:author="Marc Lohse" w:date="2009-11-27T07:49:00Z">
        <w:r w:rsidR="000E4A0E">
          <w:rPr>
            <w:rFonts w:ascii="Arial" w:hAnsi="Arial"/>
            <w:bCs/>
            <w:highlight w:val="yellow"/>
          </w:rPr>
          <w:t>see Fig. 2</w:t>
        </w:r>
      </w:ins>
      <w:r w:rsidRPr="0089273A">
        <w:rPr>
          <w:rFonts w:ascii="Arial" w:hAnsi="Arial"/>
          <w:bCs/>
        </w:rPr>
        <w:t xml:space="preserve">). In addition to this, dendrograms showing the hierarchical clustering of the data based on Pearson correlation of expression and scatter plots of principal components (PCA) give an overview of the </w:t>
      </w:r>
      <w:r w:rsidRPr="000E4A0E">
        <w:rPr>
          <w:rFonts w:ascii="Arial" w:hAnsi="Arial"/>
          <w:bCs/>
        </w:rPr>
        <w:t>internal</w:t>
      </w:r>
      <w:r w:rsidRPr="0089273A">
        <w:rPr>
          <w:rFonts w:ascii="Arial" w:hAnsi="Arial"/>
          <w:bCs/>
        </w:rPr>
        <w:t xml:space="preserve"> structure of the data. Robin automatically saves several tables containing the complete statistics results for </w:t>
      </w:r>
      <w:ins w:id="195" w:author="Marc Lohse" w:date="2009-10-30T16:49:00Z">
        <w:r w:rsidRPr="0089273A">
          <w:rPr>
            <w:rFonts w:ascii="Arial" w:hAnsi="Arial"/>
            <w:bCs/>
          </w:rPr>
          <w:t>all the</w:t>
        </w:r>
      </w:ins>
      <w:r w:rsidRPr="0089273A">
        <w:rPr>
          <w:rFonts w:ascii="Arial" w:hAnsi="Arial"/>
          <w:bCs/>
        </w:rPr>
        <w:t xml:space="preserve"> genes and the top 100 differentially expressed genes for each comparison made. Please note that when a minimal log2-fold change of 1 cut-off is chosen, genes showing a weaker response than a two-fold up- or down regulation will not be listed in the full tables. Summary tables formatted for direct import and visualization in the </w:t>
      </w:r>
      <w:proofErr w:type="gramStart"/>
      <w:r w:rsidRPr="0089273A">
        <w:rPr>
          <w:rFonts w:ascii="Arial" w:hAnsi="Arial"/>
          <w:bCs/>
        </w:rPr>
        <w:t>meta</w:t>
      </w:r>
      <w:proofErr w:type="gramEnd"/>
      <w:r w:rsidRPr="0089273A">
        <w:rPr>
          <w:rFonts w:ascii="Arial" w:hAnsi="Arial"/>
          <w:bCs/>
        </w:rPr>
        <w:t xml:space="preserve"> analysis tools MapMan and PageMan </w:t>
      </w:r>
      <w:ins w:id="196" w:author="Marc Lohse" w:date="2009-11-27T11:27:00Z">
        <w:r w:rsidR="009A0C87">
          <w:rPr>
            <w:rFonts w:ascii="Arial" w:hAnsi="Arial"/>
            <w:bCs/>
          </w:rPr>
          <w:fldChar w:fldCharType="begin">
            <w:fldData xml:space="preserve">PEVuZE5vdGU+PENpdGU+PEF1dGhvcj5Vc2FkZWw8L0F1dGhvcj48WWVhcj4yMDA2PC9ZZWFyPjxS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==
</w:fldData>
          </w:fldChar>
        </w:r>
        <w:r w:rsidR="009A0C87">
          <w:rPr>
            <w:rFonts w:ascii="Arial" w:hAnsi="Arial"/>
            <w:bCs/>
          </w:rPr>
          <w:instrText xml:space="preserve"> ADDIN EN.CITE </w:instrText>
        </w:r>
        <w:r w:rsidR="009A0C87">
          <w:rPr>
            <w:rFonts w:ascii="Arial" w:hAnsi="Arial"/>
            <w:bCs/>
          </w:rPr>
          <w:fldChar w:fldCharType="begin">
            <w:fldData xml:space="preserve">PEVuZE5vdGU+PENpdGU+PEF1dGhvcj5Vc2FkZWw8L0F1dGhvcj48WWVhcj4yMDA2PC9ZZWFyPjxS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==
</w:fldData>
          </w:fldChar>
        </w:r>
        <w:r w:rsidR="009A0C87">
          <w:rPr>
            <w:rFonts w:ascii="Arial" w:hAnsi="Arial"/>
            <w:bCs/>
          </w:rPr>
          <w:instrText xml:space="preserve"> ADDIN EN.CITE.DATA </w:instrText>
        </w:r>
        <w:r w:rsidR="009A0C87" w:rsidRPr="009A0C87">
          <w:rPr>
            <w:rStyle w:val="PageNumber"/>
            <w:rFonts w:ascii="Arial" w:hAnsi="Arial"/>
            <w:bCs/>
            <w:rPrChange w:id="197" w:author="Marc Lohse" w:date="2009-11-27T11:27:00Z">
              <w:rPr>
                <w:rStyle w:val="PageNumber"/>
              </w:rPr>
            </w:rPrChange>
          </w:rPr>
        </w:r>
        <w:r w:rsidR="009A0C87">
          <w:rPr>
            <w:rFonts w:ascii="Arial" w:hAnsi="Arial"/>
            <w:bCs/>
          </w:rPr>
          <w:fldChar w:fldCharType="end"/>
        </w:r>
      </w:ins>
      <w:r w:rsidR="009A0C87">
        <w:rPr>
          <w:rFonts w:ascii="Arial" w:hAnsi="Arial"/>
          <w:bCs/>
        </w:rPr>
        <w:fldChar w:fldCharType="separate"/>
      </w:r>
      <w:ins w:id="198" w:author="Marc Lohse" w:date="2009-11-27T11:27:00Z">
        <w:r w:rsidR="009A0C87">
          <w:rPr>
            <w:rFonts w:ascii="Arial" w:hAnsi="Arial"/>
            <w:bCs/>
          </w:rPr>
          <w:t>(Usadel et al., 2005; Usadel et al., 2006)</w:t>
        </w:r>
        <w:r w:rsidR="009A0C87">
          <w:rPr>
            <w:rFonts w:ascii="Arial" w:hAnsi="Arial"/>
            <w:bCs/>
          </w:rPr>
          <w:fldChar w:fldCharType="end"/>
        </w:r>
      </w:ins>
      <w:r w:rsidRPr="0089273A">
        <w:rPr>
          <w:rFonts w:ascii="Arial" w:hAnsi="Arial"/>
          <w:bCs/>
        </w:rPr>
        <w:t xml:space="preserve"> allow for a simple integration of Robin with downstream analyses. These files contain the log2 fold change in expression for each gene in each contrast plus a flag denoting the results of the statistical testing (0 = not significant</w:t>
      </w:r>
      <w:ins w:id="199" w:author="Marc Lohse" w:date="2009-10-30T17:09:00Z">
        <w:r w:rsidRPr="0089273A">
          <w:rPr>
            <w:rFonts w:ascii="Arial" w:hAnsi="Arial"/>
            <w:bCs/>
          </w:rPr>
          <w:t>ly regulated</w:t>
        </w:r>
      </w:ins>
      <w:r w:rsidRPr="0089273A">
        <w:rPr>
          <w:rFonts w:ascii="Arial" w:hAnsi="Arial"/>
          <w:bCs/>
        </w:rPr>
        <w:t>, 1 = significantly up regulated, -1 = significantly down regulated). These flags can be used for convenient filtering in MapMan (see</w:t>
      </w:r>
      <w:ins w:id="200" w:author="Marc Lohse" w:date="2009-10-30T17:08:00Z">
        <w:r w:rsidRPr="0089273A">
          <w:rPr>
            <w:rFonts w:ascii="Arial" w:hAnsi="Arial"/>
            <w:bCs/>
          </w:rPr>
          <w:t xml:space="preserve"> </w:t>
        </w:r>
      </w:ins>
      <w:ins w:id="201" w:author="Marc Lohse" w:date="2009-11-27T11:27:00Z">
        <w:r w:rsidR="009A0C87">
          <w:rPr>
            <w:rFonts w:ascii="Arial" w:hAnsi="Arial"/>
            <w:bCs/>
          </w:rPr>
          <w:fldChar w:fldCharType="begin"/>
        </w:r>
        <w:r w:rsidR="009A0C87">
          <w:rPr>
            <w:rFonts w:ascii="Arial" w:hAnsi="Arial"/>
            <w:bCs/>
          </w:rPr>
          <w:instrText xml:space="preserve"> ADDIN EN.CITE &lt;EndNote&gt;&lt;Cite&gt;&lt;Author&gt;Usadel&lt;/Author&gt;&lt;Year&gt;2009&lt;/Year&gt;&lt;RecNum&gt;116&lt;/RecNum&gt;&lt;record&gt;&lt;rec-number&gt;116&lt;/rec-number&gt;&lt;foreign-keys&gt;&lt;key app="EN" db-id="wwxr5eewzdsweue0vsnxstf09ztd5rsvadr0"&gt;116&lt;/key&gt;&lt;/foreign-keys&gt;&lt;ref-type name="Journal Article"&gt;17&lt;/ref-type&gt;&lt;contributors&gt;&lt;authors&gt;&lt;author&gt;Usadel, B.&lt;/author&gt;&lt;author&gt;Poree, F.&lt;/author&gt;&lt;author&gt;Nagel, A.&lt;/author&gt;&lt;author&gt;Lohse, M.&lt;/author&gt;&lt;author&gt;Czedik-Eysenberg, A.&lt;/author&gt;&lt;author&gt;Stitt, M.&lt;/author&gt;&lt;/authors&gt;&lt;/contributors&gt;&lt;auth-address&gt;Max Planck Institute of Molecular Plant Physiology, Am Muhlenberg 1, Potsdam-Golm 14476, Germany. usadel@mpimp-golm.mpg.de&lt;/auth-address&gt;&lt;titles&gt;&lt;title&gt;A guide to using MapMan to visualize and compare Omics data in plants: a case study in the crop species, Maize&lt;/title&gt;&lt;secondary-title&gt;Plant Cell Environ&lt;/secondary-title&gt;&lt;/titles&gt;&lt;periodical&gt;&lt;full-title&gt;Plant Cell Environ&lt;/full-title&gt;&lt;/periodical&gt;&lt;pages&gt;1211-29&lt;/pages&gt;&lt;volume&gt;32&lt;/volume&gt;&lt;number&gt;9&lt;/number&gt;&lt;edition&gt;2009/04/25&lt;/edition&gt;&lt;keywords&gt;&lt;keyword&gt;Arabidopsis/genetics/metabolism&lt;/keyword&gt;&lt;keyword&gt;Chromosome Mapping&lt;/keyword&gt;&lt;keyword&gt;*Genome, Plant&lt;/keyword&gt;&lt;keyword&gt;Genomics/*methods&lt;/keyword&gt;&lt;keyword&gt;Photoperiod&lt;/keyword&gt;&lt;keyword&gt;RNA, Plant/genetics&lt;/keyword&gt;&lt;keyword&gt;*Software&lt;/keyword&gt;&lt;keyword&gt;Transcription, Genetic&lt;/keyword&gt;&lt;keyword&gt;Zea mays/*genetics/metabolism&lt;/keyword&gt;&lt;/keywords&gt;&lt;dates&gt;&lt;year&gt;2009&lt;/year&gt;&lt;pub-dates&gt;&lt;date&gt;Sep&lt;/date&gt;&lt;/pub-dates&gt;&lt;/dates&gt;&lt;isbn&gt;1365-3040 (Electronic)&lt;/isbn&gt;&lt;accession-num&gt;19389052&lt;/accession-num&gt;&lt;urls&gt;&lt;related-urls&gt;&lt;url&gt;http://www.ncbi.nlm.nih.gov/entrez/query.fcgi?cmd=Retrieve&amp;amp;db=PubMed&amp;amp;dopt=Citation&amp;amp;list_uids=19389052&lt;/url&gt;&lt;/related-urls&gt;&lt;/urls&gt;&lt;electronic-resource-num&gt;PCE1978 [pii]&amp;#xD;10.1111/j.1365-3040.2009.01978.x&lt;/electronic-resource-num&gt;&lt;language&gt;eng&lt;/language&gt;&lt;/record&gt;&lt;/Cite&gt;&lt;/EndNote&gt;</w:instrText>
        </w:r>
      </w:ins>
      <w:r w:rsidR="009A0C87">
        <w:rPr>
          <w:rFonts w:ascii="Arial" w:hAnsi="Arial"/>
          <w:bCs/>
        </w:rPr>
        <w:fldChar w:fldCharType="separate"/>
      </w:r>
      <w:ins w:id="202" w:author="Marc Lohse" w:date="2009-11-27T11:27:00Z">
        <w:r w:rsidR="009A0C87">
          <w:rPr>
            <w:rFonts w:ascii="Arial" w:hAnsi="Arial"/>
            <w:bCs/>
          </w:rPr>
          <w:t>(Usadel et al., 2009)</w:t>
        </w:r>
        <w:r w:rsidR="009A0C87">
          <w:rPr>
            <w:rFonts w:ascii="Arial" w:hAnsi="Arial"/>
            <w:bCs/>
          </w:rPr>
          <w:fldChar w:fldCharType="end"/>
        </w:r>
      </w:ins>
      <w:ins w:id="203" w:author="Marc Lohse" w:date="2009-10-30T17:09:00Z">
        <w:r w:rsidRPr="0089273A">
          <w:rPr>
            <w:rFonts w:ascii="Arial" w:hAnsi="Arial"/>
            <w:bCs/>
          </w:rPr>
          <w:t xml:space="preserve"> </w:t>
        </w:r>
      </w:ins>
      <w:r w:rsidRPr="0089273A">
        <w:rPr>
          <w:rFonts w:ascii="Arial" w:hAnsi="Arial"/>
          <w:bCs/>
        </w:rPr>
        <w:t xml:space="preserve">for further details). For Affymetrix data, present and absent calls are calculated using the mas5calls implementation provided by the affy BioConductor package </w:t>
      </w:r>
      <w:ins w:id="204" w:author="Marc Lohse" w:date="2009-11-27T11:27:00Z">
        <w:r w:rsidR="009A0C87">
          <w:rPr>
            <w:rFonts w:ascii="Arial" w:hAnsi="Arial"/>
            <w:bCs/>
          </w:rPr>
          <w:fldChar w:fldCharType="begin"/>
        </w:r>
        <w:r w:rsidR="009A0C87">
          <w:rPr>
            <w:rFonts w:ascii="Arial" w:hAnsi="Arial"/>
            <w:bCs/>
          </w:rPr>
          <w:instrText xml:space="preserve"> ADDIN EN.CITE &lt;EndNote&gt;&lt;Cite&gt;&lt;Author&gt;Gautier&lt;/Author&gt;&lt;Year&gt;2004&lt;/Year&gt;&lt;RecNum&gt;15&lt;/RecNum&gt;&lt;record&gt;&lt;rec-number&gt;15&lt;/rec-number&gt;&lt;foreign-keys&gt;&lt;key app="EN" db-id="wwxr5eewzdsweue0vsnxstf09ztd5rsvadr0"&gt;15&lt;/key&gt;&lt;/foreign-keys&gt;&lt;ref-type name="Journal Article"&gt;17&lt;/ref-type&gt;&lt;contributors&gt;&lt;authors&gt;&lt;author&gt;Gautier, L.&lt;/author&gt;&lt;author&gt;Cope, L.&lt;/author&gt;&lt;author&gt;Bolstad, B. M.&lt;/author&gt;&lt;author&gt;Irizarry, R. A.&lt;/author&gt;&lt;/authors&gt;&lt;/contributors&gt;&lt;auth-address&gt;Center for Biological Sequence Analysis (CBS), Technical University of Denmark, Building 208, 2800 Lyngby, Denmark. laurent@cbs.dtu.dk&lt;/auth-address&gt;&lt;titles&gt;&lt;title&gt;affy--analysis of Affymetrix GeneChip data at the probe level&lt;/title&gt;&lt;secondary-title&gt;Bioinformatics&lt;/secondary-title&gt;&lt;/titles&gt;&lt;periodical&gt;&lt;full-title&gt;Bioinformatics&lt;/full-title&gt;&lt;/periodical&gt;&lt;pages&gt;307-15&lt;/pages&gt;&lt;volume&gt;20&lt;/volume&gt;&lt;number&gt;3&lt;/number&gt;&lt;keywords&gt;&lt;keyword&gt;Algorithms&lt;/keyword&gt;&lt;keyword&gt;DNA Probes&lt;/keyword&gt;&lt;keyword&gt;Gene Expression Profiling&lt;/keyword&gt;&lt;keyword&gt;Software&lt;/keyword&gt;&lt;keyword&gt;Databases: Genetic&lt;/keyword&gt;&lt;keyword&gt;Sequence Alignment&lt;/keyword&gt;&lt;keyword&gt;Information Storage and Retrieval&lt;/keyword&gt;&lt;keyword&gt;Databases: Bibliographic&lt;/keyword&gt;&lt;keyword&gt;Oligonucleotide Array Sequence Analysis&lt;/keyword&gt;&lt;keyword&gt;Sequence Analysis: DNA&lt;/keyword&gt;&lt;keyword&gt;User-Computer Interface&lt;/keyword&gt;&lt;/keywords&gt;&lt;dates&gt;&lt;year&gt;2004&lt;/year&gt;&lt;pub-dates&gt;&lt;date&gt;Feb 12&lt;/date&gt;&lt;/pub-dates&gt;&lt;/dates&gt;&lt;accession-num&gt;14960456&lt;/accession-num&gt;&lt;label&gt;p00323&lt;/label&gt;&lt;urls&gt;&lt;related-urls&gt;&lt;url&gt;http://www.ncbi.nlm.nih.gov/entrez/query.fcgi?db=pubmed&amp;amp;cmd=Retrieve&amp;amp;dopt=AbstractPlus&amp;amp;list_uids=14960456&lt;/url&gt;&lt;/related-urls&gt;&lt;pdf-urls&gt;&lt;url&gt;file://localhost/Users/marc/Documents/Papers/2004/Gautier/Bioinformatics%202004%20Gautier.pdf&lt;/url&gt;&lt;/pdf-urls&gt;&lt;/urls&gt;&lt;custom3&gt;papers://0FAAA87A-C0AF-430C-9494-8B287197C39E/Paper/p323&lt;/custom3&gt;&lt;electronic-resource-num&gt;10.1093/bioinformatics/btg405&lt;/electronic-resource-num&gt;&lt;language&gt;eng&lt;/language&gt;&lt;/record&gt;&lt;/Cite&gt;&lt;/EndNote&gt;</w:instrText>
        </w:r>
      </w:ins>
      <w:r w:rsidR="009A0C87">
        <w:rPr>
          <w:rFonts w:ascii="Arial" w:hAnsi="Arial"/>
          <w:bCs/>
        </w:rPr>
        <w:fldChar w:fldCharType="separate"/>
      </w:r>
      <w:ins w:id="205" w:author="Marc Lohse" w:date="2009-11-27T11:27:00Z">
        <w:r w:rsidR="009A0C87">
          <w:rPr>
            <w:rFonts w:ascii="Arial" w:hAnsi="Arial"/>
            <w:bCs/>
          </w:rPr>
          <w:t>(Gautier et al., 2004)</w:t>
        </w:r>
        <w:r w:rsidR="009A0C87">
          <w:rPr>
            <w:rFonts w:ascii="Arial" w:hAnsi="Arial"/>
            <w:bCs/>
          </w:rPr>
          <w:fldChar w:fldCharType="end"/>
        </w:r>
      </w:ins>
      <w:r w:rsidRPr="0089273A">
        <w:rPr>
          <w:rFonts w:ascii="Arial" w:hAnsi="Arial"/>
          <w:bCs/>
        </w:rPr>
        <w:t xml:space="preserve">. All plots generated in the quality analyses, processed input files, the generated R source code and a short text file summarizing the analysis are written to the output folder to completely document the analysis workflow and ensure reproducibility of the results. </w:t>
      </w:r>
    </w:p>
    <w:p w:rsidR="00F97EB2" w:rsidRPr="000F30E7" w:rsidRDefault="00F97EB2" w:rsidP="002D12CA">
      <w:pPr>
        <w:spacing w:line="360" w:lineRule="auto"/>
        <w:jc w:val="both"/>
        <w:rPr>
          <w:rFonts w:ascii="Arial" w:hAnsi="Arial"/>
        </w:rPr>
      </w:pPr>
    </w:p>
    <w:p w:rsidR="00F97EB2" w:rsidRPr="000F30E7" w:rsidRDefault="00F97EB2" w:rsidP="002D12CA">
      <w:pPr>
        <w:spacing w:line="360" w:lineRule="auto"/>
        <w:jc w:val="both"/>
        <w:rPr>
          <w:rFonts w:ascii="Arial" w:hAnsi="Arial"/>
        </w:rPr>
      </w:pPr>
    </w:p>
    <w:p w:rsidR="00F97EB2" w:rsidRPr="000F30E7" w:rsidRDefault="00244E62" w:rsidP="002D12CA">
      <w:pPr>
        <w:spacing w:line="360" w:lineRule="auto"/>
        <w:jc w:val="both"/>
        <w:rPr>
          <w:rFonts w:ascii="Arial" w:hAnsi="Arial"/>
          <w:i/>
        </w:rPr>
      </w:pPr>
      <w:r w:rsidRPr="00244E62">
        <w:rPr>
          <w:rFonts w:ascii="Arial" w:hAnsi="Arial"/>
          <w:i/>
        </w:rPr>
        <w:t xml:space="preserve">Case study – </w:t>
      </w:r>
      <w:ins w:id="206" w:author="Marc Lohse" w:date="2009-11-23T12:01:00Z">
        <w:r w:rsidR="00A27FCD">
          <w:rPr>
            <w:rFonts w:ascii="Arial" w:hAnsi="Arial"/>
            <w:i/>
          </w:rPr>
          <w:t>Comparison of t</w:t>
        </w:r>
      </w:ins>
      <w:r w:rsidRPr="00244E62">
        <w:rPr>
          <w:rFonts w:ascii="Arial" w:hAnsi="Arial"/>
          <w:i/>
        </w:rPr>
        <w:t>omato tissues</w:t>
      </w:r>
    </w:p>
    <w:p w:rsidR="009D3723" w:rsidRDefault="00ED36D6" w:rsidP="002D12CA">
      <w:pPr>
        <w:numPr>
          <w:ins w:id="207" w:author="Marc Lohse" w:date="2009-11-25T15:19:00Z"/>
        </w:numPr>
        <w:spacing w:line="360" w:lineRule="auto"/>
        <w:jc w:val="both"/>
        <w:rPr>
          <w:ins w:id="208" w:author="Marc Lohse" w:date="2009-11-25T15:19:00Z"/>
          <w:rFonts w:ascii="Arial" w:hAnsi="Arial"/>
        </w:rPr>
      </w:pPr>
      <w:ins w:id="209" w:author="Marc Lohse" w:date="2009-11-20T15:03:00Z">
        <w:r>
          <w:rPr>
            <w:rFonts w:ascii="Arial" w:hAnsi="Arial"/>
          </w:rPr>
          <w:t>Robin was used to analyse differential gene expression in tomato flowers, roots and leaves</w:t>
        </w:r>
      </w:ins>
      <w:ins w:id="210" w:author="Marc Lohse" w:date="2009-11-20T15:05:00Z">
        <w:r>
          <w:rPr>
            <w:rFonts w:ascii="Arial" w:hAnsi="Arial"/>
          </w:rPr>
          <w:t xml:space="preserve">. Tomato plants were </w:t>
        </w:r>
        <w:r w:rsidR="00601478">
          <w:rPr>
            <w:rFonts w:ascii="Arial" w:hAnsi="Arial"/>
          </w:rPr>
          <w:t xml:space="preserve">grown and samples prepared as described and subsequently hybridized to TOM2 microarrays in a </w:t>
        </w:r>
        <w:proofErr w:type="gramStart"/>
        <w:r w:rsidR="00601478">
          <w:rPr>
            <w:rFonts w:ascii="Arial" w:hAnsi="Arial"/>
          </w:rPr>
          <w:t>two color</w:t>
        </w:r>
        <w:proofErr w:type="gramEnd"/>
        <w:r w:rsidR="00601478">
          <w:rPr>
            <w:rFonts w:ascii="Arial" w:hAnsi="Arial"/>
          </w:rPr>
          <w:t xml:space="preserve"> </w:t>
        </w:r>
      </w:ins>
      <w:ins w:id="211" w:author="Marc Lohse" w:date="2009-11-23T11:39:00Z">
        <w:r w:rsidR="00342D97">
          <w:rPr>
            <w:rFonts w:ascii="Arial" w:hAnsi="Arial"/>
          </w:rPr>
          <w:t xml:space="preserve">microarray experiment setup. </w:t>
        </w:r>
      </w:ins>
      <w:ins w:id="212" w:author="Marc Lohse" w:date="2009-11-24T11:08:00Z">
        <w:r w:rsidR="006519D8">
          <w:rPr>
            <w:rFonts w:ascii="Arial" w:hAnsi="Arial"/>
          </w:rPr>
          <w:t xml:space="preserve">Quality assessment showed that there were no </w:t>
        </w:r>
      </w:ins>
      <w:ins w:id="213" w:author="Marc Lohse" w:date="2009-11-24T11:09:00Z">
        <w:r w:rsidR="006519D8">
          <w:rPr>
            <w:rFonts w:ascii="Arial" w:hAnsi="Arial"/>
          </w:rPr>
          <w:t xml:space="preserve">obvious and </w:t>
        </w:r>
      </w:ins>
      <w:ins w:id="214" w:author="Marc Lohse" w:date="2009-11-24T11:08:00Z">
        <w:r w:rsidR="006519D8">
          <w:rPr>
            <w:rFonts w:ascii="Arial" w:hAnsi="Arial"/>
          </w:rPr>
          <w:t>severe technical artifacts</w:t>
        </w:r>
      </w:ins>
      <w:ins w:id="215" w:author="Marc Lohse" w:date="2009-11-24T11:10:00Z">
        <w:r w:rsidR="000A2328">
          <w:rPr>
            <w:rFonts w:ascii="Arial" w:hAnsi="Arial"/>
          </w:rPr>
          <w:t xml:space="preserve"> visible on the chips when investigating the </w:t>
        </w:r>
      </w:ins>
      <w:ins w:id="216" w:author="Marc Lohse" w:date="2009-11-24T16:24:00Z">
        <w:r w:rsidR="00234444">
          <w:rPr>
            <w:rFonts w:ascii="Arial" w:hAnsi="Arial"/>
          </w:rPr>
          <w:t>background</w:t>
        </w:r>
      </w:ins>
      <w:ins w:id="217" w:author="Marc Lohse" w:date="2009-11-24T11:10:00Z">
        <w:r w:rsidR="000A2328">
          <w:rPr>
            <w:rFonts w:ascii="Arial" w:hAnsi="Arial"/>
          </w:rPr>
          <w:t xml:space="preserve"> intensity images and the signal intensity distributions plots (</w:t>
        </w:r>
      </w:ins>
      <w:ins w:id="218" w:author="Marc Lohse" w:date="2009-11-27T11:15:00Z">
        <w:r w:rsidR="005F63C9" w:rsidRPr="005F63C9">
          <w:rPr>
            <w:rFonts w:ascii="Arial" w:hAnsi="Arial"/>
          </w:rPr>
          <w:t>supp. Fig. 1).</w:t>
        </w:r>
        <w:r w:rsidR="005F63C9">
          <w:rPr>
            <w:rFonts w:ascii="Arial" w:hAnsi="Arial"/>
          </w:rPr>
          <w:t xml:space="preserve"> </w:t>
        </w:r>
      </w:ins>
      <w:ins w:id="219" w:author="Marc Lohse" w:date="2009-11-24T11:11:00Z">
        <w:r w:rsidR="000A2328">
          <w:rPr>
            <w:rFonts w:ascii="Arial" w:hAnsi="Arial"/>
          </w:rPr>
          <w:t>H</w:t>
        </w:r>
      </w:ins>
      <w:ins w:id="220" w:author="Marc Lohse" w:date="2009-11-24T11:09:00Z">
        <w:r w:rsidR="006519D8">
          <w:rPr>
            <w:rFonts w:ascii="Arial" w:hAnsi="Arial"/>
          </w:rPr>
          <w:t xml:space="preserve">owever, warnings were generated </w:t>
        </w:r>
      </w:ins>
      <w:ins w:id="221" w:author="Marc Lohse" w:date="2009-11-24T11:11:00Z">
        <w:r w:rsidR="000A2328">
          <w:rPr>
            <w:rFonts w:ascii="Arial" w:hAnsi="Arial"/>
          </w:rPr>
          <w:t xml:space="preserve">for all MA plots </w:t>
        </w:r>
      </w:ins>
      <w:ins w:id="222" w:author="Marc Lohse" w:date="2009-11-24T16:26:00Z">
        <w:r w:rsidR="00234444">
          <w:rPr>
            <w:rFonts w:ascii="Arial" w:hAnsi="Arial"/>
          </w:rPr>
          <w:t>of</w:t>
        </w:r>
      </w:ins>
      <w:ins w:id="223" w:author="Marc Lohse" w:date="2009-11-24T11:11:00Z">
        <w:r w:rsidR="000A2328">
          <w:rPr>
            <w:rFonts w:ascii="Arial" w:hAnsi="Arial"/>
          </w:rPr>
          <w:t xml:space="preserve"> the individual chips because of a slightly elevated percentage</w:t>
        </w:r>
      </w:ins>
      <w:ins w:id="224" w:author="Marc Lohse" w:date="2009-11-24T11:12:00Z">
        <w:r w:rsidR="000A2328">
          <w:rPr>
            <w:rFonts w:ascii="Arial" w:hAnsi="Arial"/>
          </w:rPr>
          <w:t xml:space="preserve"> (between </w:t>
        </w:r>
      </w:ins>
      <w:ins w:id="225" w:author="Marc Lohse" w:date="2009-11-24T11:13:00Z">
        <w:r w:rsidR="000A2328">
          <w:rPr>
            <w:rFonts w:ascii="Arial" w:hAnsi="Arial"/>
          </w:rPr>
          <w:t>10.141% and 13.43%</w:t>
        </w:r>
      </w:ins>
      <w:ins w:id="226" w:author="Marc Lohse" w:date="2009-11-24T11:12:00Z">
        <w:r w:rsidR="000A2328">
          <w:rPr>
            <w:rFonts w:ascii="Arial" w:hAnsi="Arial"/>
          </w:rPr>
          <w:t>)</w:t>
        </w:r>
      </w:ins>
      <w:ins w:id="227" w:author="Marc Lohse" w:date="2009-11-24T11:11:00Z">
        <w:r w:rsidR="000A2328">
          <w:rPr>
            <w:rFonts w:ascii="Arial" w:hAnsi="Arial"/>
          </w:rPr>
          <w:t xml:space="preserve"> of genes that showed a more than two fold change in expression</w:t>
        </w:r>
      </w:ins>
      <w:ins w:id="228" w:author="Marc Lohse" w:date="2009-11-24T11:13:00Z">
        <w:r w:rsidR="000A2328">
          <w:rPr>
            <w:rFonts w:ascii="Arial" w:hAnsi="Arial"/>
          </w:rPr>
          <w:t xml:space="preserve">. These warnings are based on the assumption that most of the genes will not show differential expression in any given experiment </w:t>
        </w:r>
      </w:ins>
      <w:ins w:id="229" w:author="Marc Lohse" w:date="2009-11-24T11:15:00Z">
        <w:r w:rsidR="000A2328">
          <w:rPr>
            <w:rFonts w:ascii="Arial" w:hAnsi="Arial"/>
          </w:rPr>
          <w:t>and are issued if the percentage exceeds 5%. This value might be too strictly chosen when com</w:t>
        </w:r>
        <w:r w:rsidR="005D0801">
          <w:rPr>
            <w:rFonts w:ascii="Arial" w:hAnsi="Arial"/>
          </w:rPr>
          <w:t xml:space="preserve">paring very different </w:t>
        </w:r>
        <w:proofErr w:type="gramStart"/>
        <w:r w:rsidR="005D0801">
          <w:rPr>
            <w:rFonts w:ascii="Arial" w:hAnsi="Arial"/>
          </w:rPr>
          <w:t>tissues</w:t>
        </w:r>
        <w:proofErr w:type="gramEnd"/>
        <w:r w:rsidR="005D0801">
          <w:rPr>
            <w:rFonts w:ascii="Arial" w:hAnsi="Arial"/>
          </w:rPr>
          <w:t xml:space="preserve"> </w:t>
        </w:r>
        <w:r w:rsidR="000A2328">
          <w:rPr>
            <w:rFonts w:ascii="Arial" w:hAnsi="Arial"/>
          </w:rPr>
          <w:t xml:space="preserve">as it is the case in the experiment </w:t>
        </w:r>
      </w:ins>
      <w:ins w:id="230" w:author="Marc Lohse" w:date="2009-11-24T11:21:00Z">
        <w:r w:rsidR="005D0801">
          <w:rPr>
            <w:rFonts w:ascii="Arial" w:hAnsi="Arial"/>
          </w:rPr>
          <w:t>described</w:t>
        </w:r>
      </w:ins>
      <w:ins w:id="231" w:author="Marc Lohse" w:date="2009-11-24T11:15:00Z">
        <w:r w:rsidR="000A2328">
          <w:rPr>
            <w:rFonts w:ascii="Arial" w:hAnsi="Arial"/>
          </w:rPr>
          <w:t xml:space="preserve"> in </w:t>
        </w:r>
      </w:ins>
      <w:ins w:id="232" w:author="Marc Lohse" w:date="2009-11-24T11:16:00Z">
        <w:r w:rsidR="000A2328">
          <w:rPr>
            <w:rFonts w:ascii="Arial" w:hAnsi="Arial"/>
          </w:rPr>
          <w:t>this</w:t>
        </w:r>
      </w:ins>
      <w:ins w:id="233" w:author="Marc Lohse" w:date="2009-11-24T11:15:00Z">
        <w:r w:rsidR="000A2328">
          <w:rPr>
            <w:rFonts w:ascii="Arial" w:hAnsi="Arial"/>
          </w:rPr>
          <w:t xml:space="preserve"> </w:t>
        </w:r>
      </w:ins>
      <w:ins w:id="234" w:author="Marc Lohse" w:date="2009-11-24T11:16:00Z">
        <w:r w:rsidR="000A2328">
          <w:rPr>
            <w:rFonts w:ascii="Arial" w:hAnsi="Arial"/>
          </w:rPr>
          <w:t xml:space="preserve">study. Another reason might be an overestimation of expression values due to an </w:t>
        </w:r>
      </w:ins>
      <w:ins w:id="235" w:author="Marc Lohse" w:date="2009-11-24T11:21:00Z">
        <w:r w:rsidR="005D0801">
          <w:rPr>
            <w:rFonts w:ascii="Arial" w:hAnsi="Arial"/>
          </w:rPr>
          <w:t xml:space="preserve">elevated </w:t>
        </w:r>
      </w:ins>
      <w:ins w:id="236" w:author="Marc Lohse" w:date="2009-11-24T11:18:00Z">
        <w:r w:rsidR="000A2328">
          <w:rPr>
            <w:rFonts w:ascii="Arial" w:hAnsi="Arial"/>
          </w:rPr>
          <w:t>signal to noise ratio.</w:t>
        </w:r>
      </w:ins>
      <w:ins w:id="237" w:author="Marc Lohse" w:date="2009-11-24T11:28:00Z">
        <w:r w:rsidR="003842AE">
          <w:rPr>
            <w:rFonts w:ascii="Arial" w:hAnsi="Arial"/>
          </w:rPr>
          <w:t xml:space="preserve"> As </w:t>
        </w:r>
      </w:ins>
      <w:ins w:id="238" w:author="Marc Lohse" w:date="2009-11-24T13:25:00Z">
        <w:r w:rsidR="00EA7A49">
          <w:rPr>
            <w:rFonts w:ascii="Arial" w:hAnsi="Arial"/>
          </w:rPr>
          <w:t>often</w:t>
        </w:r>
      </w:ins>
      <w:ins w:id="239" w:author="Marc Lohse" w:date="2009-11-24T11:28:00Z">
        <w:r w:rsidR="003842AE">
          <w:rPr>
            <w:rFonts w:ascii="Arial" w:hAnsi="Arial"/>
          </w:rPr>
          <w:t xml:space="preserve"> observed in two color microarray experiments, the </w:t>
        </w:r>
      </w:ins>
      <w:ins w:id="240" w:author="Marc Lohse" w:date="2009-11-24T11:29:00Z">
        <w:r w:rsidR="003842AE">
          <w:rPr>
            <w:rFonts w:ascii="Arial" w:hAnsi="Arial"/>
          </w:rPr>
          <w:t>normalized</w:t>
        </w:r>
      </w:ins>
      <w:ins w:id="241" w:author="Marc Lohse" w:date="2009-11-24T11:28:00Z">
        <w:r w:rsidR="003842AE">
          <w:rPr>
            <w:rFonts w:ascii="Arial" w:hAnsi="Arial"/>
          </w:rPr>
          <w:t xml:space="preserve"> signal intensities </w:t>
        </w:r>
      </w:ins>
      <w:ins w:id="242" w:author="Marc Lohse" w:date="2009-11-24T13:25:00Z">
        <w:r w:rsidR="00EA7A49">
          <w:rPr>
            <w:rFonts w:ascii="Arial" w:hAnsi="Arial"/>
          </w:rPr>
          <w:t>differ</w:t>
        </w:r>
      </w:ins>
      <w:ins w:id="243" w:author="Marc Lohse" w:date="2009-11-24T11:28:00Z">
        <w:r w:rsidR="003842AE">
          <w:rPr>
            <w:rFonts w:ascii="Arial" w:hAnsi="Arial"/>
          </w:rPr>
          <w:t xml:space="preserve"> in the red and green channel</w:t>
        </w:r>
      </w:ins>
      <w:ins w:id="244" w:author="Marc Lohse" w:date="2009-11-24T13:23:00Z">
        <w:r w:rsidR="00EA7A49">
          <w:rPr>
            <w:rFonts w:ascii="Arial" w:hAnsi="Arial"/>
          </w:rPr>
          <w:t xml:space="preserve"> (</w:t>
        </w:r>
        <w:r w:rsidR="00EA7A49" w:rsidRPr="005F63C9">
          <w:rPr>
            <w:rFonts w:ascii="Arial" w:hAnsi="Arial"/>
          </w:rPr>
          <w:t xml:space="preserve">see </w:t>
        </w:r>
      </w:ins>
      <w:ins w:id="245" w:author="Marc Lohse" w:date="2009-11-27T09:55:00Z">
        <w:r w:rsidR="000E4A0E" w:rsidRPr="005F63C9">
          <w:rPr>
            <w:rFonts w:ascii="Arial" w:hAnsi="Arial"/>
          </w:rPr>
          <w:t>supp. Fig. 1</w:t>
        </w:r>
      </w:ins>
      <w:ins w:id="246" w:author="Marc Lohse" w:date="2009-11-24T13:23:00Z">
        <w:r w:rsidR="00EA7A49">
          <w:rPr>
            <w:rFonts w:ascii="Arial" w:hAnsi="Arial"/>
          </w:rPr>
          <w:t>)</w:t>
        </w:r>
      </w:ins>
      <w:ins w:id="247" w:author="Marc Lohse" w:date="2009-11-24T13:25:00Z">
        <w:r w:rsidR="00EA7A49">
          <w:rPr>
            <w:rFonts w:ascii="Arial" w:hAnsi="Arial"/>
          </w:rPr>
          <w:t xml:space="preserve">. </w:t>
        </w:r>
        <w:proofErr w:type="gramStart"/>
        <w:r w:rsidR="00EA7A49">
          <w:rPr>
            <w:rFonts w:ascii="Arial" w:hAnsi="Arial"/>
          </w:rPr>
          <w:t xml:space="preserve">This technical bias could </w:t>
        </w:r>
      </w:ins>
      <w:ins w:id="248" w:author="Marc Lohse" w:date="2009-11-24T13:27:00Z">
        <w:r w:rsidR="008B69D8">
          <w:rPr>
            <w:rFonts w:ascii="Arial" w:hAnsi="Arial"/>
          </w:rPr>
          <w:t>largely</w:t>
        </w:r>
      </w:ins>
      <w:ins w:id="249" w:author="Marc Lohse" w:date="2009-11-24T13:25:00Z">
        <w:r w:rsidR="00EA7A49">
          <w:rPr>
            <w:rFonts w:ascii="Arial" w:hAnsi="Arial"/>
          </w:rPr>
          <w:t xml:space="preserve"> be </w:t>
        </w:r>
      </w:ins>
      <w:ins w:id="250" w:author="Marc Lohse" w:date="2009-11-24T13:26:00Z">
        <w:r w:rsidR="008B69D8">
          <w:rPr>
            <w:rFonts w:ascii="Arial" w:hAnsi="Arial"/>
          </w:rPr>
          <w:t xml:space="preserve">eliminated </w:t>
        </w:r>
      </w:ins>
      <w:ins w:id="251" w:author="Marc Lohse" w:date="2009-11-24T16:27:00Z">
        <w:r w:rsidR="00234444">
          <w:rPr>
            <w:rFonts w:ascii="Arial" w:hAnsi="Arial"/>
          </w:rPr>
          <w:t xml:space="preserve">by using </w:t>
        </w:r>
      </w:ins>
      <w:ins w:id="252" w:author="Marc Lohse" w:date="2009-11-24T13:26:00Z">
        <w:r w:rsidR="008B69D8">
          <w:rPr>
            <w:rFonts w:ascii="Arial" w:hAnsi="Arial"/>
          </w:rPr>
          <w:t xml:space="preserve">the </w:t>
        </w:r>
      </w:ins>
      <w:ins w:id="253" w:author="Marc Lohse" w:date="2009-11-24T13:27:00Z">
        <w:r w:rsidR="008B69D8">
          <w:rPr>
            <w:rFonts w:ascii="Arial" w:hAnsi="Arial"/>
          </w:rPr>
          <w:t xml:space="preserve">standard </w:t>
        </w:r>
      </w:ins>
      <w:ins w:id="254" w:author="Marc Lohse" w:date="2009-11-24T13:26:00Z">
        <w:r w:rsidR="008B69D8">
          <w:rPr>
            <w:rFonts w:ascii="Arial" w:hAnsi="Arial"/>
          </w:rPr>
          <w:t xml:space="preserve">background subtraction and scaling normalization approach </w:t>
        </w:r>
      </w:ins>
      <w:ins w:id="255" w:author="Marc Lohse" w:date="2009-11-24T13:27:00Z">
        <w:r w:rsidR="000948C6">
          <w:rPr>
            <w:rFonts w:ascii="Arial" w:hAnsi="Arial"/>
          </w:rPr>
          <w:t xml:space="preserve">in Robin as shown on </w:t>
        </w:r>
      </w:ins>
      <w:ins w:id="256" w:author="Marc Lohse" w:date="2009-11-27T09:55:00Z">
        <w:r w:rsidR="000E4A0E">
          <w:rPr>
            <w:rFonts w:ascii="Arial" w:hAnsi="Arial"/>
          </w:rPr>
          <w:t>supplementary figure 1</w:t>
        </w:r>
      </w:ins>
      <w:proofErr w:type="gramEnd"/>
      <w:ins w:id="257" w:author="Marc Lohse" w:date="2009-11-24T14:40:00Z">
        <w:r w:rsidR="000948C6">
          <w:rPr>
            <w:rFonts w:ascii="Arial" w:hAnsi="Arial"/>
          </w:rPr>
          <w:t>.</w:t>
        </w:r>
      </w:ins>
      <w:ins w:id="258" w:author="Marc Lohse" w:date="2009-11-24T14:41:00Z">
        <w:r w:rsidR="000948C6">
          <w:rPr>
            <w:rFonts w:ascii="Arial" w:hAnsi="Arial"/>
          </w:rPr>
          <w:t xml:space="preserve"> </w:t>
        </w:r>
      </w:ins>
      <w:ins w:id="259" w:author="Marc Lohse" w:date="2009-11-24T14:43:00Z">
        <w:r w:rsidR="000948C6">
          <w:rPr>
            <w:rFonts w:ascii="Arial" w:hAnsi="Arial"/>
          </w:rPr>
          <w:t>Since n</w:t>
        </w:r>
      </w:ins>
      <w:ins w:id="260" w:author="Marc Lohse" w:date="2009-11-24T14:42:00Z">
        <w:r w:rsidR="000948C6">
          <w:rPr>
            <w:rFonts w:ascii="Arial" w:hAnsi="Arial"/>
          </w:rPr>
          <w:t xml:space="preserve">one of the chips showed strongly outlying </w:t>
        </w:r>
      </w:ins>
      <w:ins w:id="261" w:author="Marc Lohse" w:date="2009-11-24T16:27:00Z">
        <w:r w:rsidR="00234444">
          <w:rPr>
            <w:rFonts w:ascii="Arial" w:hAnsi="Arial"/>
          </w:rPr>
          <w:t>behavior</w:t>
        </w:r>
      </w:ins>
      <w:ins w:id="262" w:author="Marc Lohse" w:date="2009-11-24T14:42:00Z">
        <w:r w:rsidR="000948C6">
          <w:rPr>
            <w:rFonts w:ascii="Arial" w:hAnsi="Arial"/>
          </w:rPr>
          <w:t xml:space="preserve"> in </w:t>
        </w:r>
      </w:ins>
      <w:ins w:id="263" w:author="Marc Lohse" w:date="2009-11-24T14:43:00Z">
        <w:r w:rsidR="000948C6">
          <w:rPr>
            <w:rFonts w:ascii="Arial" w:hAnsi="Arial"/>
          </w:rPr>
          <w:t xml:space="preserve">the quality assessment step, all were included in the </w:t>
        </w:r>
      </w:ins>
      <w:ins w:id="264" w:author="Marc Lohse" w:date="2009-11-24T16:05:00Z">
        <w:r w:rsidR="00FA7FED">
          <w:rPr>
            <w:rFonts w:ascii="Arial" w:hAnsi="Arial"/>
          </w:rPr>
          <w:t xml:space="preserve">statistical </w:t>
        </w:r>
      </w:ins>
      <w:ins w:id="265" w:author="Marc Lohse" w:date="2009-11-24T14:43:00Z">
        <w:r w:rsidR="000948C6">
          <w:rPr>
            <w:rFonts w:ascii="Arial" w:hAnsi="Arial"/>
          </w:rPr>
          <w:t>analysis of differential gene expression.</w:t>
        </w:r>
      </w:ins>
      <w:ins w:id="266" w:author="Marc Lohse" w:date="2009-11-24T16:05:00Z">
        <w:r w:rsidR="00FA7FED">
          <w:rPr>
            <w:rFonts w:ascii="Arial" w:hAnsi="Arial"/>
          </w:rPr>
          <w:t xml:space="preserve"> </w:t>
        </w:r>
      </w:ins>
      <w:ins w:id="267" w:author="Marc Lohse" w:date="2009-11-24T16:10:00Z">
        <w:r w:rsidR="00FA7FED">
          <w:rPr>
            <w:rFonts w:ascii="Arial" w:hAnsi="Arial"/>
          </w:rPr>
          <w:t>The three tomato tissues were compared against each other using a direct design</w:t>
        </w:r>
      </w:ins>
      <w:ins w:id="268" w:author="Marc Lohse" w:date="2009-11-27T07:54:00Z">
        <w:r w:rsidR="001E6247">
          <w:rPr>
            <w:rFonts w:ascii="Arial" w:hAnsi="Arial"/>
          </w:rPr>
          <w:t xml:space="preserve"> with three biological replicats and dye swaps</w:t>
        </w:r>
      </w:ins>
      <w:ins w:id="269" w:author="Marc Lohse" w:date="2009-11-24T16:10:00Z">
        <w:r w:rsidR="00FA7FED">
          <w:rPr>
            <w:rFonts w:ascii="Arial" w:hAnsi="Arial"/>
          </w:rPr>
          <w:t>.</w:t>
        </w:r>
      </w:ins>
      <w:ins w:id="270" w:author="Marc Lohse" w:date="2009-11-24T14:44:00Z">
        <w:r w:rsidR="000948C6">
          <w:rPr>
            <w:rFonts w:ascii="Arial" w:hAnsi="Arial"/>
          </w:rPr>
          <w:t xml:space="preserve"> </w:t>
        </w:r>
      </w:ins>
      <w:ins w:id="271" w:author="Marc Lohse" w:date="2009-11-25T15:20:00Z">
        <w:r w:rsidR="009D3723">
          <w:rPr>
            <w:rFonts w:ascii="Arial" w:hAnsi="Arial"/>
          </w:rPr>
          <w:t xml:space="preserve">In total, </w:t>
        </w:r>
      </w:ins>
      <w:ins w:id="272" w:author="Marc Lohse" w:date="2009-11-25T15:30:00Z">
        <w:r w:rsidR="00252CE4">
          <w:rPr>
            <w:rFonts w:ascii="Arial" w:hAnsi="Arial"/>
          </w:rPr>
          <w:t xml:space="preserve">418 genes </w:t>
        </w:r>
        <w:proofErr w:type="gramStart"/>
        <w:r w:rsidR="00252CE4">
          <w:rPr>
            <w:rFonts w:ascii="Arial" w:hAnsi="Arial"/>
          </w:rPr>
          <w:t xml:space="preserve">were found to be </w:t>
        </w:r>
      </w:ins>
      <w:ins w:id="273" w:author="Marc Lohse" w:date="2009-11-25T15:32:00Z">
        <w:r w:rsidR="00252CE4">
          <w:rPr>
            <w:rFonts w:ascii="Arial" w:hAnsi="Arial"/>
          </w:rPr>
          <w:t xml:space="preserve">specifically </w:t>
        </w:r>
      </w:ins>
      <w:ins w:id="274" w:author="Marc Lohse" w:date="2009-11-25T15:30:00Z">
        <w:r w:rsidR="00252CE4">
          <w:rPr>
            <w:rFonts w:ascii="Arial" w:hAnsi="Arial"/>
          </w:rPr>
          <w:t xml:space="preserve">significantly </w:t>
        </w:r>
      </w:ins>
      <w:ins w:id="275" w:author="Marc Lohse" w:date="2009-11-25T15:31:00Z">
        <w:r w:rsidR="00252CE4">
          <w:rPr>
            <w:rFonts w:ascii="Arial" w:hAnsi="Arial"/>
          </w:rPr>
          <w:t xml:space="preserve">differentially </w:t>
        </w:r>
      </w:ins>
      <w:ins w:id="276" w:author="Marc Lohse" w:date="2009-11-25T15:30:00Z">
        <w:r w:rsidR="00252CE4">
          <w:rPr>
            <w:rFonts w:ascii="Arial" w:hAnsi="Arial"/>
          </w:rPr>
          <w:t>regulated</w:t>
        </w:r>
      </w:ins>
      <w:proofErr w:type="gramEnd"/>
      <w:ins w:id="277" w:author="Marc Lohse" w:date="2009-11-25T15:31:00Z">
        <w:r w:rsidR="00252CE4">
          <w:rPr>
            <w:rFonts w:ascii="Arial" w:hAnsi="Arial"/>
          </w:rPr>
          <w:t xml:space="preserve"> between leaves and roots, 200 w</w:t>
        </w:r>
        <w:r w:rsidR="00640BD7">
          <w:rPr>
            <w:rFonts w:ascii="Arial" w:hAnsi="Arial"/>
          </w:rPr>
          <w:t>hen comparing leaves to flowers</w:t>
        </w:r>
      </w:ins>
      <w:ins w:id="278" w:author="Marc Lohse" w:date="2009-11-25T15:30:00Z">
        <w:r w:rsidR="00252CE4">
          <w:rPr>
            <w:rFonts w:ascii="Arial" w:hAnsi="Arial"/>
          </w:rPr>
          <w:t xml:space="preserve"> </w:t>
        </w:r>
      </w:ins>
      <w:ins w:id="279" w:author="Marc Lohse" w:date="2009-11-25T15:32:00Z">
        <w:r w:rsidR="00252CE4">
          <w:rPr>
            <w:rFonts w:ascii="Arial" w:hAnsi="Arial"/>
          </w:rPr>
          <w:t>and 234 in the comparison of flowers to roots. As indicated on the Venn diagram (</w:t>
        </w:r>
      </w:ins>
      <w:ins w:id="280" w:author="Marc Lohse" w:date="2009-11-27T09:56:00Z">
        <w:r w:rsidR="000E4A0E">
          <w:rPr>
            <w:rFonts w:ascii="Arial" w:hAnsi="Arial"/>
          </w:rPr>
          <w:t>Fig. 2</w:t>
        </w:r>
      </w:ins>
      <w:ins w:id="281" w:author="Marc Lohse" w:date="2009-11-25T15:32:00Z">
        <w:r w:rsidR="00252CE4">
          <w:rPr>
            <w:rFonts w:ascii="Arial" w:hAnsi="Arial"/>
          </w:rPr>
          <w:t>)</w:t>
        </w:r>
      </w:ins>
      <w:ins w:id="282" w:author="Marc Lohse" w:date="2009-11-25T15:33:00Z">
        <w:r w:rsidR="00252CE4">
          <w:rPr>
            <w:rFonts w:ascii="Arial" w:hAnsi="Arial"/>
          </w:rPr>
          <w:t xml:space="preserve"> there was also a substantial number</w:t>
        </w:r>
      </w:ins>
      <w:ins w:id="283" w:author="Marc Lohse" w:date="2009-11-27T07:55:00Z">
        <w:r w:rsidR="004C243C">
          <w:rPr>
            <w:rFonts w:ascii="Arial" w:hAnsi="Arial"/>
          </w:rPr>
          <w:t>s</w:t>
        </w:r>
      </w:ins>
      <w:ins w:id="284" w:author="Marc Lohse" w:date="2009-11-25T15:33:00Z">
        <w:r w:rsidR="00252CE4">
          <w:rPr>
            <w:rFonts w:ascii="Arial" w:hAnsi="Arial"/>
          </w:rPr>
          <w:t xml:space="preserve"> of genes showing differential </w:t>
        </w:r>
      </w:ins>
      <w:ins w:id="285" w:author="Marc Lohse" w:date="2009-11-27T07:55:00Z">
        <w:r w:rsidR="004C243C">
          <w:rPr>
            <w:rFonts w:ascii="Arial" w:hAnsi="Arial"/>
          </w:rPr>
          <w:t>expression</w:t>
        </w:r>
      </w:ins>
      <w:ins w:id="286" w:author="Marc Lohse" w:date="2009-11-25T15:33:00Z">
        <w:r w:rsidR="00252CE4">
          <w:rPr>
            <w:rFonts w:ascii="Arial" w:hAnsi="Arial"/>
          </w:rPr>
          <w:t xml:space="preserve"> levels in more than one comparison</w:t>
        </w:r>
      </w:ins>
      <w:ins w:id="287" w:author="Marc Lohse" w:date="2009-11-25T15:34:00Z">
        <w:r w:rsidR="00252CE4">
          <w:rPr>
            <w:rFonts w:ascii="Arial" w:hAnsi="Arial"/>
          </w:rPr>
          <w:t>.</w:t>
        </w:r>
      </w:ins>
    </w:p>
    <w:p w:rsidR="00455EB2" w:rsidRDefault="00455EB2" w:rsidP="002D12CA">
      <w:pPr>
        <w:numPr>
          <w:ins w:id="288" w:author="Marc Lohse" w:date="2009-11-27T07:57:00Z"/>
        </w:numPr>
        <w:spacing w:line="360" w:lineRule="auto"/>
        <w:jc w:val="both"/>
        <w:rPr>
          <w:ins w:id="289" w:author="Marc Lohse" w:date="2009-11-27T07:58:00Z"/>
          <w:rFonts w:ascii="Arial" w:hAnsi="Arial"/>
        </w:rPr>
      </w:pPr>
      <w:ins w:id="290" w:author="Marc Lohse" w:date="2009-11-27T07:56:00Z">
        <w:r>
          <w:rPr>
            <w:rFonts w:ascii="Arial" w:hAnsi="Arial"/>
          </w:rPr>
          <w:t xml:space="preserve">The </w:t>
        </w:r>
      </w:ins>
      <w:ins w:id="291" w:author="Marc Lohse" w:date="2009-11-24T16:13:00Z">
        <w:r>
          <w:rPr>
            <w:rFonts w:ascii="Arial" w:hAnsi="Arial"/>
          </w:rPr>
          <w:t>r</w:t>
        </w:r>
      </w:ins>
      <w:ins w:id="292" w:author="Marc Lohse" w:date="2009-11-23T11:52:00Z">
        <w:r w:rsidR="00072EE7">
          <w:rPr>
            <w:rFonts w:ascii="Arial" w:hAnsi="Arial"/>
          </w:rPr>
          <w:t>esults obtained</w:t>
        </w:r>
      </w:ins>
      <w:ins w:id="293" w:author="Marc Lohse" w:date="2009-11-27T07:56:00Z">
        <w:r>
          <w:rPr>
            <w:rFonts w:ascii="Arial" w:hAnsi="Arial"/>
          </w:rPr>
          <w:t xml:space="preserve"> in Robin</w:t>
        </w:r>
      </w:ins>
      <w:ins w:id="294" w:author="Marc Lohse" w:date="2009-11-23T11:52:00Z">
        <w:r w:rsidR="00072EE7">
          <w:rPr>
            <w:rFonts w:ascii="Arial" w:hAnsi="Arial"/>
          </w:rPr>
          <w:t xml:space="preserve"> were</w:t>
        </w:r>
      </w:ins>
      <w:ins w:id="295" w:author="Marc Lohse" w:date="2009-11-24T09:57:00Z">
        <w:r w:rsidR="00C308A3">
          <w:rPr>
            <w:rFonts w:ascii="Arial" w:hAnsi="Arial"/>
          </w:rPr>
          <w:t xml:space="preserve"> subsequently</w:t>
        </w:r>
      </w:ins>
      <w:ins w:id="296" w:author="Marc Lohse" w:date="2009-11-23T11:52:00Z">
        <w:r w:rsidR="00072EE7">
          <w:rPr>
            <w:rFonts w:ascii="Arial" w:hAnsi="Arial"/>
          </w:rPr>
          <w:t xml:space="preserve"> analyzed using MapMan </w:t>
        </w:r>
      </w:ins>
      <w:ins w:id="297" w:author="Marc Lohse" w:date="2009-11-27T11:27:00Z">
        <w:r w:rsidR="009A0C87">
          <w:rPr>
            <w:rFonts w:ascii="Arial" w:hAnsi="Arial"/>
          </w:rPr>
          <w:fldChar w:fldCharType="begin"/>
        </w:r>
        <w:r w:rsidR="009A0C87">
          <w:rPr>
            <w:rFonts w:ascii="Arial" w:hAnsi="Arial"/>
          </w:rPr>
          <w:instrText xml:space="preserve"> ADDIN EN.CITE &lt;EndNote&gt;&lt;Cite&gt;&lt;Author&gt;Usadel&lt;/Author&gt;&lt;Year&gt;2009&lt;/Year&gt;&lt;RecNum&gt;116&lt;/RecNum&gt;&lt;record&gt;&lt;rec-number&gt;116&lt;/rec-number&gt;&lt;foreign-keys&gt;&lt;key app="EN" db-id="wwxr5eewzdsweue0vsnxstf09ztd5rsvadr0"&gt;116&lt;/key&gt;&lt;/foreign-keys&gt;&lt;ref-type name="Journal Article"&gt;17&lt;/ref-type&gt;&lt;contributors&gt;&lt;authors&gt;&lt;author&gt;Usadel, B.&lt;/author&gt;&lt;author&gt;Poree, F.&lt;/author&gt;&lt;author&gt;Nagel, A.&lt;/author&gt;&lt;author&gt;Lohse, M.&lt;/author&gt;&lt;author&gt;Czedik-Eysenberg, A.&lt;/author&gt;&lt;author&gt;Stitt, M.&lt;/author&gt;&lt;/authors&gt;&lt;/contributors&gt;&lt;auth-address&gt;Max Planck Institute of Molecular Plant Physiology, Am Muhlenberg 1, Potsdam-Golm 14476, Germany. usadel@mpimp-golm.mpg.de&lt;/auth-address&gt;&lt;titles&gt;&lt;title&gt;A guide to using MapMan to visualize and compare Omics data in plants: a case study in the crop species, Maize&lt;/title&gt;&lt;secondary-title&gt;Plant Cell Environ&lt;/secondary-title&gt;&lt;/titles&gt;&lt;periodical&gt;&lt;full-title&gt;Plant Cell Environ&lt;/full-title&gt;&lt;/periodical&gt;&lt;pages&gt;1211-29&lt;/pages&gt;&lt;volume&gt;32&lt;/volume&gt;&lt;number&gt;9&lt;/number&gt;&lt;edition&gt;2009/04/25&lt;/edition&gt;&lt;keywords&gt;&lt;keyword&gt;Arabidopsis/genetics/metabolism&lt;/keyword&gt;&lt;keyword&gt;Chromosome Mapping&lt;/keyword&gt;&lt;keyword&gt;*Genome, Plant&lt;/keyword&gt;&lt;keyword&gt;Genomics/*methods&lt;/keyword&gt;&lt;keyword&gt;Photoperiod&lt;/keyword&gt;&lt;keyword&gt;RNA, Plant/genetics&lt;/keyword&gt;&lt;keyword&gt;*Software&lt;/keyword&gt;&lt;keyword&gt;Transcription, Genetic&lt;/keyword&gt;&lt;keyword&gt;Zea mays/*genetics/metabolism&lt;/keyword&gt;&lt;/keywords&gt;&lt;dates&gt;&lt;year&gt;2009&lt;/year&gt;&lt;pub-dates&gt;&lt;date&gt;Sep&lt;/date&gt;&lt;/pub-dates&gt;&lt;/dates&gt;&lt;isbn&gt;1365-3040 (Electronic)&lt;/isbn&gt;&lt;accession-num&gt;19389052&lt;/accession-num&gt;&lt;urls&gt;&lt;related-urls&gt;&lt;url&gt;http://www.ncbi.nlm.nih.gov/entrez/query.fcgi?cmd=Retrieve&amp;amp;db=PubMed&amp;amp;dopt=Citation&amp;amp;list_uids=19389052&lt;/url&gt;&lt;/related-urls&gt;&lt;/urls&gt;&lt;electronic-resource-num&gt;PCE1978 [pii]&amp;#xD;10.1111/j.1365-3040.2009.01978.x&lt;/electronic-resource-num&gt;&lt;language&gt;eng&lt;/language&gt;&lt;/record&gt;&lt;/Cite&gt;&lt;/EndNote&gt;</w:instrText>
        </w:r>
      </w:ins>
      <w:r w:rsidR="009A0C87">
        <w:rPr>
          <w:rFonts w:ascii="Arial" w:hAnsi="Arial"/>
        </w:rPr>
        <w:fldChar w:fldCharType="separate"/>
      </w:r>
      <w:ins w:id="298" w:author="Marc Lohse" w:date="2009-11-27T11:27:00Z">
        <w:r w:rsidR="009A0C87">
          <w:rPr>
            <w:rFonts w:ascii="Arial" w:hAnsi="Arial"/>
          </w:rPr>
          <w:t>(Usadel et al., 2009)</w:t>
        </w:r>
        <w:r w:rsidR="009A0C87">
          <w:rPr>
            <w:rFonts w:ascii="Arial" w:hAnsi="Arial"/>
          </w:rPr>
          <w:fldChar w:fldCharType="end"/>
        </w:r>
      </w:ins>
      <w:ins w:id="299" w:author="Marc Lohse" w:date="2009-11-23T11:54:00Z">
        <w:r w:rsidR="00072EE7">
          <w:rPr>
            <w:rFonts w:ascii="Arial" w:hAnsi="Arial"/>
          </w:rPr>
          <w:t xml:space="preserve"> to gain </w:t>
        </w:r>
      </w:ins>
      <w:ins w:id="300" w:author="Marc Lohse" w:date="2009-11-23T11:55:00Z">
        <w:r w:rsidR="00072EE7">
          <w:rPr>
            <w:rFonts w:ascii="Arial" w:hAnsi="Arial"/>
          </w:rPr>
          <w:t xml:space="preserve">insights into </w:t>
        </w:r>
      </w:ins>
      <w:ins w:id="301" w:author="Marc Lohse" w:date="2009-11-23T11:54:00Z">
        <w:r w:rsidR="00072EE7">
          <w:rPr>
            <w:rFonts w:ascii="Arial" w:hAnsi="Arial"/>
          </w:rPr>
          <w:t xml:space="preserve">the biological context of relevant differences </w:t>
        </w:r>
      </w:ins>
      <w:ins w:id="302" w:author="Marc Lohse" w:date="2009-11-23T11:55:00Z">
        <w:r w:rsidR="00072EE7">
          <w:rPr>
            <w:rFonts w:ascii="Arial" w:hAnsi="Arial"/>
          </w:rPr>
          <w:t xml:space="preserve">in gene expression. </w:t>
        </w:r>
      </w:ins>
      <w:ins w:id="303" w:author="Marc Lohse" w:date="2009-11-23T11:58:00Z">
        <w:r w:rsidR="002D7B83">
          <w:rPr>
            <w:rFonts w:ascii="Arial" w:hAnsi="Arial"/>
          </w:rPr>
          <w:t xml:space="preserve">Using the </w:t>
        </w:r>
      </w:ins>
      <w:ins w:id="304" w:author="Marc Lohse" w:date="2009-11-25T15:35:00Z">
        <w:r w:rsidR="00252CE4">
          <w:rPr>
            <w:rFonts w:ascii="Arial" w:hAnsi="Arial"/>
          </w:rPr>
          <w:t>biological</w:t>
        </w:r>
      </w:ins>
      <w:ins w:id="305" w:author="Marc Lohse" w:date="2009-11-23T11:58:00Z">
        <w:r w:rsidR="002D7B83">
          <w:rPr>
            <w:rFonts w:ascii="Arial" w:hAnsi="Arial"/>
          </w:rPr>
          <w:t xml:space="preserve"> pathway vis</w:t>
        </w:r>
      </w:ins>
      <w:ins w:id="306" w:author="Marc Lohse" w:date="2009-11-23T11:59:00Z">
        <w:r w:rsidR="00A27FCD">
          <w:rPr>
            <w:rFonts w:ascii="Arial" w:hAnsi="Arial"/>
          </w:rPr>
          <w:t>ualization</w:t>
        </w:r>
      </w:ins>
      <w:ins w:id="307" w:author="Marc Lohse" w:date="2009-11-25T15:35:00Z">
        <w:r w:rsidR="00252CE4">
          <w:rPr>
            <w:rFonts w:ascii="Arial" w:hAnsi="Arial"/>
          </w:rPr>
          <w:t xml:space="preserve"> capabilities of MapMan</w:t>
        </w:r>
      </w:ins>
      <w:ins w:id="308" w:author="Marc Lohse" w:date="2009-11-23T11:59:00Z">
        <w:r w:rsidR="00A27FCD">
          <w:rPr>
            <w:rFonts w:ascii="Arial" w:hAnsi="Arial"/>
          </w:rPr>
          <w:t xml:space="preserve">, </w:t>
        </w:r>
      </w:ins>
      <w:ins w:id="309" w:author="Marc Lohse" w:date="2009-11-23T15:12:00Z">
        <w:r w:rsidR="00446D5B">
          <w:rPr>
            <w:rFonts w:ascii="Arial" w:hAnsi="Arial"/>
          </w:rPr>
          <w:t>general</w:t>
        </w:r>
      </w:ins>
      <w:ins w:id="310" w:author="Marc Lohse" w:date="2009-11-23T11:59:00Z">
        <w:r w:rsidR="00A27FCD">
          <w:rPr>
            <w:rFonts w:ascii="Arial" w:hAnsi="Arial"/>
          </w:rPr>
          <w:t xml:space="preserve"> differences could be observed when comparing </w:t>
        </w:r>
      </w:ins>
      <w:ins w:id="311" w:author="Marc Lohse" w:date="2009-11-23T12:00:00Z">
        <w:r w:rsidR="00A27FCD">
          <w:rPr>
            <w:rFonts w:ascii="Arial" w:hAnsi="Arial"/>
          </w:rPr>
          <w:t xml:space="preserve">the </w:t>
        </w:r>
      </w:ins>
      <w:ins w:id="312" w:author="Marc Lohse" w:date="2009-11-25T15:36:00Z">
        <w:r w:rsidR="00252CE4">
          <w:rPr>
            <w:rFonts w:ascii="Arial" w:hAnsi="Arial"/>
          </w:rPr>
          <w:t>aboveground</w:t>
        </w:r>
      </w:ins>
      <w:ins w:id="313" w:author="Marc Lohse" w:date="2009-11-23T11:59:00Z">
        <w:r w:rsidR="00A27FCD">
          <w:rPr>
            <w:rFonts w:ascii="Arial" w:hAnsi="Arial"/>
          </w:rPr>
          <w:t xml:space="preserve"> organs</w:t>
        </w:r>
      </w:ins>
      <w:ins w:id="314" w:author="Marc Lohse" w:date="2009-11-23T12:00:00Z">
        <w:r w:rsidR="00234444">
          <w:rPr>
            <w:rFonts w:ascii="Arial" w:hAnsi="Arial"/>
          </w:rPr>
          <w:t xml:space="preserve"> </w:t>
        </w:r>
        <w:r w:rsidR="00A27FCD">
          <w:rPr>
            <w:rFonts w:ascii="Arial" w:hAnsi="Arial"/>
          </w:rPr>
          <w:t xml:space="preserve">with roots. </w:t>
        </w:r>
      </w:ins>
      <w:ins w:id="315" w:author="Marc Lohse" w:date="2009-11-24T09:43:00Z">
        <w:r w:rsidR="004A28F4">
          <w:rPr>
            <w:rFonts w:ascii="Arial" w:hAnsi="Arial"/>
          </w:rPr>
          <w:t>The most prominent changes were</w:t>
        </w:r>
      </w:ins>
      <w:ins w:id="316" w:author="Marc Lohse" w:date="2009-11-24T09:44:00Z">
        <w:r w:rsidR="004A28F4">
          <w:rPr>
            <w:rFonts w:ascii="Arial" w:hAnsi="Arial"/>
          </w:rPr>
          <w:t xml:space="preserve">, as </w:t>
        </w:r>
      </w:ins>
      <w:ins w:id="317" w:author="Marc Lohse" w:date="2009-11-27T07:57:00Z">
        <w:r>
          <w:rPr>
            <w:rFonts w:ascii="Arial" w:hAnsi="Arial"/>
          </w:rPr>
          <w:t xml:space="preserve">could be </w:t>
        </w:r>
      </w:ins>
      <w:ins w:id="318" w:author="Marc Lohse" w:date="2009-11-24T09:44:00Z">
        <w:r w:rsidR="004A28F4">
          <w:rPr>
            <w:rFonts w:ascii="Arial" w:hAnsi="Arial"/>
          </w:rPr>
          <w:t>expected,</w:t>
        </w:r>
      </w:ins>
      <w:ins w:id="319" w:author="Marc Lohse" w:date="2009-11-24T09:43:00Z">
        <w:r w:rsidR="004A28F4">
          <w:rPr>
            <w:rFonts w:ascii="Arial" w:hAnsi="Arial"/>
          </w:rPr>
          <w:t xml:space="preserve"> present in </w:t>
        </w:r>
      </w:ins>
      <w:ins w:id="320" w:author="Marc Lohse" w:date="2009-11-23T12:00:00Z">
        <w:r w:rsidR="00A27FCD">
          <w:rPr>
            <w:rFonts w:ascii="Arial" w:hAnsi="Arial"/>
          </w:rPr>
          <w:t>genes related to photosynthesis</w:t>
        </w:r>
      </w:ins>
      <w:ins w:id="321" w:author="Marc Lohse" w:date="2009-11-24T09:44:00Z">
        <w:r w:rsidR="004A28F4">
          <w:rPr>
            <w:rFonts w:ascii="Arial" w:hAnsi="Arial"/>
          </w:rPr>
          <w:t>.</w:t>
        </w:r>
      </w:ins>
      <w:ins w:id="322" w:author="Marc Lohse" w:date="2009-11-23T12:03:00Z">
        <w:r w:rsidR="009E69BE">
          <w:rPr>
            <w:rFonts w:ascii="Arial" w:hAnsi="Arial"/>
          </w:rPr>
          <w:t xml:space="preserve"> </w:t>
        </w:r>
      </w:ins>
      <w:ins w:id="323" w:author="Marc Lohse" w:date="2009-11-24T09:45:00Z">
        <w:r w:rsidR="004A28F4">
          <w:rPr>
            <w:rFonts w:ascii="Arial" w:hAnsi="Arial"/>
          </w:rPr>
          <w:t xml:space="preserve">The </w:t>
        </w:r>
      </w:ins>
      <w:ins w:id="324" w:author="Marc Lohse" w:date="2009-11-24T09:53:00Z">
        <w:r w:rsidR="00FE1714">
          <w:rPr>
            <w:rFonts w:ascii="Arial" w:hAnsi="Arial"/>
          </w:rPr>
          <w:t xml:space="preserve">corresponding </w:t>
        </w:r>
      </w:ins>
      <w:ins w:id="325" w:author="Marc Lohse" w:date="2009-11-24T09:45:00Z">
        <w:r w:rsidR="004A28F4">
          <w:rPr>
            <w:rFonts w:ascii="Arial" w:hAnsi="Arial"/>
          </w:rPr>
          <w:t>MapMan bins</w:t>
        </w:r>
      </w:ins>
      <w:ins w:id="326" w:author="Marc Lohse" w:date="2009-11-24T09:53:00Z">
        <w:r w:rsidR="00FE1714">
          <w:rPr>
            <w:rFonts w:ascii="Arial" w:hAnsi="Arial"/>
          </w:rPr>
          <w:t xml:space="preserve"> (1.1</w:t>
        </w:r>
      </w:ins>
      <w:ins w:id="327" w:author="Marc Lohse" w:date="2009-11-24T09:55:00Z">
        <w:r w:rsidR="00FE1714">
          <w:rPr>
            <w:rFonts w:ascii="Arial" w:hAnsi="Arial"/>
          </w:rPr>
          <w:t xml:space="preserve"> PS.light reaction</w:t>
        </w:r>
      </w:ins>
      <w:ins w:id="328" w:author="Marc Lohse" w:date="2009-11-24T09:53:00Z">
        <w:r w:rsidR="00FE1714">
          <w:rPr>
            <w:rFonts w:ascii="Arial" w:hAnsi="Arial"/>
          </w:rPr>
          <w:t xml:space="preserve">, </w:t>
        </w:r>
      </w:ins>
      <w:ins w:id="329" w:author="Marc Lohse" w:date="2009-11-24T09:54:00Z">
        <w:r w:rsidR="00FE1714">
          <w:rPr>
            <w:rFonts w:ascii="Arial" w:hAnsi="Arial"/>
          </w:rPr>
          <w:t>1.2</w:t>
        </w:r>
      </w:ins>
      <w:ins w:id="330" w:author="Marc Lohse" w:date="2009-11-24T09:55:00Z">
        <w:r w:rsidR="00FE1714">
          <w:rPr>
            <w:rFonts w:ascii="Arial" w:hAnsi="Arial"/>
          </w:rPr>
          <w:t xml:space="preserve"> PS.photorespiration</w:t>
        </w:r>
      </w:ins>
      <w:ins w:id="331" w:author="Marc Lohse" w:date="2009-11-24T09:54:00Z">
        <w:r w:rsidR="00FE1714">
          <w:rPr>
            <w:rFonts w:ascii="Arial" w:hAnsi="Arial"/>
          </w:rPr>
          <w:t>, 1.3</w:t>
        </w:r>
      </w:ins>
      <w:ins w:id="332" w:author="Marc Lohse" w:date="2009-11-24T09:55:00Z">
        <w:r w:rsidR="00FE1714">
          <w:rPr>
            <w:rFonts w:ascii="Arial" w:hAnsi="Arial"/>
          </w:rPr>
          <w:t xml:space="preserve"> PS.calvin cycle, 19 tetrapyrrole synthesis</w:t>
        </w:r>
      </w:ins>
      <w:ins w:id="333" w:author="Marc Lohse" w:date="2009-11-24T09:53:00Z">
        <w:r w:rsidR="00FE1714">
          <w:rPr>
            <w:rFonts w:ascii="Arial" w:hAnsi="Arial"/>
          </w:rPr>
          <w:t>)</w:t>
        </w:r>
      </w:ins>
      <w:ins w:id="334" w:author="Marc Lohse" w:date="2009-11-24T09:49:00Z">
        <w:r w:rsidR="00FE1714">
          <w:rPr>
            <w:rFonts w:ascii="Arial" w:hAnsi="Arial"/>
          </w:rPr>
          <w:t xml:space="preserve"> </w:t>
        </w:r>
      </w:ins>
      <w:ins w:id="335" w:author="Marc Lohse" w:date="2009-11-24T09:53:00Z">
        <w:r w:rsidR="00FE1714">
          <w:rPr>
            <w:rFonts w:ascii="Arial" w:hAnsi="Arial"/>
          </w:rPr>
          <w:t>were</w:t>
        </w:r>
      </w:ins>
      <w:ins w:id="336" w:author="Marc Lohse" w:date="2009-11-23T12:00:00Z">
        <w:r w:rsidR="00A27FCD">
          <w:rPr>
            <w:rFonts w:ascii="Arial" w:hAnsi="Arial"/>
          </w:rPr>
          <w:t xml:space="preserve"> strongly and very consistently upregulated in leaf and flower tissue (</w:t>
        </w:r>
      </w:ins>
      <w:ins w:id="337" w:author="Marc Lohse" w:date="2009-11-27T09:59:00Z">
        <w:r w:rsidR="000E4A0E">
          <w:rPr>
            <w:rFonts w:ascii="Arial" w:hAnsi="Arial"/>
          </w:rPr>
          <w:t xml:space="preserve">Fig. 3, </w:t>
        </w:r>
      </w:ins>
      <w:ins w:id="338" w:author="Marc Lohse" w:date="2009-11-27T09:56:00Z">
        <w:r w:rsidR="000E4A0E">
          <w:rPr>
            <w:rFonts w:ascii="Arial" w:hAnsi="Arial"/>
          </w:rPr>
          <w:t xml:space="preserve">supp. Table </w:t>
        </w:r>
      </w:ins>
      <w:ins w:id="339" w:author="Marc Lohse" w:date="2009-11-27T09:58:00Z">
        <w:r w:rsidR="000E4A0E">
          <w:rPr>
            <w:rFonts w:ascii="Arial" w:hAnsi="Arial"/>
          </w:rPr>
          <w:t>2</w:t>
        </w:r>
      </w:ins>
      <w:ins w:id="340" w:author="Marc Lohse" w:date="2009-11-27T09:59:00Z">
        <w:r w:rsidR="000E4A0E">
          <w:rPr>
            <w:rFonts w:ascii="Arial" w:hAnsi="Arial"/>
          </w:rPr>
          <w:t xml:space="preserve"> and supp. Fig. 3</w:t>
        </w:r>
      </w:ins>
      <w:ins w:id="341" w:author="Marc Lohse" w:date="2009-11-23T12:00:00Z">
        <w:r w:rsidR="00A27FCD">
          <w:rPr>
            <w:rFonts w:ascii="Arial" w:hAnsi="Arial"/>
          </w:rPr>
          <w:t>)</w:t>
        </w:r>
      </w:ins>
      <w:ins w:id="342" w:author="Marc Lohse" w:date="2009-11-23T13:52:00Z">
        <w:r w:rsidR="00BF7D6B">
          <w:rPr>
            <w:rFonts w:ascii="Arial" w:hAnsi="Arial"/>
          </w:rPr>
          <w:t xml:space="preserve"> when compared to roots</w:t>
        </w:r>
      </w:ins>
      <w:ins w:id="343" w:author="Marc Lohse" w:date="2009-11-23T13:53:00Z">
        <w:r w:rsidR="00BF7D6B">
          <w:rPr>
            <w:rFonts w:ascii="Arial" w:hAnsi="Arial"/>
          </w:rPr>
          <w:t xml:space="preserve"> while the difference was much less pronounced</w:t>
        </w:r>
      </w:ins>
      <w:ins w:id="344" w:author="Marc Lohse" w:date="2009-11-23T13:54:00Z">
        <w:r w:rsidR="00BF7D6B">
          <w:rPr>
            <w:rFonts w:ascii="Arial" w:hAnsi="Arial"/>
          </w:rPr>
          <w:t xml:space="preserve"> </w:t>
        </w:r>
      </w:ins>
      <w:ins w:id="345" w:author="Marc Lohse" w:date="2009-11-24T09:58:00Z">
        <w:r w:rsidR="00C308A3">
          <w:rPr>
            <w:rFonts w:ascii="Arial" w:hAnsi="Arial"/>
          </w:rPr>
          <w:t>although</w:t>
        </w:r>
      </w:ins>
      <w:ins w:id="346" w:author="Marc Lohse" w:date="2009-11-23T13:54:00Z">
        <w:r w:rsidR="00BF7D6B">
          <w:rPr>
            <w:rFonts w:ascii="Arial" w:hAnsi="Arial"/>
          </w:rPr>
          <w:t xml:space="preserve"> still significant</w:t>
        </w:r>
      </w:ins>
      <w:ins w:id="347" w:author="Marc Lohse" w:date="2009-11-23T13:53:00Z">
        <w:r w:rsidR="00BF7D6B">
          <w:rPr>
            <w:rFonts w:ascii="Arial" w:hAnsi="Arial"/>
          </w:rPr>
          <w:t xml:space="preserve"> between leaves and flowers</w:t>
        </w:r>
      </w:ins>
      <w:ins w:id="348" w:author="Marc Lohse" w:date="2009-11-23T13:54:00Z">
        <w:r w:rsidR="00BF7D6B">
          <w:rPr>
            <w:rFonts w:ascii="Arial" w:hAnsi="Arial"/>
          </w:rPr>
          <w:t xml:space="preserve">. </w:t>
        </w:r>
      </w:ins>
      <w:ins w:id="349" w:author="Marc Lohse" w:date="2009-11-23T15:14:00Z">
        <w:r w:rsidR="00446D5B">
          <w:rPr>
            <w:rFonts w:ascii="Arial" w:hAnsi="Arial"/>
          </w:rPr>
          <w:t xml:space="preserve">This result can clearly be attributed to the fact that leaves </w:t>
        </w:r>
      </w:ins>
      <w:ins w:id="350" w:author="Marc Lohse" w:date="2009-11-23T15:15:00Z">
        <w:r w:rsidR="00446D5B">
          <w:rPr>
            <w:rFonts w:ascii="Arial" w:hAnsi="Arial"/>
          </w:rPr>
          <w:t>as the primary site</w:t>
        </w:r>
      </w:ins>
      <w:ins w:id="351" w:author="Marc Lohse" w:date="2009-11-23T15:16:00Z">
        <w:r w:rsidR="00446D5B">
          <w:rPr>
            <w:rFonts w:ascii="Arial" w:hAnsi="Arial"/>
          </w:rPr>
          <w:t>s</w:t>
        </w:r>
      </w:ins>
      <w:ins w:id="352" w:author="Marc Lohse" w:date="2009-11-23T15:15:00Z">
        <w:r w:rsidR="00446D5B">
          <w:rPr>
            <w:rFonts w:ascii="Arial" w:hAnsi="Arial"/>
          </w:rPr>
          <w:t xml:space="preserve"> of </w:t>
        </w:r>
      </w:ins>
      <w:ins w:id="353" w:author="Marc Lohse" w:date="2009-11-23T15:16:00Z">
        <w:r w:rsidR="00446D5B">
          <w:rPr>
            <w:rFonts w:ascii="Arial" w:hAnsi="Arial"/>
          </w:rPr>
          <w:t>photosynthesis</w:t>
        </w:r>
      </w:ins>
      <w:ins w:id="354" w:author="Marc Lohse" w:date="2009-11-23T15:15:00Z">
        <w:r w:rsidR="00446D5B">
          <w:rPr>
            <w:rFonts w:ascii="Arial" w:hAnsi="Arial"/>
          </w:rPr>
          <w:t xml:space="preserve"> </w:t>
        </w:r>
      </w:ins>
      <w:ins w:id="355" w:author="Marc Lohse" w:date="2009-11-23T15:14:00Z">
        <w:r w:rsidR="00446D5B">
          <w:rPr>
            <w:rFonts w:ascii="Arial" w:hAnsi="Arial"/>
          </w:rPr>
          <w:t xml:space="preserve">supply </w:t>
        </w:r>
      </w:ins>
      <w:ins w:id="356" w:author="Marc Lohse" w:date="2009-11-23T15:15:00Z">
        <w:r w:rsidR="00446D5B">
          <w:rPr>
            <w:rFonts w:ascii="Arial" w:hAnsi="Arial"/>
          </w:rPr>
          <w:t xml:space="preserve">sink organs like roots and flowers with </w:t>
        </w:r>
      </w:ins>
      <w:ins w:id="357" w:author="Marc Lohse" w:date="2009-11-23T15:16:00Z">
        <w:r w:rsidR="00446D5B">
          <w:rPr>
            <w:rFonts w:ascii="Arial" w:hAnsi="Arial"/>
          </w:rPr>
          <w:t>assimilates</w:t>
        </w:r>
      </w:ins>
      <w:ins w:id="358" w:author="Marc Lohse" w:date="2009-11-23T15:20:00Z">
        <w:r w:rsidR="00446D5B">
          <w:rPr>
            <w:rFonts w:ascii="Arial" w:hAnsi="Arial"/>
          </w:rPr>
          <w:t xml:space="preserve"> and hence need to maintain the photosynthetic machinery</w:t>
        </w:r>
      </w:ins>
      <w:ins w:id="359" w:author="Marc Lohse" w:date="2009-11-23T15:21:00Z">
        <w:r w:rsidR="00446D5B">
          <w:rPr>
            <w:rFonts w:ascii="Arial" w:hAnsi="Arial"/>
          </w:rPr>
          <w:t xml:space="preserve"> in a functional state</w:t>
        </w:r>
      </w:ins>
      <w:ins w:id="360" w:author="Marc Lohse" w:date="2009-11-23T15:16:00Z">
        <w:r w:rsidR="00446D5B">
          <w:rPr>
            <w:rFonts w:ascii="Arial" w:hAnsi="Arial"/>
          </w:rPr>
          <w:t>.</w:t>
        </w:r>
      </w:ins>
      <w:ins w:id="361" w:author="Marc Lohse" w:date="2009-11-23T15:18:00Z">
        <w:r w:rsidR="00446D5B">
          <w:rPr>
            <w:rFonts w:ascii="Arial" w:hAnsi="Arial"/>
          </w:rPr>
          <w:t xml:space="preserve"> </w:t>
        </w:r>
      </w:ins>
    </w:p>
    <w:p w:rsidR="00B702C1" w:rsidRDefault="00455EB2" w:rsidP="002D12CA">
      <w:pPr>
        <w:numPr>
          <w:ins w:id="362" w:author="Marc Lohse" w:date="2009-11-27T07:58:00Z"/>
        </w:numPr>
        <w:spacing w:line="360" w:lineRule="auto"/>
        <w:jc w:val="both"/>
        <w:rPr>
          <w:ins w:id="363" w:author="Marc Lohse" w:date="2009-11-25T11:42:00Z"/>
          <w:rFonts w:ascii="Arial" w:hAnsi="Arial"/>
        </w:rPr>
      </w:pPr>
      <w:ins w:id="364" w:author="Marc Lohse" w:date="2009-11-27T07:58:00Z">
        <w:r>
          <w:rPr>
            <w:rFonts w:ascii="Arial" w:hAnsi="Arial"/>
          </w:rPr>
          <w:t xml:space="preserve">In addition to the visual inspection of pathways provided by MapMan, the built-in wilcoxon rank sum test function was used on all three comparisons to identify significantly changed MapMan bins (see </w:t>
        </w:r>
      </w:ins>
      <w:ins w:id="365" w:author="Marc Lohse" w:date="2009-11-27T09:58:00Z">
        <w:r w:rsidR="000E4A0E">
          <w:rPr>
            <w:rFonts w:ascii="Arial" w:hAnsi="Arial"/>
          </w:rPr>
          <w:t>supp. Table 2</w:t>
        </w:r>
      </w:ins>
      <w:ins w:id="366" w:author="Marc Lohse" w:date="2009-11-27T07:58:00Z">
        <w:r>
          <w:rPr>
            <w:rFonts w:ascii="Arial" w:hAnsi="Arial"/>
          </w:rPr>
          <w:t>).</w:t>
        </w:r>
      </w:ins>
      <w:ins w:id="367" w:author="Marc Lohse" w:date="2009-11-27T07:59:00Z">
        <w:r>
          <w:rPr>
            <w:rFonts w:ascii="Arial" w:hAnsi="Arial"/>
          </w:rPr>
          <w:t xml:space="preserve"> </w:t>
        </w:r>
      </w:ins>
      <w:ins w:id="368" w:author="Marc Lohse" w:date="2009-11-25T11:25:00Z">
        <w:r w:rsidR="0095307F">
          <w:rPr>
            <w:rFonts w:ascii="Arial" w:hAnsi="Arial"/>
          </w:rPr>
          <w:t xml:space="preserve">Other </w:t>
        </w:r>
      </w:ins>
      <w:ins w:id="369" w:author="Marc Lohse" w:date="2009-11-25T11:26:00Z">
        <w:r w:rsidR="0095307F">
          <w:rPr>
            <w:rFonts w:ascii="Arial" w:hAnsi="Arial"/>
          </w:rPr>
          <w:t xml:space="preserve">general </w:t>
        </w:r>
      </w:ins>
      <w:ins w:id="370" w:author="Marc Lohse" w:date="2009-11-25T11:25:00Z">
        <w:r w:rsidR="0095307F">
          <w:rPr>
            <w:rFonts w:ascii="Arial" w:hAnsi="Arial"/>
          </w:rPr>
          <w:t>processes that were found</w:t>
        </w:r>
      </w:ins>
      <w:ins w:id="371" w:author="Marc Lohse" w:date="2009-11-25T11:26:00Z">
        <w:r w:rsidR="0095307F">
          <w:rPr>
            <w:rFonts w:ascii="Arial" w:hAnsi="Arial"/>
          </w:rPr>
          <w:t xml:space="preserve"> to be significantly </w:t>
        </w:r>
      </w:ins>
      <w:ins w:id="372" w:author="Marc Lohse" w:date="2009-11-25T11:41:00Z">
        <w:r w:rsidR="00B702C1">
          <w:rPr>
            <w:rFonts w:ascii="Arial" w:hAnsi="Arial"/>
          </w:rPr>
          <w:t>upregulated</w:t>
        </w:r>
      </w:ins>
      <w:ins w:id="373" w:author="Marc Lohse" w:date="2009-11-25T11:26:00Z">
        <w:r w:rsidR="0095307F">
          <w:rPr>
            <w:rFonts w:ascii="Arial" w:hAnsi="Arial"/>
          </w:rPr>
          <w:t xml:space="preserve"> in leave</w:t>
        </w:r>
        <w:r w:rsidR="00DD0070">
          <w:rPr>
            <w:rFonts w:ascii="Arial" w:hAnsi="Arial"/>
          </w:rPr>
          <w:t>s include starch synthesis (</w:t>
        </w:r>
        <w:r w:rsidR="0095307F">
          <w:rPr>
            <w:rFonts w:ascii="Arial" w:hAnsi="Arial"/>
          </w:rPr>
          <w:t>2.1.2)</w:t>
        </w:r>
      </w:ins>
      <w:ins w:id="374" w:author="Marc Lohse" w:date="2009-11-25T11:30:00Z">
        <w:r w:rsidR="00DD0070">
          <w:rPr>
            <w:rFonts w:ascii="Arial" w:hAnsi="Arial"/>
          </w:rPr>
          <w:t xml:space="preserve"> </w:t>
        </w:r>
      </w:ins>
      <w:ins w:id="375" w:author="Marc Lohse" w:date="2009-11-25T11:39:00Z">
        <w:r w:rsidR="00DD0070">
          <w:rPr>
            <w:rFonts w:ascii="Arial" w:hAnsi="Arial"/>
          </w:rPr>
          <w:t>and degradation (</w:t>
        </w:r>
      </w:ins>
      <w:ins w:id="376" w:author="Marc Lohse" w:date="2009-11-25T11:40:00Z">
        <w:r w:rsidR="00B702C1">
          <w:rPr>
            <w:rFonts w:ascii="Arial" w:hAnsi="Arial"/>
          </w:rPr>
          <w:t>2.2.2</w:t>
        </w:r>
      </w:ins>
      <w:ins w:id="377" w:author="Marc Lohse" w:date="2009-11-25T11:39:00Z">
        <w:r w:rsidR="00DD0070">
          <w:rPr>
            <w:rFonts w:ascii="Arial" w:hAnsi="Arial"/>
          </w:rPr>
          <w:t xml:space="preserve">) </w:t>
        </w:r>
      </w:ins>
      <w:ins w:id="378" w:author="Marc Lohse" w:date="2009-11-25T11:30:00Z">
        <w:r w:rsidR="00DD0070">
          <w:rPr>
            <w:rFonts w:ascii="Arial" w:hAnsi="Arial"/>
          </w:rPr>
          <w:t>while sucrose breakdown-related genes (</w:t>
        </w:r>
      </w:ins>
      <w:ins w:id="379" w:author="Marc Lohse" w:date="2009-11-25T11:31:00Z">
        <w:r w:rsidR="00DD0070">
          <w:rPr>
            <w:rFonts w:ascii="Arial" w:hAnsi="Arial"/>
          </w:rPr>
          <w:t>2.2.1</w:t>
        </w:r>
      </w:ins>
      <w:ins w:id="380" w:author="Marc Lohse" w:date="2009-11-25T11:30:00Z">
        <w:r w:rsidR="00DD0070">
          <w:rPr>
            <w:rFonts w:ascii="Arial" w:hAnsi="Arial"/>
          </w:rPr>
          <w:t>)</w:t>
        </w:r>
      </w:ins>
      <w:ins w:id="381" w:author="Marc Lohse" w:date="2009-11-25T11:31:00Z">
        <w:r w:rsidR="00DD0070">
          <w:rPr>
            <w:rFonts w:ascii="Arial" w:hAnsi="Arial"/>
          </w:rPr>
          <w:t xml:space="preserve"> showe</w:t>
        </w:r>
        <w:r w:rsidR="00A27634">
          <w:rPr>
            <w:rFonts w:ascii="Arial" w:hAnsi="Arial"/>
          </w:rPr>
          <w:t>d increased expression in roots. Since sucrose is the carbohydrate species that is primarily transported via the phloem, this obs</w:t>
        </w:r>
      </w:ins>
      <w:ins w:id="382" w:author="Marc Lohse" w:date="2009-11-27T08:02:00Z">
        <w:r w:rsidR="00A27634">
          <w:rPr>
            <w:rFonts w:ascii="Arial" w:hAnsi="Arial"/>
          </w:rPr>
          <w:t>er</w:t>
        </w:r>
      </w:ins>
      <w:ins w:id="383" w:author="Marc Lohse" w:date="2009-11-25T11:31:00Z">
        <w:r w:rsidR="00A27634">
          <w:rPr>
            <w:rFonts w:ascii="Arial" w:hAnsi="Arial"/>
          </w:rPr>
          <w:t>vation</w:t>
        </w:r>
        <w:r w:rsidR="00DD0070">
          <w:rPr>
            <w:rFonts w:ascii="Arial" w:hAnsi="Arial"/>
          </w:rPr>
          <w:t xml:space="preserve"> again </w:t>
        </w:r>
      </w:ins>
      <w:ins w:id="384" w:author="Marc Lohse" w:date="2009-11-27T07:59:00Z">
        <w:r w:rsidR="00A27634">
          <w:rPr>
            <w:rFonts w:ascii="Arial" w:hAnsi="Arial"/>
          </w:rPr>
          <w:t>supports</w:t>
        </w:r>
      </w:ins>
      <w:ins w:id="385" w:author="Marc Lohse" w:date="2009-11-25T11:32:00Z">
        <w:r w:rsidR="00DD0070">
          <w:rPr>
            <w:rFonts w:ascii="Arial" w:hAnsi="Arial"/>
          </w:rPr>
          <w:t xml:space="preserve"> the sink-source relation between leaves and roots.</w:t>
        </w:r>
      </w:ins>
      <w:ins w:id="386" w:author="Marc Lohse" w:date="2009-11-25T11:36:00Z">
        <w:r w:rsidR="00DD0070">
          <w:rPr>
            <w:rFonts w:ascii="Arial" w:hAnsi="Arial"/>
          </w:rPr>
          <w:t xml:space="preserve"> Sucrose synthase is presumably involved in sucrose breakdown to provide for carbon supply in sink organs </w:t>
        </w:r>
      </w:ins>
      <w:ins w:id="387" w:author="Marc Lohse" w:date="2009-11-27T11:27:00Z">
        <w:r w:rsidR="009A0C87">
          <w:rPr>
            <w:rFonts w:ascii="Arial" w:hAnsi="Arial"/>
          </w:rPr>
          <w:fldChar w:fldCharType="begin">
            <w:fldData xml:space="preserve">PEVuZE5vdGU+PENpdGU+PEF1dGhvcj5TdW48L0F1dGhvcj48WWVhcj4xOTkyPC9ZZWFyPjxSZWNO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</w:fldData>
          </w:fldChar>
        </w:r>
        <w:r w:rsidR="009A0C87">
          <w:rPr>
            <w:rFonts w:ascii="Arial" w:hAnsi="Arial"/>
          </w:rPr>
          <w:instrText xml:space="preserve"> ADDIN EN.CITE </w:instrText>
        </w:r>
        <w:r w:rsidR="009A0C87">
          <w:rPr>
            <w:rFonts w:ascii="Arial" w:hAnsi="Arial"/>
          </w:rPr>
          <w:fldChar w:fldCharType="begin">
            <w:fldData xml:space="preserve">PEVuZE5vdGU+PENpdGU+PEF1dGhvcj5TdW48L0F1dGhvcj48WWVhcj4xOTkyPC9ZZWFyPjxSZWNO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</w:fldData>
          </w:fldChar>
        </w:r>
        <w:r w:rsidR="009A0C87">
          <w:rPr>
            <w:rFonts w:ascii="Arial" w:hAnsi="Arial"/>
          </w:rPr>
          <w:instrText xml:space="preserve"> ADDIN EN.CITE.DATA </w:instrText>
        </w:r>
        <w:r w:rsidR="009A0C87" w:rsidRPr="009A0C87">
          <w:rPr>
            <w:rStyle w:val="PageNumber"/>
            <w:rFonts w:ascii="Arial" w:hAnsi="Arial"/>
            <w:rPrChange w:id="388"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389" w:author="Marc Lohse" w:date="2009-11-27T11:27:00Z">
        <w:r w:rsidR="009A0C87">
          <w:rPr>
            <w:rFonts w:ascii="Arial" w:hAnsi="Arial"/>
          </w:rPr>
          <w:t>(Sun et al., 1992; Zrenner et al., 1995)</w:t>
        </w:r>
        <w:r w:rsidR="009A0C87">
          <w:rPr>
            <w:rFonts w:ascii="Arial" w:hAnsi="Arial"/>
          </w:rPr>
          <w:fldChar w:fldCharType="end"/>
        </w:r>
      </w:ins>
      <w:ins w:id="390" w:author="Marc Lohse" w:date="2009-11-25T11:36:00Z">
        <w:r w:rsidR="00DD0070">
          <w:rPr>
            <w:rFonts w:ascii="Arial" w:hAnsi="Arial"/>
          </w:rPr>
          <w:t>. Surprisingly, invertase</w:t>
        </w:r>
      </w:ins>
      <w:ins w:id="391" w:author="Marc Lohse" w:date="2009-11-25T11:41:00Z">
        <w:r w:rsidR="00B702C1">
          <w:rPr>
            <w:rFonts w:ascii="Arial" w:hAnsi="Arial"/>
          </w:rPr>
          <w:t>s</w:t>
        </w:r>
      </w:ins>
      <w:ins w:id="392" w:author="Marc Lohse" w:date="2009-11-25T11:36:00Z">
        <w:r w:rsidR="00DD0070">
          <w:rPr>
            <w:rFonts w:ascii="Arial" w:hAnsi="Arial"/>
          </w:rPr>
          <w:t xml:space="preserve">, that </w:t>
        </w:r>
      </w:ins>
      <w:ins w:id="393" w:author="Marc Lohse" w:date="2009-11-25T11:41:00Z">
        <w:r w:rsidR="00B702C1">
          <w:rPr>
            <w:rFonts w:ascii="Arial" w:hAnsi="Arial"/>
          </w:rPr>
          <w:t>are</w:t>
        </w:r>
      </w:ins>
      <w:ins w:id="394" w:author="Marc Lohse" w:date="2009-11-25T11:36:00Z">
        <w:r w:rsidR="00DD0070">
          <w:rPr>
            <w:rFonts w:ascii="Arial" w:hAnsi="Arial"/>
          </w:rPr>
          <w:t xml:space="preserve"> required for normal root growth in </w:t>
        </w:r>
        <w:r w:rsidR="00DD0070">
          <w:rPr>
            <w:rFonts w:ascii="Arial" w:hAnsi="Arial"/>
            <w:i/>
          </w:rPr>
          <w:t xml:space="preserve">Arabidopsis </w:t>
        </w:r>
      </w:ins>
      <w:ins w:id="395" w:author="Marc Lohse" w:date="2009-11-27T11:27:00Z">
        <w:r w:rsidR="009A0C87">
          <w:rPr>
            <w:rFonts w:ascii="Arial" w:hAnsi="Arial"/>
          </w:rPr>
          <w:fldChar w:fldCharType="begin"/>
        </w:r>
        <w:r w:rsidR="009A0C87">
          <w:rPr>
            <w:rFonts w:ascii="Arial" w:hAnsi="Arial"/>
          </w:rPr>
          <w:instrText xml:space="preserve"> ADDIN EN.CITE &lt;EndNote&gt;&lt;Cite&gt;&lt;Author&gt;Barratt&lt;/Author&gt;&lt;Year&gt;2009&lt;/Year&gt;&lt;RecNum&gt;123&lt;/RecNum&gt;&lt;record&gt;&lt;rec-number&gt;123&lt;/rec-number&gt;&lt;foreign-keys&gt;&lt;key app="EN" db-id="wwxr5eewzdsweue0vsnxstf09ztd5rsvadr0"&gt;123&lt;/key&gt;&lt;/foreign-keys&gt;&lt;ref-type name="Journal Article"&gt;17&lt;/ref-type&gt;&lt;contributors&gt;&lt;authors&gt;&lt;author&gt;Barratt, D. H.&lt;/author&gt;&lt;author&gt;Derbyshire, P.&lt;/author&gt;&lt;author&gt;Findlay, K.&lt;/author&gt;&lt;author&gt;Pike, M.&lt;/author&gt;&lt;author&gt;Wellner, N.&lt;/author&gt;&lt;author&gt;Lunn, J.&lt;/author&gt;&lt;author&gt;Feil, R.&lt;/author&gt;&lt;author&gt;Simpson, C.&lt;/author&gt;&lt;author&gt;Maule, A. J.&lt;/author&gt;&lt;author&gt;Smith, A. M.&lt;/author&gt;&lt;/authors&gt;&lt;/contributors&gt;&lt;auth-address&gt;John Innes Centre and Institute of Food Research, Norwich Research Park, Norwich NR4 7UH, United Kingdom.&lt;/auth-address&gt;&lt;titles&gt;&lt;title&gt;Normal growth of Arabidopsis requires cytosolic invertase but not sucrose synthase&lt;/title&gt;&lt;secondary-title&gt;Proc Natl Acad Sci U S A&lt;/secondary-title&gt;&lt;/titles&gt;&lt;periodical&gt;&lt;full-title&gt;Proc Natl Acad Sci U S A&lt;/full-title&gt;&lt;/periodical&gt;&lt;pages&gt;13124-9&lt;/pages&gt;&lt;volume&gt;106&lt;/volume&gt;&lt;number&gt;31&lt;/number&gt;&lt;edition&gt;2009/05/28&lt;/edition&gt;&lt;keywords&gt;&lt;keyword&gt;Arabidopsis/enzymology/*growth &amp;amp; development&lt;/keyword&gt;&lt;keyword&gt;Arabidopsis Proteins/*physiology&lt;/keyword&gt;&lt;keyword&gt;Cellulose/biosynthesis&lt;/keyword&gt;&lt;keyword&gt;Cytosol/enzymology&lt;/keyword&gt;&lt;keyword&gt;Glucosyltransferases/analysis/genetics/*physiology&lt;/keyword&gt;&lt;keyword&gt;Isoenzymes/analysis&lt;/keyword&gt;&lt;keyword&gt;Phenotype&lt;/keyword&gt;&lt;keyword&gt;beta-Fructofuranosidase/*physiology&lt;/keyword&gt;&lt;/keywords&gt;&lt;dates&gt;&lt;year&gt;2009&lt;/year&gt;&lt;pub-dates&gt;&lt;date&gt;Aug 4&lt;/date&gt;&lt;/pub-dates&gt;&lt;/dates&gt;&lt;isbn&gt;1091-6490 (Electronic)&lt;/isbn&gt;&lt;accession-num&gt;19470642&lt;/accession-num&gt;&lt;urls&gt;&lt;related-urls&gt;&lt;url&gt;http://www.ncbi.nlm.nih.gov/entrez/query.fcgi?cmd=Retrieve&amp;amp;db=PubMed&amp;amp;dopt=Citation&amp;amp;list_uids=19470642&lt;/url&gt;&lt;/related-urls&gt;&lt;/urls&gt;&lt;electronic-resource-num&gt;0900689106 [pii]&amp;#xD;10.1073/pnas.0900689106&lt;/electronic-resource-num&gt;&lt;language&gt;eng&lt;/language&gt;&lt;/record&gt;&lt;/Cite&gt;&lt;/EndNote&gt;</w:instrText>
        </w:r>
      </w:ins>
      <w:r w:rsidR="009A0C87">
        <w:rPr>
          <w:rFonts w:ascii="Arial" w:hAnsi="Arial"/>
        </w:rPr>
        <w:fldChar w:fldCharType="separate"/>
      </w:r>
      <w:ins w:id="396" w:author="Marc Lohse" w:date="2009-11-27T11:27:00Z">
        <w:r w:rsidR="009A0C87">
          <w:rPr>
            <w:rFonts w:ascii="Arial" w:hAnsi="Arial"/>
          </w:rPr>
          <w:t>(Barratt et al., 2009)</w:t>
        </w:r>
        <w:r w:rsidR="009A0C87">
          <w:rPr>
            <w:rFonts w:ascii="Arial" w:hAnsi="Arial"/>
          </w:rPr>
          <w:fldChar w:fldCharType="end"/>
        </w:r>
      </w:ins>
      <w:ins w:id="397" w:author="Marc Lohse" w:date="2009-11-25T11:42:00Z">
        <w:r w:rsidR="00B702C1">
          <w:rPr>
            <w:rFonts w:ascii="Arial" w:hAnsi="Arial"/>
          </w:rPr>
          <w:t>,</w:t>
        </w:r>
      </w:ins>
      <w:ins w:id="398" w:author="Marc Lohse" w:date="2009-11-25T11:36:00Z">
        <w:r w:rsidR="00DD0070">
          <w:rPr>
            <w:rFonts w:ascii="Arial" w:hAnsi="Arial"/>
          </w:rPr>
          <w:t xml:space="preserve"> showed </w:t>
        </w:r>
      </w:ins>
      <w:ins w:id="399" w:author="Marc Lohse" w:date="2009-11-25T11:41:00Z">
        <w:r w:rsidR="00B702C1">
          <w:rPr>
            <w:rFonts w:ascii="Arial" w:hAnsi="Arial"/>
          </w:rPr>
          <w:t xml:space="preserve">slightly </w:t>
        </w:r>
      </w:ins>
      <w:ins w:id="400" w:author="Marc Lohse" w:date="2009-11-25T11:36:00Z">
        <w:r w:rsidR="00DD0070">
          <w:rPr>
            <w:rFonts w:ascii="Arial" w:hAnsi="Arial"/>
          </w:rPr>
          <w:t xml:space="preserve">stronger expression in leaves. </w:t>
        </w:r>
      </w:ins>
    </w:p>
    <w:p w:rsidR="00384465" w:rsidRDefault="00B702C1" w:rsidP="002D12CA">
      <w:pPr>
        <w:numPr>
          <w:ins w:id="401" w:author="Marc Lohse" w:date="2009-11-27T10:06:00Z"/>
        </w:numPr>
        <w:spacing w:line="360" w:lineRule="auto"/>
        <w:jc w:val="both"/>
        <w:rPr>
          <w:ins w:id="402" w:author="Marc Lohse" w:date="2009-11-24T18:09:00Z"/>
          <w:rFonts w:ascii="Arial" w:hAnsi="Arial"/>
        </w:rPr>
      </w:pPr>
      <w:ins w:id="403" w:author="Marc Lohse" w:date="2009-11-25T11:43:00Z">
        <w:r>
          <w:rPr>
            <w:rFonts w:ascii="Arial" w:hAnsi="Arial"/>
          </w:rPr>
          <w:t>YABBY transcription factors</w:t>
        </w:r>
      </w:ins>
      <w:ins w:id="404" w:author="Marc Lohse" w:date="2009-11-25T11:59:00Z">
        <w:r w:rsidR="00D63D27">
          <w:rPr>
            <w:rFonts w:ascii="Arial" w:hAnsi="Arial"/>
          </w:rPr>
          <w:t xml:space="preserve"> (27.3.10)</w:t>
        </w:r>
      </w:ins>
      <w:ins w:id="405" w:author="Marc Lohse" w:date="2009-11-25T11:43:00Z">
        <w:r>
          <w:rPr>
            <w:rFonts w:ascii="Arial" w:hAnsi="Arial"/>
          </w:rPr>
          <w:t xml:space="preserve">, that </w:t>
        </w:r>
      </w:ins>
      <w:ins w:id="406" w:author="Marc Lohse" w:date="2009-11-25T11:51:00Z">
        <w:r w:rsidR="00D63D27">
          <w:rPr>
            <w:rFonts w:ascii="Arial" w:hAnsi="Arial"/>
          </w:rPr>
          <w:t xml:space="preserve">have </w:t>
        </w:r>
      </w:ins>
      <w:ins w:id="407" w:author="Marc Lohse" w:date="2009-11-25T13:18:00Z">
        <w:r w:rsidR="006374C1">
          <w:rPr>
            <w:rFonts w:ascii="Arial" w:hAnsi="Arial"/>
          </w:rPr>
          <w:t xml:space="preserve">previously </w:t>
        </w:r>
      </w:ins>
      <w:ins w:id="408" w:author="Marc Lohse" w:date="2009-11-25T11:51:00Z">
        <w:r w:rsidR="00D63D27">
          <w:rPr>
            <w:rFonts w:ascii="Arial" w:hAnsi="Arial"/>
          </w:rPr>
          <w:t xml:space="preserve">been shown to </w:t>
        </w:r>
      </w:ins>
      <w:ins w:id="409" w:author="Marc Lohse" w:date="2009-11-25T13:19:00Z">
        <w:r w:rsidR="006374C1">
          <w:rPr>
            <w:rFonts w:ascii="Arial" w:hAnsi="Arial"/>
          </w:rPr>
          <w:t xml:space="preserve">be involved in the </w:t>
        </w:r>
      </w:ins>
      <w:ins w:id="410" w:author="Marc Lohse" w:date="2009-11-25T11:51:00Z">
        <w:r w:rsidR="00D63D27">
          <w:rPr>
            <w:rFonts w:ascii="Arial" w:hAnsi="Arial"/>
          </w:rPr>
          <w:t>r</w:t>
        </w:r>
      </w:ins>
      <w:ins w:id="411" w:author="Marc Lohse" w:date="2009-11-25T11:52:00Z">
        <w:r w:rsidR="00D63D27">
          <w:rPr>
            <w:rFonts w:ascii="Arial" w:hAnsi="Arial"/>
          </w:rPr>
          <w:t>e</w:t>
        </w:r>
      </w:ins>
      <w:ins w:id="412" w:author="Marc Lohse" w:date="2009-11-25T11:51:00Z">
        <w:r w:rsidR="006374C1">
          <w:rPr>
            <w:rFonts w:ascii="Arial" w:hAnsi="Arial"/>
          </w:rPr>
          <w:t>gulation of</w:t>
        </w:r>
        <w:r w:rsidR="00D63D27">
          <w:rPr>
            <w:rFonts w:ascii="Arial" w:hAnsi="Arial"/>
          </w:rPr>
          <w:t xml:space="preserve"> lateral organ development </w:t>
        </w:r>
      </w:ins>
      <w:ins w:id="413" w:author="Marc Lohse" w:date="2009-11-27T11:27:00Z">
        <w:r w:rsidR="009A0C87">
          <w:rPr>
            <w:rFonts w:ascii="Arial" w:hAnsi="Arial"/>
          </w:rPr>
          <w:fldChar w:fldCharType="begin">
            <w:fldData xml:space="preserve">PEVuZE5vdGU+PENpdGU+PEF1dGhvcj5TdGFobGU8L0F1dGhvcj48WWVhcj4yMDA5PC9ZZWFyPjxS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</w:fldData>
          </w:fldChar>
        </w:r>
        <w:r w:rsidR="009A0C87">
          <w:rPr>
            <w:rFonts w:ascii="Arial" w:hAnsi="Arial"/>
          </w:rPr>
          <w:instrText xml:space="preserve"> ADDIN EN.CITE </w:instrText>
        </w:r>
        <w:r w:rsidR="009A0C87">
          <w:rPr>
            <w:rFonts w:ascii="Arial" w:hAnsi="Arial"/>
          </w:rPr>
          <w:fldChar w:fldCharType="begin">
            <w:fldData xml:space="preserve">PEVuZE5vdGU+PENpdGU+PEF1dGhvcj5TdGFobGU8L0F1dGhvcj48WWVhcj4yMDA5PC9ZZWFyPjxS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</w:fldData>
          </w:fldChar>
        </w:r>
        <w:r w:rsidR="009A0C87">
          <w:rPr>
            <w:rFonts w:ascii="Arial" w:hAnsi="Arial"/>
          </w:rPr>
          <w:instrText xml:space="preserve"> ADDIN EN.CITE.DATA </w:instrText>
        </w:r>
        <w:r w:rsidR="009A0C87" w:rsidRPr="009A0C87">
          <w:rPr>
            <w:rStyle w:val="PageNumber"/>
            <w:rFonts w:ascii="Arial" w:hAnsi="Arial"/>
            <w:rPrChange w:id="414"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415" w:author="Marc Lohse" w:date="2009-11-27T11:27:00Z">
        <w:r w:rsidR="009A0C87">
          <w:rPr>
            <w:rFonts w:ascii="Arial" w:hAnsi="Arial"/>
          </w:rPr>
          <w:t>(Street et al., 2008; Stahle et al., 2009)</w:t>
        </w:r>
        <w:r w:rsidR="009A0C87">
          <w:rPr>
            <w:rFonts w:ascii="Arial" w:hAnsi="Arial"/>
          </w:rPr>
          <w:fldChar w:fldCharType="end"/>
        </w:r>
      </w:ins>
      <w:ins w:id="416" w:author="Marc Lohse" w:date="2009-11-25T11:53:00Z">
        <w:r w:rsidR="00D63D27">
          <w:rPr>
            <w:rFonts w:ascii="Arial" w:hAnsi="Arial"/>
          </w:rPr>
          <w:t xml:space="preserve">, </w:t>
        </w:r>
      </w:ins>
      <w:ins w:id="417" w:author="Marc Lohse" w:date="2009-11-25T11:59:00Z">
        <w:r w:rsidR="00D63D27">
          <w:rPr>
            <w:rFonts w:ascii="Arial" w:hAnsi="Arial"/>
          </w:rPr>
          <w:t>were found to be</w:t>
        </w:r>
      </w:ins>
      <w:ins w:id="418" w:author="Marc Lohse" w:date="2009-11-25T11:53:00Z">
        <w:r w:rsidR="00D63D27">
          <w:rPr>
            <w:rFonts w:ascii="Arial" w:hAnsi="Arial"/>
          </w:rPr>
          <w:t xml:space="preserve"> significantly upregulated in leaf (</w:t>
        </w:r>
      </w:ins>
      <w:ins w:id="419" w:author="Marc Lohse" w:date="2009-11-25T11:58:00Z">
        <w:r w:rsidR="00D63D27" w:rsidRPr="00D63D27">
          <w:rPr>
            <w:rFonts w:ascii="Arial" w:hAnsi="Arial"/>
            <w:color w:val="000000"/>
          </w:rPr>
          <w:t>SGN-U603003</w:t>
        </w:r>
      </w:ins>
      <w:ins w:id="420" w:author="Marc Lohse" w:date="2009-11-25T11:53:00Z">
        <w:r w:rsidR="00D63D27">
          <w:rPr>
            <w:rFonts w:ascii="Arial" w:hAnsi="Arial"/>
          </w:rPr>
          <w:t>)</w:t>
        </w:r>
      </w:ins>
      <w:ins w:id="421" w:author="Marc Lohse" w:date="2009-11-25T11:59:00Z">
        <w:r w:rsidR="00D63D27">
          <w:rPr>
            <w:rFonts w:ascii="Arial" w:hAnsi="Arial"/>
          </w:rPr>
          <w:t xml:space="preserve"> and flower tissue (</w:t>
        </w:r>
      </w:ins>
      <w:ins w:id="422" w:author="Marc Lohse" w:date="2009-11-25T12:03:00Z">
        <w:r w:rsidR="00A67E18" w:rsidRPr="0067474D">
          <w:rPr>
            <w:rFonts w:ascii="Arial" w:hAnsi="Arial"/>
            <w:color w:val="000000"/>
          </w:rPr>
          <w:t xml:space="preserve">SGN-U591723, SGN-U577176, </w:t>
        </w:r>
      </w:ins>
      <w:ins w:id="423" w:author="Marc Lohse" w:date="2009-11-25T12:04:00Z">
        <w:r w:rsidR="00A67E18" w:rsidRPr="0067474D">
          <w:rPr>
            <w:rFonts w:ascii="Arial" w:hAnsi="Arial"/>
            <w:color w:val="000000"/>
          </w:rPr>
          <w:t>SGN-U603003</w:t>
        </w:r>
      </w:ins>
      <w:ins w:id="424" w:author="Marc Lohse" w:date="2009-11-27T10:20:00Z">
        <w:r w:rsidR="003A565A">
          <w:rPr>
            <w:rFonts w:ascii="Arial" w:hAnsi="Arial"/>
            <w:color w:val="000000"/>
          </w:rPr>
          <w:t>, see supp. Fig. 3</w:t>
        </w:r>
      </w:ins>
      <w:ins w:id="425" w:author="Marc Lohse" w:date="2009-11-25T11:59:00Z">
        <w:r w:rsidR="00D63D27">
          <w:rPr>
            <w:rFonts w:ascii="Arial" w:hAnsi="Arial"/>
          </w:rPr>
          <w:t>)</w:t>
        </w:r>
      </w:ins>
      <w:ins w:id="426" w:author="Marc Lohse" w:date="2009-11-25T12:04:00Z">
        <w:r w:rsidR="006374C1">
          <w:rPr>
            <w:rFonts w:ascii="Arial" w:hAnsi="Arial"/>
          </w:rPr>
          <w:t xml:space="preserve">. </w:t>
        </w:r>
      </w:ins>
      <w:ins w:id="427" w:author="Marc Lohse" w:date="2009-11-25T13:27:00Z">
        <w:r w:rsidR="00E223B8">
          <w:rPr>
            <w:rFonts w:ascii="Arial" w:hAnsi="Arial"/>
          </w:rPr>
          <w:t>The expression of YABBY proteins was strongest in flowers</w:t>
        </w:r>
      </w:ins>
      <w:ins w:id="428" w:author="Marc Lohse" w:date="2009-11-25T13:31:00Z">
        <w:r w:rsidR="00884908">
          <w:rPr>
            <w:rFonts w:ascii="Arial" w:hAnsi="Arial"/>
          </w:rPr>
          <w:t xml:space="preserve"> </w:t>
        </w:r>
      </w:ins>
      <w:ins w:id="429" w:author="Marc Lohse" w:date="2009-11-25T13:38:00Z">
        <w:r w:rsidR="00527CC7">
          <w:rPr>
            <w:rFonts w:ascii="Arial" w:hAnsi="Arial"/>
          </w:rPr>
          <w:t xml:space="preserve">supporting their </w:t>
        </w:r>
        <w:proofErr w:type="gramStart"/>
        <w:r w:rsidR="00527CC7">
          <w:rPr>
            <w:rFonts w:ascii="Arial" w:hAnsi="Arial"/>
          </w:rPr>
          <w:t>well described</w:t>
        </w:r>
      </w:ins>
      <w:proofErr w:type="gramEnd"/>
      <w:ins w:id="430" w:author="Marc Lohse" w:date="2009-11-25T13:27:00Z">
        <w:r w:rsidR="00E223B8">
          <w:rPr>
            <w:rFonts w:ascii="Arial" w:hAnsi="Arial"/>
          </w:rPr>
          <w:t xml:space="preserve"> prominent role in flower development</w:t>
        </w:r>
      </w:ins>
      <w:ins w:id="431" w:author="Marc Lohse" w:date="2009-11-25T13:38:00Z">
        <w:r w:rsidR="00527CC7">
          <w:rPr>
            <w:rFonts w:ascii="Arial" w:hAnsi="Arial"/>
          </w:rPr>
          <w:t xml:space="preserve"> </w:t>
        </w:r>
      </w:ins>
      <w:ins w:id="432" w:author="Marc Lohse" w:date="2009-11-27T11:27:00Z">
        <w:r w:rsidR="009A0C87">
          <w:rPr>
            <w:rFonts w:ascii="Arial" w:hAnsi="Arial"/>
          </w:rPr>
          <w:fldChar w:fldCharType="begin">
            <w:fldData xml:space="preserve">PEVuZE5vdGU+PENpdGU+PEF1dGhvcj5Gb3VycXVpbjwvQXV0aG9yPjxZZWFyPjIwMDc8L1llYXI+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</w:fldData>
          </w:fldChar>
        </w:r>
        <w:r w:rsidR="009A0C87">
          <w:rPr>
            <w:rFonts w:ascii="Arial" w:hAnsi="Arial"/>
          </w:rPr>
          <w:instrText xml:space="preserve"> ADDIN EN.CITE </w:instrText>
        </w:r>
        <w:r w:rsidR="009A0C87">
          <w:rPr>
            <w:rFonts w:ascii="Arial" w:hAnsi="Arial"/>
          </w:rPr>
          <w:fldChar w:fldCharType="begin">
            <w:fldData xml:space="preserve">PEVuZE5vdGU+PENpdGU+PEF1dGhvcj5Gb3VycXVpbjwvQXV0aG9yPjxZZWFyPjIwMDc8L1llYXI+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</w:fldData>
          </w:fldChar>
        </w:r>
        <w:r w:rsidR="009A0C87">
          <w:rPr>
            <w:rFonts w:ascii="Arial" w:hAnsi="Arial"/>
          </w:rPr>
          <w:instrText xml:space="preserve"> ADDIN EN.CITE.DATA </w:instrText>
        </w:r>
        <w:r w:rsidR="009A0C87" w:rsidRPr="009A0C87">
          <w:rPr>
            <w:rStyle w:val="PageNumber"/>
            <w:rFonts w:ascii="Arial" w:hAnsi="Arial"/>
            <w:rPrChange w:id="433"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434" w:author="Marc Lohse" w:date="2009-11-27T11:27:00Z">
        <w:r w:rsidR="009A0C87">
          <w:rPr>
            <w:rFonts w:ascii="Arial" w:hAnsi="Arial"/>
          </w:rPr>
          <w:t>(Fourquin et al., 2007; Ishikawa et al., 2009; Orashakova et al., 2009)</w:t>
        </w:r>
        <w:r w:rsidR="009A0C87">
          <w:rPr>
            <w:rFonts w:ascii="Arial" w:hAnsi="Arial"/>
          </w:rPr>
          <w:fldChar w:fldCharType="end"/>
        </w:r>
      </w:ins>
      <w:ins w:id="435" w:author="Marc Lohse" w:date="2009-11-25T13:27:00Z">
        <w:r w:rsidR="00E223B8">
          <w:rPr>
            <w:rFonts w:ascii="Arial" w:hAnsi="Arial"/>
          </w:rPr>
          <w:t xml:space="preserve">. </w:t>
        </w:r>
      </w:ins>
      <w:ins w:id="436" w:author="Marc Lohse" w:date="2009-11-25T13:29:00Z">
        <w:r w:rsidR="00E223B8">
          <w:rPr>
            <w:rFonts w:ascii="Arial" w:hAnsi="Arial"/>
          </w:rPr>
          <w:t xml:space="preserve">Investigation of the development-specific expression pattern of </w:t>
        </w:r>
        <w:r w:rsidR="00E223B8">
          <w:rPr>
            <w:rFonts w:ascii="Arial" w:hAnsi="Arial"/>
            <w:i/>
          </w:rPr>
          <w:t>Arabidopsis</w:t>
        </w:r>
        <w:r w:rsidR="00E223B8">
          <w:rPr>
            <w:rFonts w:ascii="Arial" w:hAnsi="Arial"/>
          </w:rPr>
          <w:t xml:space="preserve"> YABBY proteins using the </w:t>
        </w:r>
      </w:ins>
      <w:ins w:id="437" w:author="Marc Lohse" w:date="2009-11-25T13:27:00Z">
        <w:r w:rsidR="00E223B8">
          <w:rPr>
            <w:rFonts w:ascii="Arial" w:hAnsi="Arial"/>
          </w:rPr>
          <w:t xml:space="preserve">Genevestigator </w:t>
        </w:r>
      </w:ins>
      <w:ins w:id="438" w:author="Marc Lohse" w:date="2009-11-27T11:27:00Z">
        <w:r w:rsidR="009A0C87">
          <w:rPr>
            <w:rFonts w:ascii="Arial" w:hAnsi="Arial"/>
          </w:rPr>
          <w:fldChar w:fldCharType="begin"/>
        </w:r>
        <w:r w:rsidR="009A0C87">
          <w:rPr>
            <w:rFonts w:ascii="Arial" w:hAnsi="Arial"/>
          </w:rPr>
          <w:instrText xml:space="preserve"> ADDIN EN.CITE &lt;EndNote&gt;&lt;Cite&gt;&lt;Author&gt;Zimmermann&lt;/Author&gt;&lt;Year&gt;2004&lt;/Year&gt;&lt;RecNum&gt;108&lt;/RecNum&gt;&lt;record&gt;&lt;rec-number&gt;108&lt;/rec-number&gt;&lt;foreign-keys&gt;&lt;key app="EN" db-id="wwxr5eewzdsweue0vsnxstf09ztd5rsvadr0"&gt;108&lt;/key&gt;&lt;/foreign-keys&gt;&lt;ref-type name="Journal Article"&gt;17&lt;/ref-type&gt;&lt;contributors&gt;&lt;authors&gt;&lt;author&gt;Zimmermann, P.&lt;/author&gt;&lt;author&gt;Hirsch-Hoffmann, M.&lt;/author&gt;&lt;author&gt;Hennig, L.&lt;/author&gt;&lt;author&gt;Gruissem, W.&lt;/author&gt;&lt;/authors&gt;&lt;/contributors&gt;&lt;auth-address&gt;Institute of Plant Sciences, Swiss Federal Institute of Technology and Zurich-Basel Plant Science Center, ETH Center, CH-8092 Zurich, Switzerland.&lt;/auth-address&gt;&lt;titles&gt;&lt;title&gt;GENEVESTIGATOR. Arabidopsis microarray database and analysis toolbox&lt;/title&gt;&lt;secondary-title&gt;Plant Physiol&lt;/secondary-title&gt;&lt;/titles&gt;&lt;periodical&gt;&lt;full-title&gt;Plant Physiol&lt;/full-title&gt;&lt;/periodical&gt;&lt;pages&gt;2621-32&lt;/pages&gt;&lt;volume&gt;136&lt;/volume&gt;&lt;number&gt;1&lt;/number&gt;&lt;edition&gt;2004/09/18&lt;/edition&gt;&lt;keywords&gt;&lt;keyword&gt;Arabidopsis/*genetics&lt;/keyword&gt;&lt;keyword&gt;Computational Biology&lt;/keyword&gt;&lt;keyword&gt;*Databases, Genetic&lt;/keyword&gt;&lt;keyword&gt;Gene Expression Profiling/statistics &amp;amp; numerical data&lt;/keyword&gt;&lt;keyword&gt;Genes, Plant&lt;/keyword&gt;&lt;keyword&gt;Oligonucleotide Array Sequence Analysis/statistics &amp;amp; numerical data&lt;/keyword&gt;&lt;keyword&gt;Software&lt;/keyword&gt;&lt;keyword&gt;Software Design&lt;/keyword&gt;&lt;/keywords&gt;&lt;dates&gt;&lt;year&gt;2004&lt;/year&gt;&lt;pub-dates&gt;&lt;date&gt;Sep&lt;/date&gt;&lt;/pub-dates&gt;&lt;/dates&gt;&lt;isbn&gt;0032-0889 (Print)&lt;/isbn&gt;&lt;accession-num&gt;15375207&lt;/accession-num&gt;&lt;urls&gt;&lt;related-urls&gt;&lt;url&gt;http://www.ncbi.nlm.nih.gov/entrez/query.fcgi?cmd=Retrieve&amp;amp;db=PubMed&amp;amp;dopt=Citation&amp;amp;list_uids=15375207&lt;/url&gt;&lt;/related-urls&gt;&lt;/urls&gt;&lt;electronic-resource-num&gt;10.1104/pp.104.046367&amp;#xD;136/1/2621 [pii]&lt;/electronic-resource-num&gt;&lt;language&gt;eng&lt;/language&gt;&lt;/record&gt;&lt;/Cite&gt;&lt;/EndNote&gt;</w:instrText>
        </w:r>
      </w:ins>
      <w:r w:rsidR="009A0C87">
        <w:rPr>
          <w:rFonts w:ascii="Arial" w:hAnsi="Arial"/>
        </w:rPr>
        <w:fldChar w:fldCharType="separate"/>
      </w:r>
      <w:ins w:id="439" w:author="Marc Lohse" w:date="2009-11-27T11:27:00Z">
        <w:r w:rsidR="009A0C87">
          <w:rPr>
            <w:rFonts w:ascii="Arial" w:hAnsi="Arial"/>
          </w:rPr>
          <w:t>(Zimmermann et al., 2004)</w:t>
        </w:r>
        <w:r w:rsidR="009A0C87">
          <w:rPr>
            <w:rFonts w:ascii="Arial" w:hAnsi="Arial"/>
          </w:rPr>
          <w:fldChar w:fldCharType="end"/>
        </w:r>
      </w:ins>
      <w:ins w:id="440" w:author="Marc Lohse" w:date="2009-11-25T13:30:00Z">
        <w:r w:rsidR="00884908">
          <w:rPr>
            <w:rFonts w:ascii="Arial" w:hAnsi="Arial"/>
          </w:rPr>
          <w:t xml:space="preserve"> </w:t>
        </w:r>
      </w:ins>
      <w:ins w:id="441" w:author="Marc Lohse" w:date="2009-11-25T13:27:00Z">
        <w:r w:rsidR="00E223B8">
          <w:rPr>
            <w:rFonts w:ascii="Arial" w:hAnsi="Arial"/>
          </w:rPr>
          <w:t xml:space="preserve">tool </w:t>
        </w:r>
      </w:ins>
      <w:ins w:id="442" w:author="Marc Lohse" w:date="2009-11-25T13:29:00Z">
        <w:r w:rsidR="00E223B8">
          <w:rPr>
            <w:rFonts w:ascii="Arial" w:hAnsi="Arial"/>
          </w:rPr>
          <w:t xml:space="preserve">revealed a similar </w:t>
        </w:r>
      </w:ins>
      <w:ins w:id="443" w:author="Marc Lohse" w:date="2009-11-27T08:03:00Z">
        <w:r w:rsidR="00BF5A93">
          <w:rPr>
            <w:rFonts w:ascii="Arial" w:hAnsi="Arial"/>
          </w:rPr>
          <w:t xml:space="preserve">expression </w:t>
        </w:r>
      </w:ins>
      <w:ins w:id="444" w:author="Marc Lohse" w:date="2009-11-25T13:29:00Z">
        <w:r w:rsidR="00E223B8">
          <w:rPr>
            <w:rFonts w:ascii="Arial" w:hAnsi="Arial"/>
          </w:rPr>
          <w:t>pattern</w:t>
        </w:r>
      </w:ins>
      <w:ins w:id="445" w:author="Marc Lohse" w:date="2009-11-25T13:33:00Z">
        <w:r w:rsidR="00884908">
          <w:rPr>
            <w:rFonts w:ascii="Arial" w:hAnsi="Arial"/>
          </w:rPr>
          <w:t xml:space="preserve"> with the CRC (crabs claw) protein showing highest expression in </w:t>
        </w:r>
      </w:ins>
      <w:ins w:id="446" w:author="Marc Lohse" w:date="2009-11-25T13:34:00Z">
        <w:r w:rsidR="00527CC7">
          <w:rPr>
            <w:rFonts w:ascii="Arial" w:hAnsi="Arial"/>
          </w:rPr>
          <w:t>mature flowers</w:t>
        </w:r>
      </w:ins>
      <w:ins w:id="447" w:author="Marc Lohse" w:date="2009-11-26T09:54:00Z">
        <w:r w:rsidR="00686580">
          <w:rPr>
            <w:rFonts w:ascii="Arial" w:hAnsi="Arial"/>
          </w:rPr>
          <w:t xml:space="preserve"> (</w:t>
        </w:r>
      </w:ins>
      <w:ins w:id="448" w:author="Marc Lohse" w:date="2009-11-27T10:03:00Z">
        <w:r w:rsidR="00695144">
          <w:rPr>
            <w:rFonts w:ascii="Arial" w:hAnsi="Arial"/>
          </w:rPr>
          <w:t>supp. Fig. 4</w:t>
        </w:r>
      </w:ins>
      <w:ins w:id="449" w:author="Marc Lohse" w:date="2009-11-26T09:54:00Z">
        <w:r w:rsidR="00686580">
          <w:rPr>
            <w:rFonts w:ascii="Arial" w:hAnsi="Arial"/>
          </w:rPr>
          <w:t>)</w:t>
        </w:r>
      </w:ins>
      <w:ins w:id="450" w:author="Marc Lohse" w:date="2009-11-25T13:29:00Z">
        <w:r w:rsidR="00E223B8">
          <w:rPr>
            <w:rFonts w:ascii="Arial" w:hAnsi="Arial"/>
          </w:rPr>
          <w:t>.</w:t>
        </w:r>
      </w:ins>
      <w:ins w:id="451" w:author="Marc Lohse" w:date="2009-11-25T13:30:00Z">
        <w:r w:rsidR="00884908">
          <w:rPr>
            <w:rFonts w:ascii="Arial" w:hAnsi="Arial"/>
          </w:rPr>
          <w:t xml:space="preserve"> </w:t>
        </w:r>
      </w:ins>
      <w:ins w:id="452" w:author="Marc Lohse" w:date="2009-11-27T10:05:00Z">
        <w:r w:rsidR="00384465">
          <w:rPr>
            <w:rFonts w:ascii="Arial" w:hAnsi="Arial"/>
          </w:rPr>
          <w:t xml:space="preserve">Similarly, </w:t>
        </w:r>
      </w:ins>
      <w:ins w:id="453" w:author="Marc Lohse" w:date="2009-11-27T10:24:00Z">
        <w:r w:rsidR="00255FBE">
          <w:rPr>
            <w:rFonts w:ascii="Arial" w:hAnsi="Arial"/>
          </w:rPr>
          <w:t xml:space="preserve">the </w:t>
        </w:r>
      </w:ins>
      <w:ins w:id="454" w:author="Marc Lohse" w:date="2009-11-27T10:05:00Z">
        <w:r w:rsidR="00384465">
          <w:rPr>
            <w:rFonts w:ascii="Arial" w:hAnsi="Arial"/>
          </w:rPr>
          <w:t>MADS-box transcription factors</w:t>
        </w:r>
      </w:ins>
      <w:ins w:id="455" w:author="Marc Lohse" w:date="2009-11-27T10:24:00Z">
        <w:r w:rsidR="00255FBE">
          <w:rPr>
            <w:rFonts w:ascii="Arial" w:hAnsi="Arial"/>
          </w:rPr>
          <w:t xml:space="preserve"> homologous to SEPALLATA (</w:t>
        </w:r>
      </w:ins>
      <w:ins w:id="456" w:author="Marc Lohse" w:date="2009-11-27T10:25:00Z">
        <w:r w:rsidR="00255FBE">
          <w:rPr>
            <w:rFonts w:ascii="Arial" w:hAnsi="Arial"/>
          </w:rPr>
          <w:t>SEP1/2</w:t>
        </w:r>
      </w:ins>
      <w:ins w:id="457" w:author="Marc Lohse" w:date="2009-11-27T10:24:00Z">
        <w:r w:rsidR="00255FBE">
          <w:rPr>
            <w:rFonts w:ascii="Arial" w:hAnsi="Arial"/>
          </w:rPr>
          <w:t>) and AGAMOUS-like</w:t>
        </w:r>
      </w:ins>
      <w:ins w:id="458" w:author="Marc Lohse" w:date="2009-11-27T10:25:00Z">
        <w:r w:rsidR="00255FBE">
          <w:rPr>
            <w:rFonts w:ascii="Arial" w:hAnsi="Arial"/>
          </w:rPr>
          <w:t xml:space="preserve"> (AGL8/12)</w:t>
        </w:r>
      </w:ins>
      <w:ins w:id="459" w:author="Marc Lohse" w:date="2009-11-27T10:26:00Z">
        <w:r w:rsidR="00255FBE">
          <w:rPr>
            <w:rFonts w:ascii="Arial" w:hAnsi="Arial"/>
          </w:rPr>
          <w:t xml:space="preserve"> from </w:t>
        </w:r>
        <w:r w:rsidR="00255FBE">
          <w:rPr>
            <w:rFonts w:ascii="Arial" w:hAnsi="Arial"/>
            <w:i/>
          </w:rPr>
          <w:t>Arabidopsis</w:t>
        </w:r>
      </w:ins>
      <w:ins w:id="460" w:author="Marc Lohse" w:date="2009-11-27T10:05:00Z">
        <w:r w:rsidR="00384465">
          <w:rPr>
            <w:rFonts w:ascii="Arial" w:hAnsi="Arial"/>
          </w:rPr>
          <w:t xml:space="preserve">, that are known to regulate flower </w:t>
        </w:r>
      </w:ins>
      <w:ins w:id="461" w:author="Marc Lohse" w:date="2009-11-27T10:38:00Z">
        <w:r w:rsidR="00C50E51">
          <w:rPr>
            <w:rFonts w:ascii="Arial" w:hAnsi="Arial"/>
          </w:rPr>
          <w:t xml:space="preserve">and seed development </w:t>
        </w:r>
      </w:ins>
      <w:ins w:id="462" w:author="Marc Lohse" w:date="2009-11-27T10:42:00Z">
        <w:r w:rsidR="00C50E51" w:rsidRPr="00C50E51">
          <w:rPr>
            <w:rFonts w:ascii="Arial" w:hAnsi="Arial"/>
            <w:highlight w:val="yellow"/>
          </w:rPr>
          <w:t>(</w:t>
        </w:r>
      </w:ins>
      <w:ins w:id="463" w:author="Marc Lohse" w:date="2009-11-27T11:27:00Z">
        <w:r w:rsidR="009A0C87">
          <w:rPr>
            <w:rFonts w:ascii="Arial" w:hAnsi="Arial"/>
            <w:highlight w:val="yellow"/>
          </w:rPr>
          <w:fldChar w:fldCharType="begin">
            <w:fldData xml:space="preserve">PEVuZE5vdGU+PENpdGU+PEF1dGhvcj5QZWxhejwvQXV0aG9yPjxZZWFyPjIwMDA8L1llYXI+PFJl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</w:fldData>
          </w:fldChar>
        </w:r>
        <w:r w:rsidR="009A0C87">
          <w:rPr>
            <w:rFonts w:ascii="Arial" w:hAnsi="Arial"/>
            <w:highlight w:val="yellow"/>
          </w:rPr>
          <w:instrText xml:space="preserve"> ADDIN EN.CITE </w:instrText>
        </w:r>
        <w:r w:rsidR="009A0C87">
          <w:rPr>
            <w:rFonts w:ascii="Arial" w:hAnsi="Arial"/>
            <w:highlight w:val="yellow"/>
          </w:rPr>
          <w:fldChar w:fldCharType="begin">
            <w:fldData xml:space="preserve">PEVuZE5vdGU+PENpdGU+PEF1dGhvcj5QZWxhejwvQXV0aG9yPjxZZWFyPjIwMDA8L1llYXI+PFJl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</w:fldData>
          </w:fldChar>
        </w:r>
        <w:r w:rsidR="009A0C87">
          <w:rPr>
            <w:rFonts w:ascii="Arial" w:hAnsi="Arial"/>
            <w:highlight w:val="yellow"/>
          </w:rPr>
          <w:instrText xml:space="preserve"> ADDIN EN.CITE.DATA </w:instrText>
        </w:r>
        <w:r w:rsidR="009A0C87" w:rsidRPr="009A0C87">
          <w:rPr>
            <w:rStyle w:val="PageNumber"/>
            <w:rFonts w:ascii="Arial" w:hAnsi="Arial"/>
            <w:highlight w:val="yellow"/>
            <w:rPrChange w:id="464" w:author="Marc Lohse" w:date="2009-11-27T11:27:00Z">
              <w:rPr>
                <w:rStyle w:val="PageNumber"/>
              </w:rPr>
            </w:rPrChange>
          </w:rPr>
        </w:r>
        <w:r w:rsidR="009A0C87">
          <w:rPr>
            <w:rFonts w:ascii="Arial" w:hAnsi="Arial"/>
            <w:highlight w:val="yellow"/>
          </w:rPr>
          <w:fldChar w:fldCharType="end"/>
        </w:r>
      </w:ins>
      <w:r w:rsidR="009A0C87">
        <w:rPr>
          <w:rFonts w:ascii="Arial" w:hAnsi="Arial"/>
          <w:highlight w:val="yellow"/>
        </w:rPr>
        <w:fldChar w:fldCharType="separate"/>
      </w:r>
      <w:ins w:id="465" w:author="Marc Lohse" w:date="2009-11-27T11:27:00Z">
        <w:r w:rsidR="009A0C87">
          <w:rPr>
            <w:rFonts w:ascii="Arial" w:hAnsi="Arial"/>
            <w:highlight w:val="yellow"/>
          </w:rPr>
          <w:t>(Mizukami et al., 1996; Pelaz et al., 2000)</w:t>
        </w:r>
        <w:r w:rsidR="009A0C87">
          <w:rPr>
            <w:rFonts w:ascii="Arial" w:hAnsi="Arial"/>
            <w:highlight w:val="yellow"/>
          </w:rPr>
          <w:fldChar w:fldCharType="end"/>
        </w:r>
      </w:ins>
      <w:ins w:id="466" w:author="Marc Lohse" w:date="2009-11-27T10:41:00Z">
        <w:r w:rsidR="00C50E51" w:rsidRPr="00C50E51">
          <w:rPr>
            <w:rFonts w:ascii="Arial" w:hAnsi="Arial"/>
            <w:highlight w:val="yellow"/>
          </w:rPr>
          <w:t xml:space="preserve"> also see </w:t>
        </w:r>
      </w:ins>
      <w:ins w:id="467" w:author="Marc Lohse" w:date="2009-11-27T11:27:00Z">
        <w:r w:rsidR="009A0C87">
          <w:rPr>
            <w:rFonts w:ascii="Arial" w:hAnsi="Arial"/>
            <w:highlight w:val="yellow"/>
          </w:rPr>
          <w:fldChar w:fldCharType="begin"/>
        </w:r>
        <w:r w:rsidR="009A0C87">
          <w:rPr>
            <w:rFonts w:ascii="Arial" w:hAnsi="Arial"/>
            <w:highlight w:val="yellow"/>
          </w:rPr>
          <w:instrText xml:space="preserve"> ADDIN EN.CITE &lt;EndNote&gt;&lt;Cite&gt;&lt;Author&gt;Robles&lt;/Author&gt;&lt;Year&gt;2005&lt;/Year&gt;&lt;RecNum&gt;135&lt;/RecNum&gt;&lt;record&gt;&lt;rec-number&gt;135&lt;/rec-number&gt;&lt;foreign-keys&gt;&lt;key app="EN" db-id="wwxr5eewzdsweue0vsnxstf09ztd5rsvadr0"&gt;135&lt;/key&gt;&lt;/foreign-keys&gt;&lt;ref-type name="Journal Article"&gt;17&lt;/ref-type&gt;&lt;contributors&gt;&lt;authors&gt;&lt;author&gt;Robles, P.&lt;/author&gt;&lt;author&gt;Pelaz, S.&lt;/author&gt;&lt;/authors&gt;&lt;/contributors&gt;&lt;auth-address&gt;Division de Genetica and Instituto de Bioingenieria, Universidad Miguel Hernandez, Campus de Elche, Elche, Alicante, Spain.&lt;/auth-address&gt;&lt;titles&gt;&lt;title&gt;Flower and fruit development in Arabidopsis thaliana&lt;/title&gt;&lt;secondary-title&gt;Int J Dev Biol&lt;/secondary-title&gt;&lt;/titles&gt;&lt;periodical&gt;&lt;full-title&gt;Int J Dev Biol&lt;/full-title&gt;&lt;/periodical&gt;&lt;pages&gt;633-43&lt;/pages&gt;&lt;volume&gt;49&lt;/volume&gt;&lt;number&gt;5-6&lt;/number&gt;&lt;edition&gt;2005/08/13&lt;/edition&gt;&lt;keywords&gt;&lt;keyword&gt;Arabidopsis/genetics/*growth &amp;amp; development&lt;/keyword&gt;&lt;keyword&gt;Arabidopsis Proteins/metabolism&lt;/keyword&gt;&lt;keyword&gt;Body Patterning&lt;/keyword&gt;&lt;keyword&gt;Flowers/growth &amp;amp; development&lt;/keyword&gt;&lt;keyword&gt;Fruit/growth &amp;amp; development&lt;/keyword&gt;&lt;keyword&gt;Gene Expression Regulation, Developmental&lt;/keyword&gt;&lt;keyword&gt;Gene Expression Regulation, Plant&lt;/keyword&gt;&lt;keyword&gt;Genes, Plant&lt;/keyword&gt;&lt;keyword&gt;Models, Biological&lt;/keyword&gt;&lt;keyword&gt;Transcription Factors/metabolism&lt;/keyword&gt;&lt;/keywords&gt;&lt;dates&gt;&lt;year&gt;2005&lt;/year&gt;&lt;/dates&gt;&lt;isbn&gt;0214-6282 (Print)&lt;/isbn&gt;&lt;accession-num&gt;16096970&lt;/accession-num&gt;&lt;urls&gt;&lt;related-urls&gt;&lt;url&gt;http://www.ncbi.nlm.nih.gov/entrez/query.fcgi?cmd=Retrieve&amp;amp;db=PubMed&amp;amp;dopt=Citation&amp;amp;list_uids=16096970&lt;/url&gt;&lt;/related-urls&gt;&lt;/urls&gt;&lt;electronic-resource-num&gt;052020pr [pii]&amp;#xD;10.1387/ijdb.052020pr&lt;/electronic-resource-num&gt;&lt;language&gt;eng&lt;/language&gt;&lt;/record&gt;&lt;/Cite&gt;&lt;/EndNote&gt;</w:instrText>
        </w:r>
      </w:ins>
      <w:r w:rsidR="009A0C87">
        <w:rPr>
          <w:rFonts w:ascii="Arial" w:hAnsi="Arial"/>
          <w:highlight w:val="yellow"/>
        </w:rPr>
        <w:fldChar w:fldCharType="separate"/>
      </w:r>
      <w:ins w:id="468" w:author="Marc Lohse" w:date="2009-11-27T11:27:00Z">
        <w:r w:rsidR="009A0C87">
          <w:rPr>
            <w:rFonts w:ascii="Arial" w:hAnsi="Arial"/>
            <w:highlight w:val="yellow"/>
          </w:rPr>
          <w:t>(Robles and Pelaz, 2005)</w:t>
        </w:r>
        <w:r w:rsidR="009A0C87">
          <w:rPr>
            <w:rFonts w:ascii="Arial" w:hAnsi="Arial"/>
            <w:highlight w:val="yellow"/>
          </w:rPr>
          <w:fldChar w:fldCharType="end"/>
        </w:r>
      </w:ins>
      <w:ins w:id="469" w:author="Marc Lohse" w:date="2009-11-27T10:42:00Z">
        <w:r w:rsidR="00C50E51" w:rsidRPr="00C50E51">
          <w:rPr>
            <w:rFonts w:ascii="Arial" w:hAnsi="Arial"/>
            <w:highlight w:val="yellow"/>
          </w:rPr>
          <w:t xml:space="preserve"> for a review)</w:t>
        </w:r>
      </w:ins>
      <w:ins w:id="470" w:author="Marc Lohse" w:date="2009-11-27T10:36:00Z">
        <w:r w:rsidR="00C50E51">
          <w:rPr>
            <w:rFonts w:ascii="Arial" w:hAnsi="Arial"/>
          </w:rPr>
          <w:t xml:space="preserve"> </w:t>
        </w:r>
      </w:ins>
      <w:ins w:id="471" w:author="Marc Lohse" w:date="2009-11-27T10:26:00Z">
        <w:r w:rsidR="00255FBE">
          <w:rPr>
            <w:rFonts w:ascii="Arial" w:hAnsi="Arial"/>
          </w:rPr>
          <w:t xml:space="preserve">, </w:t>
        </w:r>
      </w:ins>
      <w:ins w:id="472" w:author="Marc Lohse" w:date="2009-11-27T10:19:00Z">
        <w:r w:rsidR="003A565A">
          <w:rPr>
            <w:rFonts w:ascii="Arial" w:hAnsi="Arial"/>
          </w:rPr>
          <w:t xml:space="preserve"> show strongest expression in flower tissues (see supp. Fig. 3)</w:t>
        </w:r>
      </w:ins>
      <w:ins w:id="473" w:author="Marc Lohse" w:date="2009-11-27T10:44:00Z">
        <w:r w:rsidR="0058337F">
          <w:rPr>
            <w:rFonts w:ascii="Arial" w:hAnsi="Arial"/>
          </w:rPr>
          <w:t>, confirming the sanity of the results generated using Robin</w:t>
        </w:r>
      </w:ins>
      <w:ins w:id="474" w:author="Marc Lohse" w:date="2009-11-27T10:19:00Z">
        <w:r w:rsidR="003A565A">
          <w:rPr>
            <w:rFonts w:ascii="Arial" w:hAnsi="Arial"/>
          </w:rPr>
          <w:t>.</w:t>
        </w:r>
      </w:ins>
    </w:p>
    <w:p w:rsidR="00976E6A" w:rsidRDefault="0083548D" w:rsidP="002D12CA">
      <w:pPr>
        <w:numPr>
          <w:ins w:id="475" w:author="Marc Lohse" w:date="2009-11-25T13:10:00Z"/>
        </w:numPr>
        <w:spacing w:line="360" w:lineRule="auto"/>
        <w:jc w:val="both"/>
        <w:rPr>
          <w:ins w:id="476" w:author="Marc Lohse" w:date="2009-11-24T17:56:00Z"/>
          <w:rFonts w:ascii="Arial" w:hAnsi="Arial"/>
        </w:rPr>
      </w:pPr>
      <w:ins w:id="477" w:author="Marc Lohse" w:date="2009-11-24T17:38:00Z">
        <w:r>
          <w:rPr>
            <w:rFonts w:ascii="Arial" w:hAnsi="Arial"/>
          </w:rPr>
          <w:t>MapMan bins that were primarily upregulated in root tissue comprise</w:t>
        </w:r>
      </w:ins>
      <w:ins w:id="478" w:author="Marc Lohse" w:date="2009-11-24T17:39:00Z">
        <w:r>
          <w:rPr>
            <w:rFonts w:ascii="Arial" w:hAnsi="Arial"/>
          </w:rPr>
          <w:t xml:space="preserve"> l</w:t>
        </w:r>
      </w:ins>
      <w:ins w:id="479" w:author="Marc Lohse" w:date="2009-11-24T17:33:00Z">
        <w:r w:rsidR="00CC4895">
          <w:rPr>
            <w:rFonts w:ascii="Arial" w:hAnsi="Arial"/>
          </w:rPr>
          <w:t xml:space="preserve">ignin </w:t>
        </w:r>
      </w:ins>
      <w:ins w:id="480" w:author="Marc Lohse" w:date="2009-11-24T17:35:00Z">
        <w:r w:rsidR="00CC4895">
          <w:rPr>
            <w:rFonts w:ascii="Arial" w:hAnsi="Arial"/>
          </w:rPr>
          <w:t>biosynthesis (</w:t>
        </w:r>
      </w:ins>
      <w:ins w:id="481" w:author="Marc Lohse" w:date="2009-11-24T17:36:00Z">
        <w:r>
          <w:rPr>
            <w:rFonts w:ascii="Arial" w:hAnsi="Arial"/>
          </w:rPr>
          <w:t>16.2.1</w:t>
        </w:r>
      </w:ins>
      <w:ins w:id="482" w:author="Marc Lohse" w:date="2009-11-24T17:35:00Z">
        <w:r w:rsidR="00CC4895">
          <w:rPr>
            <w:rFonts w:ascii="Arial" w:hAnsi="Arial"/>
          </w:rPr>
          <w:t>)</w:t>
        </w:r>
      </w:ins>
      <w:ins w:id="483" w:author="Marc Lohse" w:date="2009-11-24T17:33:00Z">
        <w:r w:rsidR="00CC4895">
          <w:rPr>
            <w:rFonts w:ascii="Arial" w:hAnsi="Arial"/>
          </w:rPr>
          <w:t xml:space="preserve">, </w:t>
        </w:r>
      </w:ins>
      <w:ins w:id="484" w:author="Marc Lohse" w:date="2009-11-25T14:19:00Z">
        <w:r w:rsidR="00886509">
          <w:rPr>
            <w:rFonts w:ascii="Arial" w:hAnsi="Arial"/>
          </w:rPr>
          <w:t xml:space="preserve">plasma membrane intrinsic proteins like aquaporins (34.19), </w:t>
        </w:r>
      </w:ins>
      <w:ins w:id="485" w:author="Marc Lohse" w:date="2009-11-25T13:50:00Z">
        <w:r w:rsidR="00B34FE0">
          <w:rPr>
            <w:rFonts w:ascii="Arial" w:hAnsi="Arial"/>
          </w:rPr>
          <w:t>genes related to flavonoid synthesis</w:t>
        </w:r>
      </w:ins>
      <w:ins w:id="486" w:author="Marc Lohse" w:date="2009-11-25T13:51:00Z">
        <w:r w:rsidR="00B34FE0">
          <w:rPr>
            <w:rFonts w:ascii="Arial" w:hAnsi="Arial"/>
          </w:rPr>
          <w:t xml:space="preserve"> and</w:t>
        </w:r>
      </w:ins>
      <w:ins w:id="487" w:author="Marc Lohse" w:date="2009-11-25T13:52:00Z">
        <w:r w:rsidR="00B34FE0">
          <w:rPr>
            <w:rFonts w:ascii="Arial" w:hAnsi="Arial"/>
          </w:rPr>
          <w:t xml:space="preserve"> me</w:t>
        </w:r>
        <w:r w:rsidR="00BF5A93">
          <w:rPr>
            <w:rFonts w:ascii="Arial" w:hAnsi="Arial"/>
          </w:rPr>
          <w:t>tabolism of phenolic compounds. A</w:t>
        </w:r>
        <w:r w:rsidR="00B34FE0">
          <w:rPr>
            <w:rFonts w:ascii="Arial" w:hAnsi="Arial"/>
          </w:rPr>
          <w:t>lthough the latter two were not significantly res</w:t>
        </w:r>
      </w:ins>
      <w:ins w:id="488" w:author="Marc Lohse" w:date="2009-11-27T08:04:00Z">
        <w:r w:rsidR="00BF5A93">
          <w:rPr>
            <w:rFonts w:ascii="Arial" w:hAnsi="Arial"/>
          </w:rPr>
          <w:t>p</w:t>
        </w:r>
      </w:ins>
      <w:ins w:id="489" w:author="Marc Lohse" w:date="2009-11-25T13:52:00Z">
        <w:r w:rsidR="00B34FE0">
          <w:rPr>
            <w:rFonts w:ascii="Arial" w:hAnsi="Arial"/>
          </w:rPr>
          <w:t>onding according to the wilcoxon rank sum, individual genes</w:t>
        </w:r>
      </w:ins>
      <w:ins w:id="490" w:author="Marc Lohse" w:date="2009-11-25T13:53:00Z">
        <w:r w:rsidR="00B34FE0">
          <w:rPr>
            <w:rFonts w:ascii="Arial" w:hAnsi="Arial"/>
          </w:rPr>
          <w:t xml:space="preserve"> showed significant responses.</w:t>
        </w:r>
      </w:ins>
      <w:ins w:id="491" w:author="Marc Lohse" w:date="2009-11-25T14:11:00Z">
        <w:r w:rsidR="00CC7477">
          <w:rPr>
            <w:rFonts w:ascii="Arial" w:hAnsi="Arial"/>
          </w:rPr>
          <w:t xml:space="preserve"> </w:t>
        </w:r>
      </w:ins>
      <w:ins w:id="492" w:author="Marc Lohse" w:date="2009-11-25T14:21:00Z">
        <w:r w:rsidR="00886509">
          <w:rPr>
            <w:rFonts w:ascii="Arial" w:hAnsi="Arial"/>
          </w:rPr>
          <w:t>Since</w:t>
        </w:r>
      </w:ins>
      <w:ins w:id="493" w:author="Marc Lohse" w:date="2009-11-25T14:11:00Z">
        <w:r w:rsidR="00CC7477">
          <w:rPr>
            <w:rFonts w:ascii="Arial" w:hAnsi="Arial"/>
          </w:rPr>
          <w:t xml:space="preserve"> expressio</w:t>
        </w:r>
      </w:ins>
      <w:ins w:id="494" w:author="Marc Lohse" w:date="2009-11-25T14:12:00Z">
        <w:r w:rsidR="00CC7477">
          <w:rPr>
            <w:rFonts w:ascii="Arial" w:hAnsi="Arial"/>
          </w:rPr>
          <w:t>n</w:t>
        </w:r>
      </w:ins>
      <w:ins w:id="495" w:author="Marc Lohse" w:date="2009-11-25T14:11:00Z">
        <w:r w:rsidR="00CC7477">
          <w:rPr>
            <w:rFonts w:ascii="Arial" w:hAnsi="Arial"/>
          </w:rPr>
          <w:t xml:space="preserve"> of flavon</w:t>
        </w:r>
      </w:ins>
      <w:ins w:id="496" w:author="Marc Lohse" w:date="2009-11-25T14:19:00Z">
        <w:r w:rsidR="00886509">
          <w:rPr>
            <w:rFonts w:ascii="Arial" w:hAnsi="Arial"/>
          </w:rPr>
          <w:t>oid biosynthesis genes in root tissue</w:t>
        </w:r>
      </w:ins>
      <w:ins w:id="497" w:author="Marc Lohse" w:date="2009-11-25T14:21:00Z">
        <w:r w:rsidR="00886509">
          <w:rPr>
            <w:rFonts w:ascii="Arial" w:hAnsi="Arial"/>
          </w:rPr>
          <w:t xml:space="preserve"> is induced in the light </w:t>
        </w:r>
      </w:ins>
      <w:ins w:id="498" w:author="Marc Lohse" w:date="2009-11-27T11:27:00Z">
        <w:r w:rsidR="009A0C87">
          <w:rPr>
            <w:rFonts w:ascii="Arial" w:hAnsi="Arial"/>
          </w:rPr>
          <w:fldChar w:fldCharType="begin">
            <w:fldData xml:space="preserve">PEVuZE5vdGU+PENpdGU+PEF1dGhvcj5IZW1tPC9BdXRob3I+PFllYXI+MjAwNDwvWWVhcj48UmVj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</w:fldData>
          </w:fldChar>
        </w:r>
        <w:r w:rsidR="009A0C87">
          <w:rPr>
            <w:rFonts w:ascii="Arial" w:hAnsi="Arial"/>
          </w:rPr>
          <w:instrText xml:space="preserve"> ADDIN EN.CITE </w:instrText>
        </w:r>
        <w:r w:rsidR="009A0C87">
          <w:rPr>
            <w:rFonts w:ascii="Arial" w:hAnsi="Arial"/>
          </w:rPr>
          <w:fldChar w:fldCharType="begin">
            <w:fldData xml:space="preserve">PEVuZE5vdGU+PENpdGU+PEF1dGhvcj5IZW1tPC9BdXRob3I+PFllYXI+MjAwNDwvWWVhcj48UmVj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</w:fldData>
          </w:fldChar>
        </w:r>
        <w:r w:rsidR="009A0C87">
          <w:rPr>
            <w:rFonts w:ascii="Arial" w:hAnsi="Arial"/>
          </w:rPr>
          <w:instrText xml:space="preserve"> ADDIN EN.CITE.DATA </w:instrText>
        </w:r>
        <w:r w:rsidR="009A0C87" w:rsidRPr="009A0C87">
          <w:rPr>
            <w:rStyle w:val="PageNumber"/>
            <w:rFonts w:ascii="Arial" w:hAnsi="Arial"/>
            <w:rPrChange w:id="499"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500" w:author="Marc Lohse" w:date="2009-11-27T11:27:00Z">
        <w:r w:rsidR="009A0C87">
          <w:rPr>
            <w:rFonts w:ascii="Arial" w:hAnsi="Arial"/>
          </w:rPr>
          <w:t>(Hemm et al., 2004)</w:t>
        </w:r>
        <w:r w:rsidR="009A0C87">
          <w:rPr>
            <w:rFonts w:ascii="Arial" w:hAnsi="Arial"/>
          </w:rPr>
          <w:fldChar w:fldCharType="end"/>
        </w:r>
      </w:ins>
      <w:ins w:id="501" w:author="Marc Lohse" w:date="2009-11-25T14:19:00Z">
        <w:r w:rsidR="00886509">
          <w:rPr>
            <w:rFonts w:ascii="Arial" w:hAnsi="Arial"/>
          </w:rPr>
          <w:t xml:space="preserve"> </w:t>
        </w:r>
      </w:ins>
      <w:ins w:id="502" w:author="Marc Lohse" w:date="2009-11-25T14:23:00Z">
        <w:r w:rsidR="00886509">
          <w:rPr>
            <w:rFonts w:ascii="Arial" w:hAnsi="Arial"/>
          </w:rPr>
          <w:t xml:space="preserve">the upregulation of </w:t>
        </w:r>
      </w:ins>
      <w:ins w:id="503" w:author="Marc Lohse" w:date="2009-11-25T14:24:00Z">
        <w:r w:rsidR="00886509" w:rsidRPr="00AA7046">
          <w:rPr>
            <w:rFonts w:ascii="Arial" w:hAnsi="Arial"/>
            <w:color w:val="000000"/>
          </w:rPr>
          <w:t xml:space="preserve">SGN-U565166, </w:t>
        </w:r>
      </w:ins>
      <w:ins w:id="504" w:author="Marc Lohse" w:date="2009-11-25T14:26:00Z">
        <w:r w:rsidR="00AA7046" w:rsidRPr="00AA7046">
          <w:rPr>
            <w:rFonts w:ascii="Arial" w:hAnsi="Arial"/>
            <w:color w:val="000000"/>
          </w:rPr>
          <w:t>SGN-U565164</w:t>
        </w:r>
      </w:ins>
      <w:ins w:id="505" w:author="Marc Lohse" w:date="2009-11-25T14:27:00Z">
        <w:r w:rsidR="00AA7046" w:rsidRPr="00AA7046">
          <w:rPr>
            <w:rFonts w:ascii="Arial" w:hAnsi="Arial"/>
            <w:color w:val="000000"/>
          </w:rPr>
          <w:t xml:space="preserve"> (similar to flanonol synthase)</w:t>
        </w:r>
      </w:ins>
      <w:ins w:id="506" w:author="Marc Lohse" w:date="2009-11-25T14:26:00Z">
        <w:r w:rsidR="00AA7046" w:rsidRPr="00AA7046">
          <w:rPr>
            <w:rFonts w:ascii="Arial" w:hAnsi="Arial"/>
            <w:color w:val="000000"/>
          </w:rPr>
          <w:t xml:space="preserve"> and </w:t>
        </w:r>
      </w:ins>
      <w:ins w:id="507" w:author="Marc Lohse" w:date="2009-11-25T14:27:00Z">
        <w:r w:rsidR="00AA7046" w:rsidRPr="00AA7046">
          <w:rPr>
            <w:rFonts w:ascii="Arial" w:hAnsi="Arial"/>
            <w:color w:val="000000"/>
          </w:rPr>
          <w:t xml:space="preserve">SGN-U563058 (similar to </w:t>
        </w:r>
      </w:ins>
      <w:ins w:id="508" w:author="Marc Lohse" w:date="2009-11-25T14:28:00Z">
        <w:r w:rsidR="00AA7046" w:rsidRPr="00AA7046">
          <w:rPr>
            <w:rFonts w:ascii="Arial" w:hAnsi="Arial"/>
            <w:color w:val="000000"/>
          </w:rPr>
          <w:t>flavonone-3-hydroxylase</w:t>
        </w:r>
      </w:ins>
      <w:ins w:id="509" w:author="Marc Lohse" w:date="2009-11-25T14:27:00Z">
        <w:r w:rsidR="00AA7046" w:rsidRPr="00AA7046">
          <w:rPr>
            <w:rFonts w:ascii="Arial" w:hAnsi="Arial"/>
            <w:color w:val="000000"/>
          </w:rPr>
          <w:t>)</w:t>
        </w:r>
      </w:ins>
      <w:ins w:id="510" w:author="Marc Lohse" w:date="2009-11-25T14:28:00Z">
        <w:r w:rsidR="00AA7046" w:rsidRPr="00AA7046">
          <w:rPr>
            <w:rFonts w:ascii="Arial" w:hAnsi="Arial"/>
            <w:color w:val="000000"/>
          </w:rPr>
          <w:t xml:space="preserve"> </w:t>
        </w:r>
      </w:ins>
      <w:ins w:id="511" w:author="Marc Lohse" w:date="2009-11-25T14:19:00Z">
        <w:r w:rsidR="00886509" w:rsidRPr="00AA7046">
          <w:rPr>
            <w:rFonts w:ascii="Arial" w:hAnsi="Arial"/>
          </w:rPr>
          <w:t>might indicate a</w:t>
        </w:r>
      </w:ins>
      <w:ins w:id="512" w:author="Marc Lohse" w:date="2009-11-25T14:29:00Z">
        <w:r w:rsidR="00AA7046">
          <w:rPr>
            <w:rFonts w:ascii="Arial" w:hAnsi="Arial"/>
          </w:rPr>
          <w:t xml:space="preserve">n </w:t>
        </w:r>
      </w:ins>
      <w:ins w:id="513" w:author="Marc Lohse" w:date="2009-11-25T14:19:00Z">
        <w:r w:rsidR="00886509" w:rsidRPr="00AA7046">
          <w:rPr>
            <w:rFonts w:ascii="Arial" w:hAnsi="Arial"/>
          </w:rPr>
          <w:t>artifact</w:t>
        </w:r>
      </w:ins>
      <w:ins w:id="514" w:author="Marc Lohse" w:date="2009-11-25T14:29:00Z">
        <w:r w:rsidR="00AA7046">
          <w:rPr>
            <w:rFonts w:ascii="Arial" w:hAnsi="Arial"/>
          </w:rPr>
          <w:t xml:space="preserve"> due to exposure of the root to light during sample harvesting.</w:t>
        </w:r>
      </w:ins>
    </w:p>
    <w:p w:rsidR="00337253" w:rsidRDefault="00AA7046" w:rsidP="002D12CA">
      <w:pPr>
        <w:numPr>
          <w:ins w:id="515" w:author="Marc Lohse" w:date="2009-11-24T17:20:00Z"/>
        </w:numPr>
        <w:spacing w:line="360" w:lineRule="auto"/>
        <w:jc w:val="both"/>
        <w:rPr>
          <w:ins w:id="516" w:author="Marc Lohse" w:date="2009-11-24T17:20:00Z"/>
          <w:rFonts w:ascii="Arial" w:hAnsi="Arial"/>
        </w:rPr>
      </w:pPr>
      <w:ins w:id="517" w:author="Marc Lohse" w:date="2009-11-25T14:30:00Z">
        <w:r>
          <w:rPr>
            <w:rFonts w:ascii="Arial" w:hAnsi="Arial"/>
          </w:rPr>
          <w:t>Flower tissue displayed a</w:t>
        </w:r>
      </w:ins>
      <w:ins w:id="518" w:author="Marc Lohse" w:date="2009-11-24T18:22:00Z">
        <w:r w:rsidR="00500417">
          <w:rPr>
            <w:rFonts w:ascii="Arial" w:hAnsi="Arial"/>
          </w:rPr>
          <w:t xml:space="preserve"> stro</w:t>
        </w:r>
        <w:r w:rsidR="00C430E8">
          <w:rPr>
            <w:rFonts w:ascii="Arial" w:hAnsi="Arial"/>
          </w:rPr>
          <w:t xml:space="preserve">ng expression of cell wall degrading enzymes </w:t>
        </w:r>
      </w:ins>
      <w:ins w:id="519" w:author="Marc Lohse" w:date="2009-11-25T14:31:00Z">
        <w:r>
          <w:rPr>
            <w:rFonts w:ascii="Arial" w:hAnsi="Arial"/>
          </w:rPr>
          <w:t xml:space="preserve">like </w:t>
        </w:r>
      </w:ins>
      <w:ins w:id="520" w:author="Marc Lohse" w:date="2009-11-25T14:30:00Z">
        <w:r>
          <w:rPr>
            <w:rFonts w:ascii="Arial" w:hAnsi="Arial"/>
          </w:rPr>
          <w:t>pectin esterase</w:t>
        </w:r>
      </w:ins>
      <w:ins w:id="521" w:author="Marc Lohse" w:date="2009-11-25T14:31:00Z">
        <w:r>
          <w:rPr>
            <w:rFonts w:ascii="Arial" w:hAnsi="Arial"/>
          </w:rPr>
          <w:t xml:space="preserve"> (</w:t>
        </w:r>
      </w:ins>
      <w:ins w:id="522" w:author="Marc Lohse" w:date="2009-11-25T14:34:00Z">
        <w:r>
          <w:rPr>
            <w:rFonts w:ascii="Arial" w:hAnsi="Arial"/>
          </w:rPr>
          <w:t>10.8</w:t>
        </w:r>
      </w:ins>
      <w:ins w:id="523" w:author="Marc Lohse" w:date="2009-11-25T14:31:00Z">
        <w:r>
          <w:rPr>
            <w:rFonts w:ascii="Arial" w:hAnsi="Arial"/>
          </w:rPr>
          <w:t>)</w:t>
        </w:r>
      </w:ins>
      <w:ins w:id="524" w:author="Marc Lohse" w:date="2009-11-24T18:22:00Z">
        <w:r w:rsidR="00C430E8">
          <w:rPr>
            <w:rFonts w:ascii="Arial" w:hAnsi="Arial"/>
          </w:rPr>
          <w:t>,</w:t>
        </w:r>
      </w:ins>
      <w:ins w:id="525" w:author="Marc Lohse" w:date="2009-11-25T14:32:00Z">
        <w:r>
          <w:rPr>
            <w:rFonts w:ascii="Arial" w:hAnsi="Arial"/>
          </w:rPr>
          <w:t xml:space="preserve"> pectate lyases and polygalacturonases</w:t>
        </w:r>
      </w:ins>
      <w:ins w:id="526" w:author="Marc Lohse" w:date="2009-11-25T14:34:00Z">
        <w:r>
          <w:rPr>
            <w:rFonts w:ascii="Arial" w:hAnsi="Arial"/>
          </w:rPr>
          <w:t xml:space="preserve"> (10.6.3)</w:t>
        </w:r>
      </w:ins>
      <w:ins w:id="527" w:author="Marc Lohse" w:date="2009-11-25T14:36:00Z">
        <w:r w:rsidR="00F518B9">
          <w:rPr>
            <w:rFonts w:ascii="Arial" w:hAnsi="Arial"/>
          </w:rPr>
          <w:t xml:space="preserve"> in co</w:t>
        </w:r>
      </w:ins>
      <w:ins w:id="528" w:author="Marc Lohse" w:date="2009-11-27T08:04:00Z">
        <w:r w:rsidR="00BF5A93">
          <w:rPr>
            <w:rFonts w:ascii="Arial" w:hAnsi="Arial"/>
          </w:rPr>
          <w:t>m</w:t>
        </w:r>
      </w:ins>
      <w:ins w:id="529" w:author="Marc Lohse" w:date="2009-11-25T14:36:00Z">
        <w:r w:rsidR="00F518B9">
          <w:rPr>
            <w:rFonts w:ascii="Arial" w:hAnsi="Arial"/>
          </w:rPr>
          <w:t>parison to both leaves and roots</w:t>
        </w:r>
      </w:ins>
      <w:ins w:id="530" w:author="Marc Lohse" w:date="2009-11-25T14:35:00Z">
        <w:r>
          <w:rPr>
            <w:rFonts w:ascii="Arial" w:hAnsi="Arial"/>
          </w:rPr>
          <w:t xml:space="preserve">. </w:t>
        </w:r>
      </w:ins>
      <w:ins w:id="531" w:author="Marc Lohse" w:date="2009-11-25T14:39:00Z">
        <w:r w:rsidR="00F518B9">
          <w:rPr>
            <w:rFonts w:ascii="Arial" w:hAnsi="Arial"/>
          </w:rPr>
          <w:t>Pectin methyl esterases</w:t>
        </w:r>
      </w:ins>
      <w:ins w:id="532" w:author="Marc Lohse" w:date="2009-11-27T08:06:00Z">
        <w:r w:rsidR="00BF5A93">
          <w:rPr>
            <w:rFonts w:ascii="Arial" w:hAnsi="Arial"/>
          </w:rPr>
          <w:t xml:space="preserve"> (PME)</w:t>
        </w:r>
      </w:ins>
      <w:ins w:id="533" w:author="Marc Lohse" w:date="2009-11-25T14:39:00Z">
        <w:r w:rsidR="00F518B9">
          <w:rPr>
            <w:rFonts w:ascii="Arial" w:hAnsi="Arial"/>
          </w:rPr>
          <w:t xml:space="preserve"> </w:t>
        </w:r>
      </w:ins>
      <w:ins w:id="534" w:author="Marc Lohse" w:date="2009-11-25T14:40:00Z">
        <w:r w:rsidR="00F518B9">
          <w:rPr>
            <w:rFonts w:ascii="Arial" w:hAnsi="Arial"/>
          </w:rPr>
          <w:t>catalyze the demethylation of pectin prior to cleavage by pectate lyases and polygalacturonases. Previous screens of cDNA libraries derived from maize</w:t>
        </w:r>
      </w:ins>
      <w:ins w:id="535" w:author="Marc Lohse" w:date="2009-11-25T14:44:00Z">
        <w:r w:rsidR="00F518B9">
          <w:rPr>
            <w:rFonts w:ascii="Arial" w:hAnsi="Arial"/>
          </w:rPr>
          <w:t xml:space="preserve"> pollen </w:t>
        </w:r>
      </w:ins>
      <w:ins w:id="536" w:author="Marc Lohse" w:date="2009-11-25T14:45:00Z">
        <w:r w:rsidR="00F518B9">
          <w:rPr>
            <w:rFonts w:ascii="Arial" w:hAnsi="Arial"/>
          </w:rPr>
          <w:t xml:space="preserve">have shown high expression levels of pectin degradation related genes </w:t>
        </w:r>
      </w:ins>
      <w:ins w:id="537" w:author="Marc Lohse" w:date="2009-11-27T11:27:00Z">
        <w:r w:rsidR="009A0C87">
          <w:rPr>
            <w:rFonts w:ascii="Arial" w:hAnsi="Arial"/>
          </w:rPr>
          <w:fldChar w:fldCharType="begin"/>
        </w:r>
        <w:r w:rsidR="009A0C87">
          <w:rPr>
            <w:rFonts w:ascii="Arial" w:hAnsi="Arial"/>
          </w:rPr>
          <w:instrText xml:space="preserve"> ADDIN EN.CITE &lt;EndNote&gt;&lt;Cite&gt;&lt;Author&gt;Wakeley&lt;/Author&gt;&lt;Year&gt;1998&lt;/Year&gt;&lt;RecNum&gt;132&lt;/RecNum&gt;&lt;record&gt;&lt;rec-number&gt;132&lt;/rec-number&gt;&lt;foreign-keys&gt;&lt;key app="EN" db-id="wwxr5eewzdsweue0vsnxstf09ztd5rsvadr0"&gt;132&lt;/key&gt;&lt;/foreign-keys&gt;&lt;ref-type name="Journal Article"&gt;17&lt;/ref-type&gt;&lt;contributors&gt;&lt;authors&gt;&lt;author&gt;Wakeley, P. R.&lt;/author&gt;&lt;author&gt;Rogers, H. J.&lt;/author&gt;&lt;author&gt;Rozycka, M.&lt;/author&gt;&lt;author&gt;Greenland, A. J.&lt;/author&gt;&lt;author&gt;Hussey, P. J.&lt;/author&gt;&lt;/authors&gt;&lt;/contributors&gt;&lt;auth-address&gt;School of Biological Sciences, Royal Holloway University of London, Egham, Surrey, UK.&lt;/auth-address&gt;&lt;titles&gt;&lt;title&gt;A maize pectin methylesterase-like gene, ZmC5, specifically expressed in pollen&lt;/title&gt;&lt;secondary-title&gt;Plant Mol Biol&lt;/secondary-title&gt;&lt;/titles&gt;&lt;periodical&gt;&lt;full-title&gt;Plant Mol Biol&lt;/full-title&gt;&lt;/periodical&gt;&lt;pages&gt;187-92&lt;/pages&gt;&lt;volume&gt;37&lt;/volume&gt;&lt;number&gt;1&lt;/number&gt;&lt;edition&gt;1998/06/10&lt;/edition&gt;&lt;keywords&gt;&lt;keyword&gt;Base Sequence&lt;/keyword&gt;&lt;keyword&gt;Carboxylic Ester Hydrolases/*biosynthesis/*genetics&lt;/keyword&gt;&lt;keyword&gt;DNA, Complementary/genetics&lt;/keyword&gt;&lt;keyword&gt;Gene Dosage&lt;/keyword&gt;&lt;keyword&gt;Gene Expression&lt;/keyword&gt;&lt;keyword&gt;Gene Library&lt;/keyword&gt;&lt;keyword&gt;*Genes, Plant&lt;/keyword&gt;&lt;keyword&gt;Genome&lt;/keyword&gt;&lt;keyword&gt;Molecular Sequence Data&lt;/keyword&gt;&lt;keyword&gt;Plant Proteins/biosynthesis/genetics&lt;/keyword&gt;&lt;keyword&gt;Plants, Genetically Modified&lt;/keyword&gt;&lt;keyword&gt;Plants, Toxic&lt;/keyword&gt;&lt;keyword&gt;Pollen/*enzymology&lt;/keyword&gt;&lt;keyword&gt;Recombinant Proteins/biosynthesis&lt;/keyword&gt;&lt;keyword&gt;Sequence Analysis, DNA&lt;/keyword&gt;&lt;keyword&gt;Tissue Distribution&lt;/keyword&gt;&lt;keyword&gt;Tobacco/genetics&lt;/keyword&gt;&lt;keyword&gt;Zea mays/enzymology/*genetics&lt;/keyword&gt;&lt;/keywords&gt;&lt;dates&gt;&lt;year&gt;1998&lt;/year&gt;&lt;pub-dates&gt;&lt;date&gt;May&lt;/date&gt;&lt;/pub-dates&gt;&lt;/dates&gt;&lt;isbn&gt;0167-4412 (Print)&lt;/isbn&gt;&lt;accession-num&gt;9620276&lt;/accession-num&gt;&lt;urls&gt;&lt;related-urls&gt;&lt;url&gt;http://www.ncbi.nlm.nih.gov/entrez/query.fcgi?cmd=Retrieve&amp;amp;db=PubMed&amp;amp;dopt=Citation&amp;amp;list_uids=9620276&lt;/url&gt;&lt;/related-urls&gt;&lt;/urls&gt;&lt;language&gt;eng&lt;/language&gt;&lt;/record&gt;&lt;/Cite&gt;&lt;/EndNote&gt;</w:instrText>
        </w:r>
      </w:ins>
      <w:r w:rsidR="009A0C87">
        <w:rPr>
          <w:rFonts w:ascii="Arial" w:hAnsi="Arial"/>
        </w:rPr>
        <w:fldChar w:fldCharType="separate"/>
      </w:r>
      <w:ins w:id="538" w:author="Marc Lohse" w:date="2009-11-27T11:27:00Z">
        <w:r w:rsidR="009A0C87">
          <w:rPr>
            <w:rFonts w:ascii="Arial" w:hAnsi="Arial"/>
          </w:rPr>
          <w:t>(Wakeley et al., 1998)</w:t>
        </w:r>
        <w:r w:rsidR="009A0C87">
          <w:rPr>
            <w:rFonts w:ascii="Arial" w:hAnsi="Arial"/>
          </w:rPr>
          <w:fldChar w:fldCharType="end"/>
        </w:r>
      </w:ins>
      <w:ins w:id="539" w:author="Marc Lohse" w:date="2009-11-25T14:44:00Z">
        <w:r w:rsidR="00F518B9">
          <w:rPr>
            <w:rFonts w:ascii="Arial" w:hAnsi="Arial"/>
          </w:rPr>
          <w:t xml:space="preserve"> </w:t>
        </w:r>
      </w:ins>
      <w:ins w:id="540" w:author="Marc Lohse" w:date="2009-11-27T08:05:00Z">
        <w:r w:rsidR="00BF5A93">
          <w:rPr>
            <w:rFonts w:ascii="Arial" w:hAnsi="Arial"/>
          </w:rPr>
          <w:t>that</w:t>
        </w:r>
      </w:ins>
      <w:ins w:id="541" w:author="Marc Lohse" w:date="2009-11-25T14:49:00Z">
        <w:r w:rsidR="00E60FB2">
          <w:rPr>
            <w:rFonts w:ascii="Arial" w:hAnsi="Arial"/>
          </w:rPr>
          <w:t xml:space="preserve"> are believed to play a role in pollen tube elongation. Interestingly, two </w:t>
        </w:r>
      </w:ins>
      <w:ins w:id="542" w:author="Marc Lohse" w:date="2009-11-25T15:08:00Z">
        <w:r w:rsidR="00723AFE">
          <w:rPr>
            <w:rFonts w:ascii="Arial" w:hAnsi="Arial"/>
          </w:rPr>
          <w:t xml:space="preserve">putative </w:t>
        </w:r>
      </w:ins>
      <w:ins w:id="543" w:author="Marc Lohse" w:date="2009-11-27T08:06:00Z">
        <w:r w:rsidR="00BF5A93">
          <w:rPr>
            <w:rFonts w:ascii="Arial" w:hAnsi="Arial"/>
          </w:rPr>
          <w:t>PMEs</w:t>
        </w:r>
      </w:ins>
      <w:ins w:id="544" w:author="Marc Lohse" w:date="2009-11-25T14:49:00Z">
        <w:r w:rsidR="00BF5A93">
          <w:rPr>
            <w:rFonts w:ascii="Arial" w:hAnsi="Arial"/>
          </w:rPr>
          <w:t xml:space="preserve"> (</w:t>
        </w:r>
      </w:ins>
      <w:ins w:id="545" w:author="Marc Lohse" w:date="2009-11-25T14:57:00Z">
        <w:r w:rsidR="00E377B0">
          <w:rPr>
            <w:rFonts w:ascii="Arial" w:hAnsi="Arial"/>
          </w:rPr>
          <w:t>SGN-U585819 and SGN-U585823</w:t>
        </w:r>
      </w:ins>
      <w:ins w:id="546" w:author="Marc Lohse" w:date="2009-11-25T14:49:00Z">
        <w:r w:rsidR="00E60FB2">
          <w:rPr>
            <w:rFonts w:ascii="Arial" w:hAnsi="Arial"/>
          </w:rPr>
          <w:t xml:space="preserve">) </w:t>
        </w:r>
      </w:ins>
      <w:ins w:id="547" w:author="Marc Lohse" w:date="2009-11-25T14:50:00Z">
        <w:r w:rsidR="00E60FB2">
          <w:rPr>
            <w:rFonts w:ascii="Arial" w:hAnsi="Arial"/>
          </w:rPr>
          <w:t xml:space="preserve">exhibited deviating </w:t>
        </w:r>
      </w:ins>
      <w:ins w:id="548" w:author="Marc Lohse" w:date="2009-11-25T14:52:00Z">
        <w:r w:rsidR="00E60FB2">
          <w:rPr>
            <w:rFonts w:ascii="Arial" w:hAnsi="Arial"/>
          </w:rPr>
          <w:t>behavior with low expression in flowers.</w:t>
        </w:r>
      </w:ins>
      <w:ins w:id="549" w:author="Marc Lohse" w:date="2009-11-25T14:58:00Z">
        <w:r w:rsidR="00E377B0">
          <w:rPr>
            <w:rFonts w:ascii="Arial" w:hAnsi="Arial"/>
          </w:rPr>
          <w:t xml:space="preserve"> Further investigation</w:t>
        </w:r>
      </w:ins>
      <w:ins w:id="550" w:author="Marc Lohse" w:date="2009-11-25T14:59:00Z">
        <w:r w:rsidR="00E377B0">
          <w:rPr>
            <w:rFonts w:ascii="Arial" w:hAnsi="Arial"/>
          </w:rPr>
          <w:t xml:space="preserve">s using the tomato genome </w:t>
        </w:r>
      </w:ins>
      <w:ins w:id="551" w:author="Marc Lohse" w:date="2009-11-25T15:00:00Z">
        <w:r w:rsidR="00E377B0">
          <w:rPr>
            <w:rFonts w:ascii="Arial" w:hAnsi="Arial"/>
          </w:rPr>
          <w:t>browser provided by the sol genomics network (</w:t>
        </w:r>
      </w:ins>
      <w:ins w:id="552" w:author="Marc Lohse" w:date="2009-11-25T15:03:00Z">
        <w:r w:rsidR="00E377B0" w:rsidRPr="00E377B0">
          <w:rPr>
            <w:rFonts w:ascii="Arial" w:hAnsi="Arial"/>
          </w:rPr>
          <w:t>http://solgenomics.net/gbrowse/gbrowse/ITAG_devel_genomic/</w:t>
        </w:r>
      </w:ins>
      <w:ins w:id="553" w:author="Marc Lohse" w:date="2009-11-25T15:00:00Z">
        <w:r w:rsidR="00E377B0">
          <w:rPr>
            <w:rFonts w:ascii="Arial" w:hAnsi="Arial"/>
          </w:rPr>
          <w:t>)</w:t>
        </w:r>
      </w:ins>
      <w:ins w:id="554" w:author="Marc Lohse" w:date="2009-11-25T14:58:00Z">
        <w:r w:rsidR="00E377B0">
          <w:rPr>
            <w:rFonts w:ascii="Arial" w:hAnsi="Arial"/>
          </w:rPr>
          <w:t xml:space="preserve"> revealed that </w:t>
        </w:r>
      </w:ins>
      <w:ins w:id="555" w:author="Marc Lohse" w:date="2009-11-25T15:08:00Z">
        <w:r w:rsidR="00723AFE">
          <w:rPr>
            <w:rFonts w:ascii="Arial" w:hAnsi="Arial"/>
          </w:rPr>
          <w:t>both</w:t>
        </w:r>
      </w:ins>
      <w:ins w:id="556" w:author="Marc Lohse" w:date="2009-11-25T14:58:00Z">
        <w:r w:rsidR="00E377B0">
          <w:rPr>
            <w:rFonts w:ascii="Arial" w:hAnsi="Arial"/>
          </w:rPr>
          <w:t xml:space="preserve"> genes are </w:t>
        </w:r>
      </w:ins>
      <w:ins w:id="557" w:author="Marc Lohse" w:date="2009-11-25T14:59:00Z">
        <w:r w:rsidR="00E377B0">
          <w:rPr>
            <w:rFonts w:ascii="Arial" w:hAnsi="Arial"/>
          </w:rPr>
          <w:t>located on</w:t>
        </w:r>
      </w:ins>
      <w:ins w:id="558" w:author="Marc Lohse" w:date="2009-11-25T15:03:00Z">
        <w:r w:rsidR="00E377B0">
          <w:rPr>
            <w:rFonts w:ascii="Arial" w:hAnsi="Arial"/>
          </w:rPr>
          <w:t xml:space="preserve"> the same chromosome </w:t>
        </w:r>
      </w:ins>
      <w:ins w:id="559" w:author="Marc Lohse" w:date="2009-11-25T15:04:00Z">
        <w:r w:rsidR="00E377B0">
          <w:rPr>
            <w:rFonts w:ascii="Arial" w:hAnsi="Arial"/>
          </w:rPr>
          <w:t xml:space="preserve">in direct vicinity </w:t>
        </w:r>
      </w:ins>
      <w:ins w:id="560" w:author="Marc Lohse" w:date="2009-11-25T15:05:00Z">
        <w:r w:rsidR="00E377B0">
          <w:rPr>
            <w:rFonts w:ascii="Arial" w:hAnsi="Arial"/>
          </w:rPr>
          <w:t>of each other possibly indicating that they o</w:t>
        </w:r>
      </w:ins>
      <w:ins w:id="561" w:author="Marc Lohse" w:date="2009-11-25T15:06:00Z">
        <w:r w:rsidR="00E377B0">
          <w:rPr>
            <w:rFonts w:ascii="Arial" w:hAnsi="Arial"/>
          </w:rPr>
          <w:t>r</w:t>
        </w:r>
      </w:ins>
      <w:ins w:id="562" w:author="Marc Lohse" w:date="2009-11-25T15:05:00Z">
        <w:r w:rsidR="00E377B0">
          <w:rPr>
            <w:rFonts w:ascii="Arial" w:hAnsi="Arial"/>
          </w:rPr>
          <w:t xml:space="preserve">iginate from a duplication event. </w:t>
        </w:r>
      </w:ins>
      <w:ins w:id="563" w:author="Marc Lohse" w:date="2009-11-25T15:09:00Z">
        <w:r w:rsidR="00723AFE">
          <w:rPr>
            <w:rFonts w:ascii="Arial" w:hAnsi="Arial"/>
          </w:rPr>
          <w:t xml:space="preserve">As the annotation of these genes as </w:t>
        </w:r>
      </w:ins>
      <w:ins w:id="564" w:author="Marc Lohse" w:date="2009-11-27T08:06:00Z">
        <w:r w:rsidR="00336F37">
          <w:rPr>
            <w:rFonts w:ascii="Arial" w:hAnsi="Arial"/>
          </w:rPr>
          <w:t>PME</w:t>
        </w:r>
      </w:ins>
      <w:ins w:id="565" w:author="Marc Lohse" w:date="2009-11-25T15:09:00Z">
        <w:r w:rsidR="00723AFE">
          <w:rPr>
            <w:rFonts w:ascii="Arial" w:hAnsi="Arial"/>
          </w:rPr>
          <w:t xml:space="preserve"> is solely based on sequence similarity and has no direct experimental support, it </w:t>
        </w:r>
      </w:ins>
      <w:ins w:id="566" w:author="Marc Lohse" w:date="2009-11-25T15:17:00Z">
        <w:r w:rsidR="009951F0">
          <w:rPr>
            <w:rFonts w:ascii="Arial" w:hAnsi="Arial"/>
          </w:rPr>
          <w:t>may</w:t>
        </w:r>
      </w:ins>
      <w:ins w:id="567" w:author="Marc Lohse" w:date="2009-11-25T15:09:00Z">
        <w:r w:rsidR="00723AFE">
          <w:rPr>
            <w:rFonts w:ascii="Arial" w:hAnsi="Arial"/>
          </w:rPr>
          <w:t xml:space="preserve"> be </w:t>
        </w:r>
      </w:ins>
      <w:ins w:id="568" w:author="Marc Lohse" w:date="2009-11-27T08:07:00Z">
        <w:r w:rsidR="00336F37">
          <w:rPr>
            <w:rFonts w:ascii="Arial" w:hAnsi="Arial"/>
          </w:rPr>
          <w:t>suspected</w:t>
        </w:r>
      </w:ins>
      <w:ins w:id="569" w:author="Marc Lohse" w:date="2009-11-25T15:09:00Z">
        <w:r w:rsidR="00723AFE">
          <w:rPr>
            <w:rFonts w:ascii="Arial" w:hAnsi="Arial"/>
          </w:rPr>
          <w:t xml:space="preserve"> that they are not involved in the </w:t>
        </w:r>
      </w:ins>
      <w:ins w:id="570" w:author="Marc Lohse" w:date="2009-11-25T15:16:00Z">
        <w:r w:rsidR="009951F0">
          <w:rPr>
            <w:rFonts w:ascii="Arial" w:hAnsi="Arial"/>
          </w:rPr>
          <w:t>same process.</w:t>
        </w:r>
      </w:ins>
      <w:ins w:id="571" w:author="Marc Lohse" w:date="2009-11-27T10:46:00Z">
        <w:r w:rsidR="0058337F">
          <w:rPr>
            <w:rFonts w:ascii="Arial" w:hAnsi="Arial"/>
          </w:rPr>
          <w:t xml:space="preserve"> </w:t>
        </w:r>
      </w:ins>
      <w:ins w:id="572" w:author="Marc Lohse" w:date="2009-11-24T17:20:00Z">
        <w:r w:rsidR="00337253">
          <w:rPr>
            <w:rFonts w:ascii="Arial" w:hAnsi="Arial"/>
          </w:rPr>
          <w:t xml:space="preserve">The observations reported above were highly </w:t>
        </w:r>
      </w:ins>
      <w:ins w:id="573" w:author="Marc Lohse" w:date="2009-11-24T17:21:00Z">
        <w:r w:rsidR="00337253">
          <w:rPr>
            <w:rFonts w:ascii="Arial" w:hAnsi="Arial"/>
          </w:rPr>
          <w:t>significant</w:t>
        </w:r>
      </w:ins>
      <w:ins w:id="574" w:author="Marc Lohse" w:date="2009-11-24T17:20:00Z">
        <w:r w:rsidR="00337253">
          <w:rPr>
            <w:rFonts w:ascii="Arial" w:hAnsi="Arial"/>
          </w:rPr>
          <w:t xml:space="preserve"> both on the pathway level, as tested by the wilcoxon </w:t>
        </w:r>
      </w:ins>
      <w:ins w:id="575" w:author="Marc Lohse" w:date="2009-11-27T08:07:00Z">
        <w:r w:rsidR="00336F37">
          <w:rPr>
            <w:rFonts w:ascii="Arial" w:hAnsi="Arial"/>
          </w:rPr>
          <w:t xml:space="preserve">rank sum </w:t>
        </w:r>
      </w:ins>
      <w:ins w:id="576" w:author="Marc Lohse" w:date="2009-11-24T17:20:00Z">
        <w:r w:rsidR="00337253">
          <w:rPr>
            <w:rFonts w:ascii="Arial" w:hAnsi="Arial"/>
          </w:rPr>
          <w:t>test</w:t>
        </w:r>
      </w:ins>
      <w:ins w:id="577" w:author="Marc Lohse" w:date="2009-11-27T08:07:00Z">
        <w:r w:rsidR="00336F37">
          <w:rPr>
            <w:rFonts w:ascii="Arial" w:hAnsi="Arial"/>
          </w:rPr>
          <w:t>,</w:t>
        </w:r>
      </w:ins>
      <w:ins w:id="578" w:author="Marc Lohse" w:date="2009-11-24T17:20:00Z">
        <w:r w:rsidR="00337253">
          <w:rPr>
            <w:rFonts w:ascii="Arial" w:hAnsi="Arial"/>
          </w:rPr>
          <w:t xml:space="preserve"> </w:t>
        </w:r>
      </w:ins>
      <w:ins w:id="579" w:author="Marc Lohse" w:date="2009-11-24T17:21:00Z">
        <w:r w:rsidR="00337253">
          <w:rPr>
            <w:rFonts w:ascii="Arial" w:hAnsi="Arial"/>
          </w:rPr>
          <w:t>and on the level of individual genes as confirmed by the statistical analysis of differential gene expression (</w:t>
        </w:r>
      </w:ins>
      <w:ins w:id="580" w:author="Marc Lohse" w:date="2009-11-24T17:22:00Z">
        <w:r w:rsidR="00337253">
          <w:rPr>
            <w:rFonts w:ascii="Arial" w:hAnsi="Arial"/>
          </w:rPr>
          <w:t xml:space="preserve">please see </w:t>
        </w:r>
      </w:ins>
      <w:ins w:id="581" w:author="Marc Lohse" w:date="2009-11-27T10:45:00Z">
        <w:r w:rsidR="0058337F">
          <w:rPr>
            <w:rFonts w:ascii="Arial" w:hAnsi="Arial"/>
          </w:rPr>
          <w:t>supp. Table 1</w:t>
        </w:r>
      </w:ins>
      <w:ins w:id="582" w:author="Marc Lohse" w:date="2009-11-24T17:22:00Z">
        <w:r w:rsidR="00337253">
          <w:rPr>
            <w:rFonts w:ascii="Arial" w:hAnsi="Arial"/>
          </w:rPr>
          <w:t xml:space="preserve"> for </w:t>
        </w:r>
      </w:ins>
      <w:ins w:id="583" w:author="Marc Lohse" w:date="2009-11-25T15:19:00Z">
        <w:r w:rsidR="0041218F">
          <w:rPr>
            <w:rFonts w:ascii="Arial" w:hAnsi="Arial"/>
          </w:rPr>
          <w:t xml:space="preserve">full </w:t>
        </w:r>
      </w:ins>
      <w:ins w:id="584" w:author="Marc Lohse" w:date="2009-11-24T17:22:00Z">
        <w:r w:rsidR="00337253">
          <w:rPr>
            <w:rFonts w:ascii="Arial" w:hAnsi="Arial"/>
          </w:rPr>
          <w:t>details</w:t>
        </w:r>
      </w:ins>
      <w:ins w:id="585" w:author="Marc Lohse" w:date="2009-11-24T17:21:00Z">
        <w:r w:rsidR="00337253">
          <w:rPr>
            <w:rFonts w:ascii="Arial" w:hAnsi="Arial"/>
          </w:rPr>
          <w:t>)</w:t>
        </w:r>
      </w:ins>
      <w:ins w:id="586" w:author="Marc Lohse" w:date="2009-11-25T15:19:00Z">
        <w:r w:rsidR="0041218F">
          <w:rPr>
            <w:rFonts w:ascii="Arial" w:hAnsi="Arial"/>
          </w:rPr>
          <w:t>.</w:t>
        </w:r>
      </w:ins>
    </w:p>
    <w:p w:rsidR="00C308A3" w:rsidRDefault="00C308A3" w:rsidP="002D12CA">
      <w:pPr>
        <w:numPr>
          <w:ins w:id="587" w:author="Marc Lohse" w:date="2009-11-24T09:59:00Z"/>
        </w:numPr>
        <w:spacing w:line="360" w:lineRule="auto"/>
        <w:jc w:val="both"/>
        <w:rPr>
          <w:ins w:id="588" w:author="Marc Lohse" w:date="2009-11-24T09:59:00Z"/>
          <w:rFonts w:ascii="Arial" w:hAnsi="Arial"/>
        </w:rPr>
      </w:pPr>
    </w:p>
    <w:p w:rsidR="00F97EB2" w:rsidRPr="000F30E7" w:rsidRDefault="00F97EB2" w:rsidP="002D12CA">
      <w:pPr>
        <w:spacing w:line="360" w:lineRule="auto"/>
        <w:jc w:val="both"/>
        <w:rPr>
          <w:rFonts w:ascii="Arial" w:hAnsi="Arial"/>
        </w:rPr>
      </w:pPr>
    </w:p>
    <w:p w:rsidR="00F97EB2" w:rsidRPr="000F30E7" w:rsidRDefault="00244E62" w:rsidP="002D12CA">
      <w:pPr>
        <w:spacing w:line="360" w:lineRule="auto"/>
        <w:jc w:val="both"/>
        <w:rPr>
          <w:rFonts w:ascii="Arial" w:hAnsi="Arial"/>
          <w:b/>
        </w:rPr>
      </w:pPr>
      <w:r w:rsidRPr="00244E62">
        <w:rPr>
          <w:rFonts w:ascii="Arial" w:hAnsi="Arial"/>
          <w:b/>
        </w:rPr>
        <w:t>MATERIAL AND METHODS</w:t>
      </w:r>
    </w:p>
    <w:p w:rsidR="00F97EB2" w:rsidRPr="000F30E7" w:rsidRDefault="00244E62" w:rsidP="002D12CA">
      <w:pPr>
        <w:spacing w:line="360" w:lineRule="auto"/>
        <w:jc w:val="both"/>
        <w:rPr>
          <w:rFonts w:ascii="Arial" w:hAnsi="Arial"/>
          <w:i/>
        </w:rPr>
      </w:pPr>
      <w:r w:rsidRPr="00244E62">
        <w:rPr>
          <w:rFonts w:ascii="Arial" w:hAnsi="Arial"/>
          <w:i/>
        </w:rPr>
        <w:t>Implementation of Robin</w:t>
      </w:r>
    </w:p>
    <w:p w:rsidR="00F97EB2" w:rsidRPr="000F30E7" w:rsidRDefault="00244E62" w:rsidP="002D12CA">
      <w:pPr>
        <w:spacing w:line="360" w:lineRule="auto"/>
        <w:jc w:val="both"/>
        <w:rPr>
          <w:rFonts w:ascii="Arial" w:hAnsi="Arial"/>
        </w:rPr>
      </w:pPr>
      <w:r w:rsidRPr="00244E62">
        <w:rPr>
          <w:rFonts w:ascii="Arial" w:hAnsi="Arial"/>
        </w:rPr>
        <w:t>Robin was implemented in Java</w:t>
      </w:r>
      <w:ins w:id="589" w:author="Marc Lohse" w:date="2009-10-30T17:10:00Z">
        <w:r w:rsidRPr="00244E62">
          <w:rPr>
            <w:rFonts w:ascii="Arial" w:hAnsi="Arial"/>
          </w:rPr>
          <w:t xml:space="preserve"> and R</w:t>
        </w:r>
      </w:ins>
      <w:r w:rsidRPr="00244E62">
        <w:rPr>
          <w:rFonts w:ascii="Arial" w:hAnsi="Arial"/>
        </w:rPr>
        <w:t xml:space="preserve"> using free extension libraries developed by several software projects. Specifically, the NetBeans visual API (http://graph.netbeans.org/) was used to develop the visual experiment designer, the AffxFusion (http://www.affymetrix.com/partners_programs/programs/developer/index.affx) library was employed for the extraction of detailed information from Affymetrix chips, </w:t>
      </w:r>
      <w:proofErr w:type="gramStart"/>
      <w:r w:rsidRPr="00244E62">
        <w:rPr>
          <w:rFonts w:ascii="Arial" w:hAnsi="Arial"/>
        </w:rPr>
        <w:t xml:space="preserve">Apache commons </w:t>
      </w:r>
      <w:ins w:id="590" w:author="Marc Lohse" w:date="2009-10-30T17:10:00Z">
        <w:r w:rsidRPr="00244E62">
          <w:rPr>
            <w:rFonts w:ascii="Arial" w:hAnsi="Arial"/>
          </w:rPr>
          <w:t>(</w:t>
        </w:r>
        <w:r w:rsidR="00AF0AF9" w:rsidRPr="00244E62">
          <w:rPr>
            <w:rFonts w:ascii="Arial" w:hAnsi="Arial"/>
          </w:rPr>
          <w:fldChar w:fldCharType="begin"/>
        </w:r>
        <w:r w:rsidRPr="00244E62">
          <w:rPr>
            <w:rFonts w:ascii="Arial" w:hAnsi="Arial"/>
          </w:rPr>
          <w:instrText xml:space="preserve"> HYPERLINK "http://commons.apache.org/" </w:instrText>
        </w:r>
        <w:r w:rsidR="00AF0AF9" w:rsidRPr="00244E62">
          <w:rPr>
            <w:rFonts w:ascii="Arial" w:hAnsi="Arial"/>
          </w:rPr>
          <w:fldChar w:fldCharType="separate"/>
        </w:r>
        <w:r w:rsidR="005A07A5">
          <w:rPr>
            <w:rStyle w:val="Hyperlink"/>
            <w:rFonts w:ascii="Arial" w:hAnsi="Arial"/>
          </w:rPr>
          <w:t>http://commons.apache.org/</w:t>
        </w:r>
        <w:r w:rsidR="00AF0AF9" w:rsidRPr="00244E62">
          <w:rPr>
            <w:rFonts w:ascii="Arial" w:hAnsi="Arial"/>
          </w:rPr>
          <w:fldChar w:fldCharType="end"/>
        </w:r>
        <w:r w:rsidRPr="00244E62">
          <w:rPr>
            <w:rFonts w:ascii="Arial" w:hAnsi="Arial"/>
          </w:rPr>
          <w:t xml:space="preserve">) </w:t>
        </w:r>
      </w:ins>
      <w:r w:rsidRPr="00244E62">
        <w:rPr>
          <w:rFonts w:ascii="Arial" w:hAnsi="Arial"/>
        </w:rPr>
        <w:t>facilitates generic string operations</w:t>
      </w:r>
      <w:proofErr w:type="gramEnd"/>
      <w:r w:rsidRPr="00244E62">
        <w:rPr>
          <w:rFonts w:ascii="Arial" w:hAnsi="Arial"/>
        </w:rPr>
        <w:t>. To achieve an improved user experience and better integration into the Mac OS X platform, we used the AppleJavaExtensions provided by Apple</w:t>
      </w:r>
      <w:ins w:id="591" w:author="Marc Lohse" w:date="2009-10-30T17:11:00Z">
        <w:r w:rsidRPr="00244E62">
          <w:rPr>
            <w:rFonts w:ascii="Arial" w:hAnsi="Arial"/>
          </w:rPr>
          <w:t>, Inc.</w:t>
        </w:r>
      </w:ins>
      <w:r w:rsidRPr="00244E62">
        <w:rPr>
          <w:rFonts w:ascii="Arial" w:hAnsi="Arial"/>
        </w:rPr>
        <w:t xml:space="preserve"> and the QuaQua (http://www.randelshofer.ch/quaqua/) look and feel. </w:t>
      </w:r>
      <w:ins w:id="592" w:author="Marc Lohse" w:date="2009-10-30T17:13:00Z">
        <w:r w:rsidRPr="00244E62">
          <w:rPr>
            <w:rFonts w:ascii="Arial" w:hAnsi="Arial"/>
          </w:rPr>
          <w:t xml:space="preserve">We provide a </w:t>
        </w:r>
        <w:proofErr w:type="gramStart"/>
        <w:r w:rsidRPr="00244E62">
          <w:rPr>
            <w:rFonts w:ascii="Arial" w:hAnsi="Arial"/>
          </w:rPr>
          <w:t>stand alone</w:t>
        </w:r>
      </w:ins>
      <w:proofErr w:type="gramEnd"/>
      <w:r w:rsidRPr="00244E62">
        <w:rPr>
          <w:rFonts w:ascii="Arial" w:hAnsi="Arial"/>
        </w:rPr>
        <w:t xml:space="preserve"> “slim-line” R </w:t>
      </w:r>
      <w:ins w:id="593" w:author="Marc Lohse" w:date="2009-10-30T17:14:00Z">
        <w:r w:rsidRPr="00244E62">
          <w:rPr>
            <w:rFonts w:ascii="Arial" w:hAnsi="Arial"/>
          </w:rPr>
          <w:t xml:space="preserve">engine </w:t>
        </w:r>
      </w:ins>
      <w:r w:rsidRPr="00244E62">
        <w:rPr>
          <w:rFonts w:ascii="Arial" w:hAnsi="Arial"/>
        </w:rPr>
        <w:t>that was embedded in the Robin package</w:t>
      </w:r>
      <w:ins w:id="594" w:author="Marc Lohse" w:date="2009-10-30T17:14:00Z">
        <w:r w:rsidRPr="00244E62">
          <w:rPr>
            <w:rFonts w:ascii="Arial" w:hAnsi="Arial"/>
          </w:rPr>
          <w:t xml:space="preserve"> and is independent of user installed versions of R</w:t>
        </w:r>
      </w:ins>
      <w:r w:rsidRPr="00244E62">
        <w:rPr>
          <w:rFonts w:ascii="Arial" w:hAnsi="Arial"/>
        </w:rPr>
        <w:t xml:space="preserve">. All required BioConductor packages have been included to provide an all-in-one package that works directly after installation. Installer packages for different operating systems were created using the free IzPack installer generator </w:t>
      </w:r>
      <w:r w:rsidRPr="00435732">
        <w:rPr>
          <w:rFonts w:ascii="Arial" w:hAnsi="Arial"/>
        </w:rPr>
        <w:t>(http://izpack.org/</w:t>
      </w:r>
      <w:r w:rsidR="00F97EB2" w:rsidRPr="00435732">
        <w:rPr>
          <w:rFonts w:ascii="Arial" w:hAnsi="Arial"/>
        </w:rPr>
        <w:t>).</w:t>
      </w:r>
      <w:r w:rsidRPr="00244E62">
        <w:rPr>
          <w:rFonts w:ascii="Arial" w:hAnsi="Arial"/>
        </w:rPr>
        <w:t xml:space="preserve"> We also provide a lightweight package without R that can be deployed on any Java-enabled platform. At the first start, Robin will ask the user for a path to a working R installation, check this installation and automatically download all required packages (if not already present), provided the computer has a working internet connection.</w:t>
      </w:r>
    </w:p>
    <w:p w:rsidR="00F97EB2" w:rsidRPr="000F30E7" w:rsidRDefault="00F97EB2" w:rsidP="002D12CA">
      <w:pPr>
        <w:spacing w:line="360" w:lineRule="auto"/>
        <w:jc w:val="both"/>
        <w:rPr>
          <w:rFonts w:ascii="Arial" w:hAnsi="Arial"/>
        </w:rPr>
      </w:pPr>
    </w:p>
    <w:p w:rsidR="00F97EB2" w:rsidRPr="000F30E7" w:rsidRDefault="00244E62" w:rsidP="002D12CA">
      <w:pPr>
        <w:spacing w:line="360" w:lineRule="auto"/>
        <w:jc w:val="both"/>
        <w:rPr>
          <w:rFonts w:ascii="Arial" w:hAnsi="Arial"/>
          <w:i/>
        </w:rPr>
      </w:pPr>
      <w:r w:rsidRPr="00244E62">
        <w:rPr>
          <w:rFonts w:ascii="Arial" w:hAnsi="Arial"/>
          <w:i/>
        </w:rPr>
        <w:t>Automatic input assessment and generation of warnings</w:t>
      </w:r>
    </w:p>
    <w:p w:rsidR="00F97EB2" w:rsidRPr="000F30E7" w:rsidRDefault="00244E62" w:rsidP="002D12CA">
      <w:pPr>
        <w:spacing w:line="360" w:lineRule="auto"/>
        <w:jc w:val="both"/>
        <w:rPr>
          <w:ins w:id="595" w:author="Marc Lohse" w:date="2009-11-02T09:45:00Z"/>
          <w:rFonts w:ascii="Arial" w:hAnsi="Arial"/>
        </w:rPr>
      </w:pPr>
      <w:r w:rsidRPr="00244E62">
        <w:rPr>
          <w:rFonts w:ascii="Arial" w:hAnsi="Arial"/>
        </w:rPr>
        <w:t>Robin tries to aid the user in assessing the quality of the microarray data by automatically generating warnings if diagnostic measures are exceeding preset threshold values. The assessment of global RNA degradation effects as implemented by the AffyRNAdeg function (</w:t>
      </w:r>
      <w:ins w:id="596" w:author="Marc Lohse" w:date="2009-11-27T11:27:00Z">
        <w:r w:rsidR="009A0C87">
          <w:rPr>
            <w:rFonts w:ascii="Arial" w:hAnsi="Arial"/>
          </w:rPr>
          <w:fldChar w:fldCharType="begin"/>
        </w:r>
        <w:r w:rsidR="009A0C87">
          <w:rPr>
            <w:rFonts w:ascii="Arial" w:hAnsi="Arial"/>
          </w:rPr>
          <w:instrText xml:space="preserve"> ADDIN EN.CITE &lt;EndNote&gt;&lt;Cite&gt;&lt;Author&gt;Gautier&lt;/Author&gt;&lt;Year&gt;2004&lt;/Year&gt;&lt;RecNum&gt;15&lt;/RecNum&gt;&lt;record&gt;&lt;rec-number&gt;15&lt;/rec-number&gt;&lt;foreign-keys&gt;&lt;key app="EN" db-id="wwxr5eewzdsweue0vsnxstf09ztd5rsvadr0"&gt;15&lt;/key&gt;&lt;/foreign-keys&gt;&lt;ref-type name="Journal Article"&gt;17&lt;/ref-type&gt;&lt;contributors&gt;&lt;authors&gt;&lt;author&gt;Gautier, L.&lt;/author&gt;&lt;author&gt;Cope, L.&lt;/author&gt;&lt;author&gt;Bolstad, B. M.&lt;/author&gt;&lt;author&gt;Irizarry, R. A.&lt;/author&gt;&lt;/authors&gt;&lt;/contributors&gt;&lt;auth-address&gt;Center for Biological Sequence Analysis (CBS), Technical University of Denmark, Building 208, 2800 Lyngby, Denmark. laurent@cbs.dtu.dk&lt;/auth-address&gt;&lt;titles&gt;&lt;title&gt;affy--analysis of Affymetrix GeneChip data at the probe level&lt;/title&gt;&lt;secondary-title&gt;Bioinformatics&lt;/secondary-title&gt;&lt;/titles&gt;&lt;periodical&gt;&lt;full-title&gt;Bioinformatics&lt;/full-title&gt;&lt;/periodical&gt;&lt;pages&gt;307-15&lt;/pages&gt;&lt;volume&gt;20&lt;/volume&gt;&lt;number&gt;3&lt;/number&gt;&lt;keywords&gt;&lt;keyword&gt;Algorithms&lt;/keyword&gt;&lt;keyword&gt;DNA Probes&lt;/keyword&gt;&lt;keyword&gt;Gene Expression Profiling&lt;/keyword&gt;&lt;keyword&gt;Software&lt;/keyword&gt;&lt;keyword&gt;Databases: Genetic&lt;/keyword&gt;&lt;keyword&gt;Sequence Alignment&lt;/keyword&gt;&lt;keyword&gt;Information Storage and Retrieval&lt;/keyword&gt;&lt;keyword&gt;Databases: Bibliographic&lt;/keyword&gt;&lt;keyword&gt;Oligonucleotide Array Sequence Analysis&lt;/keyword&gt;&lt;keyword&gt;Sequence Analysis: DNA&lt;/keyword&gt;&lt;keyword&gt;User-Computer Interface&lt;/keyword&gt;&lt;/keywords&gt;&lt;dates&gt;&lt;year&gt;2004&lt;/year&gt;&lt;pub-dates&gt;&lt;date&gt;Feb 12&lt;/date&gt;&lt;/pub-dates&gt;&lt;/dates&gt;&lt;accession-num&gt;14960456&lt;/accession-num&gt;&lt;label&gt;p00323&lt;/label&gt;&lt;urls&gt;&lt;related-urls&gt;&lt;url&gt;http://www.ncbi.nlm.nih.gov/entrez/query.fcgi?db=pubmed&amp;amp;cmd=Retrieve&amp;amp;dopt=AbstractPlus&amp;amp;list_uids=14960456&lt;/url&gt;&lt;/related-urls&gt;&lt;pdf-urls&gt;&lt;url&gt;file://localhost/Users/marc/Documents/Papers/2004/Gautier/Bioinformatics%202004%20Gautier.pdf&lt;/url&gt;&lt;/pdf-urls&gt;&lt;/urls&gt;&lt;custom3&gt;papers://0FAAA87A-C0AF-430C-9494-8B287197C39E/Paper/p323&lt;/custom3&gt;&lt;electronic-resource-num&gt;10.1093/bioinformatics/btg405&lt;/electronic-resource-num&gt;&lt;language&gt;eng&lt;/language&gt;&lt;/record&gt;&lt;/Cite&gt;&lt;/EndNote&gt;</w:instrText>
        </w:r>
      </w:ins>
      <w:r w:rsidR="009A0C87">
        <w:rPr>
          <w:rFonts w:ascii="Arial" w:hAnsi="Arial"/>
        </w:rPr>
        <w:fldChar w:fldCharType="separate"/>
      </w:r>
      <w:ins w:id="597" w:author="Marc Lohse" w:date="2009-11-27T11:27:00Z">
        <w:r w:rsidR="009A0C87">
          <w:rPr>
            <w:rFonts w:ascii="Arial" w:hAnsi="Arial"/>
          </w:rPr>
          <w:t>(Gautier et al., 2004)</w:t>
        </w:r>
        <w:r w:rsidR="009A0C87">
          <w:rPr>
            <w:rFonts w:ascii="Arial" w:hAnsi="Arial"/>
          </w:rPr>
          <w:fldChar w:fldCharType="end"/>
        </w:r>
      </w:ins>
      <w:r w:rsidRPr="00244E62">
        <w:rPr>
          <w:rFonts w:ascii="Arial" w:hAnsi="Arial"/>
        </w:rPr>
        <w:t xml:space="preserve">) yields slopes for each of the degradation curves. If the slopes of individual RNA degradation curves are exceeding a value of three or are deviating by more than 10% from the median slope of all curves, a warning message indicating the affected chips is diplayed in the quality check result list. MA plots visualizing the log2 fold change in expression of gene </w:t>
      </w:r>
      <w:ins w:id="598" w:author="Marc Lohse" w:date="2009-10-30T17:23:00Z">
        <w:r w:rsidRPr="00244E62">
          <w:rPr>
            <w:rFonts w:ascii="Arial" w:hAnsi="Arial"/>
          </w:rPr>
          <w:t xml:space="preserve">G </w:t>
        </w:r>
      </w:ins>
      <w:r w:rsidRPr="00244E62">
        <w:rPr>
          <w:rFonts w:ascii="Arial" w:hAnsi="Arial"/>
        </w:rPr>
        <w:t xml:space="preserve">under condition C vs. condition D (M = </w:t>
      </w:r>
      <w:ins w:id="599" w:author="Marc Lohse" w:date="2009-10-30T17:23:00Z">
        <w:r w:rsidRPr="00244E62">
          <w:rPr>
            <w:rFonts w:ascii="Arial" w:hAnsi="Arial"/>
          </w:rPr>
          <w:t>logG</w:t>
        </w:r>
        <w:r w:rsidRPr="00244E62">
          <w:rPr>
            <w:rFonts w:ascii="Arial" w:hAnsi="Arial"/>
            <w:vertAlign w:val="subscript"/>
          </w:rPr>
          <w:t>C</w:t>
        </w:r>
        <w:r w:rsidRPr="00244E62">
          <w:rPr>
            <w:rFonts w:ascii="Arial" w:hAnsi="Arial"/>
          </w:rPr>
          <w:t xml:space="preserve"> </w:t>
        </w:r>
      </w:ins>
      <w:r w:rsidRPr="00244E62">
        <w:rPr>
          <w:rFonts w:ascii="Arial" w:hAnsi="Arial"/>
        </w:rPr>
        <w:t xml:space="preserve">- </w:t>
      </w:r>
      <w:ins w:id="600" w:author="Marc Lohse" w:date="2009-10-30T17:23:00Z">
        <w:r w:rsidRPr="00244E62">
          <w:rPr>
            <w:rFonts w:ascii="Arial" w:hAnsi="Arial"/>
          </w:rPr>
          <w:t>logG</w:t>
        </w:r>
        <w:r w:rsidRPr="00244E62">
          <w:rPr>
            <w:rFonts w:ascii="Arial" w:hAnsi="Arial"/>
            <w:vertAlign w:val="subscript"/>
          </w:rPr>
          <w:t>D</w:t>
        </w:r>
      </w:ins>
      <w:r w:rsidRPr="00244E62">
        <w:rPr>
          <w:rFonts w:ascii="Arial" w:hAnsi="Arial"/>
        </w:rPr>
        <w:t xml:space="preserve">) plotted against the average log2 probe intensity (A = </w:t>
      </w:r>
      <w:r w:rsidRPr="00244E62">
        <w:rPr>
          <w:rFonts w:ascii="Arial" w:hAnsi="Arial"/>
          <w:bCs/>
          <w:lang w:val="de-DE"/>
        </w:rPr>
        <w:t>½ * (</w:t>
      </w:r>
      <w:r w:rsidRPr="00244E62">
        <w:rPr>
          <w:rFonts w:ascii="Arial" w:hAnsi="Arial"/>
        </w:rPr>
        <w:t>logA</w:t>
      </w:r>
      <w:r w:rsidRPr="00244E62">
        <w:rPr>
          <w:rFonts w:ascii="Arial" w:hAnsi="Arial"/>
          <w:vertAlign w:val="subscript"/>
        </w:rPr>
        <w:t>C</w:t>
      </w:r>
      <w:r w:rsidRPr="00244E62">
        <w:rPr>
          <w:rFonts w:ascii="Arial" w:hAnsi="Arial"/>
        </w:rPr>
        <w:t xml:space="preserve"> + logA</w:t>
      </w:r>
      <w:r w:rsidRPr="00244E62">
        <w:rPr>
          <w:rFonts w:ascii="Arial" w:hAnsi="Arial"/>
          <w:vertAlign w:val="subscript"/>
        </w:rPr>
        <w:t>D</w:t>
      </w:r>
      <w:r w:rsidRPr="00244E62">
        <w:rPr>
          <w:rFonts w:ascii="Arial" w:hAnsi="Arial"/>
        </w:rPr>
        <w:t xml:space="preserve">)) are generated for each individual chip. In the case of two color microarrays the red channel signal intensity is compared against the </w:t>
      </w:r>
      <w:ins w:id="601" w:author="Marc Lohse" w:date="2009-10-30T17:24:00Z">
        <w:r w:rsidRPr="00244E62">
          <w:rPr>
            <w:rFonts w:ascii="Arial" w:hAnsi="Arial"/>
          </w:rPr>
          <w:t xml:space="preserve">green </w:t>
        </w:r>
      </w:ins>
      <w:r w:rsidRPr="00244E62">
        <w:rPr>
          <w:rFonts w:ascii="Arial" w:hAnsi="Arial"/>
        </w:rPr>
        <w:t xml:space="preserve">channel signal intensity. To display MA plots for affymetrix arrays, the normalized expression values of each chip are compared against a synthetic chip created using the median expression values of all probesets across all chips in the experiment. Based on the assumption that most genes will not respond differentially to a given treatment Robin automatically warns the user if more than 5% of the probesets on an individual chip are more than two fold up- or down regulated. This threshold might be too restrictive in certain experiments where e.g. very different developmental stages of an organism are compared or a drastic treatment is applied. Generally, though, a high percentage of differentially responding probesets might indicate technical artifacts caused e.g. by a low signal-to-noise ratio or large differences in probe signal intensity that could not be eliminated by normlization. Again based on the aforementioned assumption, the M values plotted on a MA plots should be centered </w:t>
      </w:r>
      <w:proofErr w:type="gramStart"/>
      <w:r w:rsidRPr="00244E62">
        <w:rPr>
          <w:rFonts w:ascii="Arial" w:hAnsi="Arial"/>
        </w:rPr>
        <w:t>around</w:t>
      </w:r>
      <w:proofErr w:type="gramEnd"/>
      <w:r w:rsidRPr="00244E62">
        <w:rPr>
          <w:rFonts w:ascii="Arial" w:hAnsi="Arial"/>
        </w:rPr>
        <w:t xml:space="preserve"> M=0. A lowess fit </w:t>
      </w:r>
      <w:ins w:id="602" w:author="Marc Lohse" w:date="2009-11-27T11:27:00Z">
        <w:r w:rsidR="009A0C87">
          <w:rPr>
            <w:rFonts w:ascii="Arial" w:hAnsi="Arial"/>
          </w:rPr>
          <w:fldChar w:fldCharType="begin"/>
        </w:r>
        <w:r w:rsidR="009A0C87">
          <w:rPr>
            <w:rFonts w:ascii="Arial" w:hAnsi="Arial"/>
          </w:rPr>
          <w:instrText xml:space="preserve"> ADDIN EN.CITE &lt;EndNote&gt;&lt;Cite&gt;&lt;Author&gt;Cleveland&lt;/Author&gt;&lt;Year&gt;1979&lt;/Year&gt;&lt;RecNum&gt;136&lt;/RecNum&gt;&lt;record&gt;&lt;rec-number&gt;136&lt;/rec-number&gt;&lt;foreign-keys&gt;&lt;key app="EN" db-id="wwxr5eewzdsweue0vsnxstf09ztd5rsvadr0"&gt;136&lt;/key&gt;&lt;/foreign-keys&gt;&lt;ref-type name="Journal Article"&gt;17&lt;/ref-type&gt;&lt;contributors&gt;&lt;authors&gt;&lt;author&gt;Cleveland, W. S.&lt;/author&gt;&lt;/authors&gt;&lt;/contributors&gt;&lt;titles&gt;&lt;title&gt;Robust locally weighted regression and smoothing scatterplots&lt;/title&gt;&lt;secondary-title&gt;Amer. Statist. Assoc&lt;/secondary-title&gt;&lt;/titles&gt;&lt;periodical&gt;&lt;full-title&gt;Amer. Statist. Assoc&lt;/full-title&gt;&lt;/periodical&gt;&lt;pages&gt;829-836&lt;/pages&gt;&lt;volume&gt;74&lt;/volume&gt;&lt;dates&gt;&lt;year&gt;1979&lt;/year&gt;&lt;/dates&gt;&lt;urls&gt;&lt;/urls&gt;&lt;/record&gt;&lt;/Cite&gt;&lt;/EndNote&gt;</w:instrText>
        </w:r>
      </w:ins>
      <w:r w:rsidR="009A0C87">
        <w:rPr>
          <w:rFonts w:ascii="Arial" w:hAnsi="Arial"/>
        </w:rPr>
        <w:fldChar w:fldCharType="separate"/>
      </w:r>
      <w:ins w:id="603" w:author="Marc Lohse" w:date="2009-11-27T11:27:00Z">
        <w:r w:rsidR="009A0C87">
          <w:rPr>
            <w:rFonts w:ascii="Arial" w:hAnsi="Arial"/>
          </w:rPr>
          <w:t>(Cleveland, 1979)</w:t>
        </w:r>
        <w:r w:rsidR="009A0C87">
          <w:rPr>
            <w:rFonts w:ascii="Arial" w:hAnsi="Arial"/>
          </w:rPr>
          <w:fldChar w:fldCharType="end"/>
        </w:r>
      </w:ins>
      <w:del w:id="604" w:author="Marc Lohse" w:date="2009-11-27T11:26:00Z">
        <w:r w:rsidRPr="00244E62" w:rsidDel="00323C13">
          <w:rPr>
            <w:rFonts w:ascii="Arial" w:hAnsi="Arial"/>
          </w:rPr>
          <w:delText>{Cleveland, 1981 #112}</w:delText>
        </w:r>
      </w:del>
      <w:r w:rsidRPr="00244E62">
        <w:rPr>
          <w:rFonts w:ascii="Arial" w:hAnsi="Arial"/>
        </w:rPr>
        <w:t xml:space="preserve"> is calculated for the MA plots. In the ideal case the lowess fit curve would be identical </w:t>
      </w:r>
      <w:ins w:id="605" w:author="Marc Lohse" w:date="2009-10-30T17:24:00Z">
        <w:r w:rsidRPr="00244E62">
          <w:rPr>
            <w:rFonts w:ascii="Arial" w:hAnsi="Arial"/>
          </w:rPr>
          <w:t xml:space="preserve">to </w:t>
        </w:r>
      </w:ins>
      <w:r w:rsidRPr="00244E62">
        <w:rPr>
          <w:rFonts w:ascii="Arial" w:hAnsi="Arial"/>
        </w:rPr>
        <w:t xml:space="preserve">the M=0 line. As an estimate for a strong deviation of the lowess fit from the M=0 line, the absolute numerical integral of the lowess curve over the M=0 line is calculated. If the integral exceeds a value of 1, a warning will be issued to notify the user of possible artifacts that might be caused by e.g. a bimodal probe signal intensity distribution. Probe signal intensity oversaturation is estimated by calculating the percentage of probes whose raw signal intensity is at the maximal intensity value measured within each chip. </w:t>
      </w:r>
      <w:proofErr w:type="gramStart"/>
      <w:r w:rsidRPr="00244E62">
        <w:rPr>
          <w:rFonts w:ascii="Arial" w:hAnsi="Arial"/>
        </w:rPr>
        <w:t>Usually only one or a few probes display maximal intensity (in the case of Affymetrix GeneChips the theoretically possible maximal dynamic range of probe signal intensity is 0 to 2</w:t>
      </w:r>
      <w:r w:rsidRPr="00244E62">
        <w:rPr>
          <w:rFonts w:ascii="Arial" w:hAnsi="Arial"/>
          <w:kern w:val="24"/>
          <w:vertAlign w:val="superscript"/>
        </w:rPr>
        <w:t>16</w:t>
      </w:r>
      <w:r w:rsidRPr="00244E62">
        <w:rPr>
          <w:rFonts w:ascii="Arial" w:hAnsi="Arial"/>
          <w:kern w:val="24"/>
        </w:rPr>
        <w:t xml:space="preserve"> due to the 16 bit data precision of Affymetrix GeneChip scanning devices</w:t>
      </w:r>
      <w:r w:rsidRPr="00244E62">
        <w:rPr>
          <w:rFonts w:ascii="Arial" w:hAnsi="Arial"/>
        </w:rPr>
        <w:t>).</w:t>
      </w:r>
      <w:proofErr w:type="gramEnd"/>
      <w:r w:rsidRPr="00244E62">
        <w:rPr>
          <w:rFonts w:ascii="Arial" w:hAnsi="Arial"/>
        </w:rPr>
        <w:t xml:space="preserve"> If more than 0.25 % of the probes have maximal intensity, the chip is considered oversaturated and a warning is generated, informing the user of the possible information loss. </w:t>
      </w:r>
      <w:ins w:id="606" w:author="Marc Lohse" w:date="2009-10-30T17:28:00Z">
        <w:r w:rsidRPr="00244E62">
          <w:rPr>
            <w:rFonts w:ascii="Arial" w:hAnsi="Arial"/>
          </w:rPr>
          <w:t xml:space="preserve">Since the rank product-based analysis does not accept duplicated spots on one array, Robin checks the input data and collapses replicated values identified by the same identifier to the </w:t>
        </w:r>
      </w:ins>
      <w:ins w:id="607" w:author="Marc Lohse" w:date="2009-10-30T17:30:00Z">
        <w:r w:rsidRPr="00244E62">
          <w:rPr>
            <w:rFonts w:ascii="Arial" w:hAnsi="Arial"/>
          </w:rPr>
          <w:t>median value within each array.</w:t>
        </w:r>
      </w:ins>
      <w:ins w:id="608" w:author="Marc Lohse" w:date="2009-10-30T17:31:00Z">
        <w:r w:rsidRPr="00244E62">
          <w:rPr>
            <w:rFonts w:ascii="Arial" w:hAnsi="Arial"/>
          </w:rPr>
          <w:t xml:space="preserve"> If replication is detected a file containing the replicated spot identifiers and values will be written to disk.</w:t>
        </w:r>
      </w:ins>
      <w:ins w:id="609" w:author="Marc Lohse" w:date="2009-10-30T17:32:00Z">
        <w:r w:rsidRPr="00244E62">
          <w:rPr>
            <w:rFonts w:ascii="Arial" w:hAnsi="Arial"/>
          </w:rPr>
          <w:t xml:space="preserve"> </w:t>
        </w:r>
      </w:ins>
      <w:r w:rsidRPr="00244E62">
        <w:rPr>
          <w:rFonts w:ascii="Arial" w:hAnsi="Arial"/>
        </w:rPr>
        <w:t>In addition to the warnings issued during the quality assessment, Robin will also inform the user of problems that occurred during the statistical analysis of differential expression, like low or imbalanced numbers of biological replicates and low significance of the results (e.g. none of the probe</w:t>
      </w:r>
      <w:ins w:id="610" w:author="Marc Lohse" w:date="2009-10-30T17:27:00Z">
        <w:r w:rsidRPr="00244E62">
          <w:rPr>
            <w:rFonts w:ascii="Arial" w:hAnsi="Arial"/>
          </w:rPr>
          <w:t>s</w:t>
        </w:r>
      </w:ins>
      <w:r w:rsidRPr="00244E62">
        <w:rPr>
          <w:rFonts w:ascii="Arial" w:hAnsi="Arial"/>
        </w:rPr>
        <w:t xml:space="preserve"> tested is called significantly differentially expressed given the chosen thresholds). At the end of the analysis workflow, Robin will present a summary list of all generated warnings to ensure that the user is made aware of possible shortcomings of the data.</w:t>
      </w:r>
    </w:p>
    <w:p w:rsidR="00841996" w:rsidRPr="000F30E7" w:rsidRDefault="00841996" w:rsidP="002D12CA">
      <w:pPr>
        <w:numPr>
          <w:ins w:id="611" w:author="Marc Lohse" w:date="2009-11-02T09:45:00Z"/>
        </w:numPr>
        <w:spacing w:line="360" w:lineRule="auto"/>
        <w:jc w:val="both"/>
        <w:rPr>
          <w:ins w:id="612" w:author="Marc Lohse" w:date="2009-11-02T09:45:00Z"/>
          <w:rFonts w:ascii="Arial" w:hAnsi="Arial"/>
        </w:rPr>
      </w:pPr>
    </w:p>
    <w:p w:rsidR="00841996" w:rsidRPr="000F30E7" w:rsidRDefault="00244E62" w:rsidP="002D12CA">
      <w:pPr>
        <w:numPr>
          <w:ins w:id="613" w:author="Marc Lohse" w:date="2009-11-02T09:45:00Z"/>
        </w:numPr>
        <w:spacing w:line="360" w:lineRule="auto"/>
        <w:jc w:val="both"/>
        <w:rPr>
          <w:ins w:id="614" w:author="Marc Lohse" w:date="2009-11-02T09:45:00Z"/>
          <w:rFonts w:ascii="Arial" w:hAnsi="Arial"/>
          <w:i/>
        </w:rPr>
      </w:pPr>
      <w:ins w:id="615" w:author="Marc Lohse" w:date="2009-11-02T09:45:00Z">
        <w:r w:rsidRPr="00244E62">
          <w:rPr>
            <w:rFonts w:ascii="Arial" w:hAnsi="Arial"/>
            <w:i/>
          </w:rPr>
          <w:t>Plant material</w:t>
        </w:r>
      </w:ins>
    </w:p>
    <w:p w:rsidR="00C35463" w:rsidRPr="000F30E7" w:rsidRDefault="00244E62" w:rsidP="002D12CA">
      <w:pPr>
        <w:numPr>
          <w:ins w:id="616" w:author="Marc Lohse" w:date="2009-11-02T10:34:00Z"/>
        </w:numPr>
        <w:spacing w:line="360" w:lineRule="auto"/>
        <w:jc w:val="both"/>
        <w:rPr>
          <w:rFonts w:ascii="Arial" w:hAnsi="Arial"/>
        </w:rPr>
      </w:pPr>
      <w:ins w:id="617" w:author="Marc Lohse" w:date="2009-11-02T09:45:00Z">
        <w:r w:rsidRPr="00244E62">
          <w:rPr>
            <w:rFonts w:ascii="Arial" w:hAnsi="Arial"/>
            <w:i/>
          </w:rPr>
          <w:t>Solanum lycopersicum</w:t>
        </w:r>
        <w:r w:rsidR="00841996" w:rsidRPr="000F30E7">
          <w:rPr>
            <w:rFonts w:ascii="Arial" w:hAnsi="Arial"/>
          </w:rPr>
          <w:t xml:space="preserve"> plants cultivar M82 seeds were </w:t>
        </w:r>
      </w:ins>
      <w:ins w:id="618" w:author="Marc Lohse" w:date="2009-11-02T10:04:00Z">
        <w:r w:rsidRPr="00244E62">
          <w:rPr>
            <w:rFonts w:ascii="Arial" w:hAnsi="Arial"/>
          </w:rPr>
          <w:t>allowed to germinate</w:t>
        </w:r>
      </w:ins>
      <w:ins w:id="619" w:author="Marc Lohse" w:date="2009-11-02T09:45:00Z">
        <w:r w:rsidRPr="00244E62">
          <w:rPr>
            <w:rFonts w:ascii="Arial" w:hAnsi="Arial"/>
          </w:rPr>
          <w:t xml:space="preserve"> directly on </w:t>
        </w:r>
      </w:ins>
      <w:ins w:id="620" w:author="Marc Lohse" w:date="2009-11-02T10:03:00Z">
        <w:r w:rsidRPr="00244E62">
          <w:rPr>
            <w:rFonts w:ascii="Arial" w:hAnsi="Arial"/>
          </w:rPr>
          <w:t xml:space="preserve">soil and </w:t>
        </w:r>
      </w:ins>
      <w:ins w:id="621" w:author="Marc Lohse" w:date="2009-11-02T10:04:00Z">
        <w:r w:rsidRPr="00244E62">
          <w:rPr>
            <w:rFonts w:ascii="Arial" w:hAnsi="Arial"/>
          </w:rPr>
          <w:t xml:space="preserve">were </w:t>
        </w:r>
      </w:ins>
      <w:ins w:id="622" w:author="Marc Lohse" w:date="2009-11-02T10:09:00Z">
        <w:r w:rsidRPr="00244E62">
          <w:rPr>
            <w:rFonts w:ascii="Arial" w:hAnsi="Arial"/>
          </w:rPr>
          <w:t xml:space="preserve">then </w:t>
        </w:r>
      </w:ins>
      <w:ins w:id="623" w:author="Marc Lohse" w:date="2009-11-02T10:04:00Z">
        <w:r w:rsidRPr="00244E62">
          <w:rPr>
            <w:rFonts w:ascii="Arial" w:hAnsi="Arial"/>
          </w:rPr>
          <w:t xml:space="preserve">transferred to a vermiculte-based groth substrate </w:t>
        </w:r>
      </w:ins>
      <w:ins w:id="624" w:author="Marc Lohse" w:date="2009-11-02T10:09:00Z">
        <w:r w:rsidRPr="00244E62">
          <w:rPr>
            <w:rFonts w:ascii="Arial" w:hAnsi="Arial"/>
          </w:rPr>
          <w:t xml:space="preserve">and further cultivated as described in </w:t>
        </w:r>
      </w:ins>
      <w:ins w:id="625" w:author="Marc Lohse" w:date="2009-11-27T11:27:00Z">
        <w:r w:rsidR="009A0C87">
          <w:rPr>
            <w:rFonts w:ascii="Arial" w:hAnsi="Arial"/>
          </w:rPr>
          <w:fldChar w:fldCharType="begin">
            <w:fldData xml:space="preserve">PEVuZE5vdGU+PENpdGU+PEF1dGhvcj52YW4gZGVyIE1lcndlPC9BdXRob3I+PFllYXI+MjAwOTwv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=
</w:fldData>
          </w:fldChar>
        </w:r>
        <w:r w:rsidR="009A0C87">
          <w:rPr>
            <w:rFonts w:ascii="Arial" w:hAnsi="Arial"/>
          </w:rPr>
          <w:instrText xml:space="preserve"> ADDIN EN.CITE </w:instrText>
        </w:r>
        <w:r w:rsidR="009A0C87">
          <w:rPr>
            <w:rFonts w:ascii="Arial" w:hAnsi="Arial"/>
          </w:rPr>
          <w:fldChar w:fldCharType="begin">
            <w:fldData xml:space="preserve">PEVuZE5vdGU+PENpdGU+PEF1dGhvcj52YW4gZGVyIE1lcndlPC9BdXRob3I+PFllYXI+MjAwOTwv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=
</w:fldData>
          </w:fldChar>
        </w:r>
        <w:r w:rsidR="009A0C87">
          <w:rPr>
            <w:rFonts w:ascii="Arial" w:hAnsi="Arial"/>
          </w:rPr>
          <w:instrText xml:space="preserve"> ADDIN EN.CITE.DATA </w:instrText>
        </w:r>
        <w:r w:rsidR="009A0C87" w:rsidRPr="009A0C87">
          <w:rPr>
            <w:rStyle w:val="PageNumber"/>
            <w:rFonts w:ascii="Arial" w:hAnsi="Arial"/>
            <w:rPrChange w:id="626"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627" w:author="Marc Lohse" w:date="2009-11-27T11:27:00Z">
        <w:r w:rsidR="009A0C87">
          <w:rPr>
            <w:rFonts w:ascii="Arial" w:hAnsi="Arial"/>
          </w:rPr>
          <w:t>(van der Merwe et al., 2009)</w:t>
        </w:r>
        <w:r w:rsidR="009A0C87">
          <w:rPr>
            <w:rFonts w:ascii="Arial" w:hAnsi="Arial"/>
          </w:rPr>
          <w:fldChar w:fldCharType="end"/>
        </w:r>
      </w:ins>
      <w:ins w:id="628" w:author="Marc Lohse" w:date="2009-11-02T09:52:00Z">
        <w:r w:rsidRPr="00244E62">
          <w:rPr>
            <w:rFonts w:ascii="Arial" w:hAnsi="Arial"/>
          </w:rPr>
          <w:t xml:space="preserve">. </w:t>
        </w:r>
      </w:ins>
      <w:ins w:id="629" w:author="Marc Lohse" w:date="2009-11-02T10:32:00Z">
        <w:r w:rsidRPr="00244E62">
          <w:rPr>
            <w:rFonts w:ascii="Arial" w:hAnsi="Arial"/>
          </w:rPr>
          <w:t xml:space="preserve">Plant materials for microarray analysis were harvested from 6 week-old plants. Specifically, </w:t>
        </w:r>
      </w:ins>
      <w:ins w:id="630" w:author="Marc Lohse" w:date="2009-11-02T10:33:00Z">
        <w:r w:rsidRPr="00244E62">
          <w:rPr>
            <w:rFonts w:ascii="Arial" w:hAnsi="Arial"/>
          </w:rPr>
          <w:t>l</w:t>
        </w:r>
      </w:ins>
      <w:ins w:id="631" w:author="Marc Lohse" w:date="2009-11-02T10:31:00Z">
        <w:r w:rsidRPr="00244E62">
          <w:rPr>
            <w:rFonts w:ascii="Arial" w:hAnsi="Arial"/>
          </w:rPr>
          <w:t xml:space="preserve">eaf samples were taken from the </w:t>
        </w:r>
      </w:ins>
      <w:ins w:id="632" w:author="Marc Lohse" w:date="2009-11-02T10:32:00Z">
        <w:r w:rsidRPr="00244E62">
          <w:rPr>
            <w:rFonts w:ascii="Arial" w:hAnsi="Arial"/>
          </w:rPr>
          <w:t xml:space="preserve">third to fourth node from the top, </w:t>
        </w:r>
      </w:ins>
      <w:ins w:id="633" w:author="Marc Lohse" w:date="2009-11-02T10:35:00Z">
        <w:r w:rsidRPr="00244E62">
          <w:rPr>
            <w:rFonts w:ascii="Arial" w:hAnsi="Arial"/>
          </w:rPr>
          <w:t>r</w:t>
        </w:r>
      </w:ins>
      <w:ins w:id="634" w:author="Marc Lohse" w:date="2009-11-02T10:34:00Z">
        <w:r w:rsidRPr="00244E62">
          <w:rPr>
            <w:rFonts w:ascii="Arial" w:hAnsi="Arial"/>
          </w:rPr>
          <w:t>oots w</w:t>
        </w:r>
      </w:ins>
      <w:ins w:id="635" w:author="Marc Lohse" w:date="2009-11-02T10:35:00Z">
        <w:r w:rsidRPr="00244E62">
          <w:rPr>
            <w:rFonts w:ascii="Arial" w:hAnsi="Arial"/>
          </w:rPr>
          <w:t xml:space="preserve">ere washed in tap water to remove growth substrate and all fully expanded flowers were collected. </w:t>
        </w:r>
      </w:ins>
      <w:ins w:id="636" w:author="Marc Lohse" w:date="2009-11-25T10:34:00Z">
        <w:r w:rsidR="002945DC">
          <w:rPr>
            <w:rFonts w:ascii="Arial" w:hAnsi="Arial"/>
          </w:rPr>
          <w:t xml:space="preserve">In order to </w:t>
        </w:r>
      </w:ins>
      <w:ins w:id="637" w:author="Marc Lohse" w:date="2009-11-25T10:33:00Z">
        <w:r w:rsidR="002945DC">
          <w:rPr>
            <w:rFonts w:ascii="Arial" w:hAnsi="Arial"/>
          </w:rPr>
          <w:t>minimize circadian effects</w:t>
        </w:r>
      </w:ins>
      <w:ins w:id="638" w:author="Marc Lohse" w:date="2009-11-25T10:34:00Z">
        <w:r w:rsidR="002945DC">
          <w:rPr>
            <w:rFonts w:ascii="Arial" w:hAnsi="Arial"/>
          </w:rPr>
          <w:t xml:space="preserve">, samples were taken </w:t>
        </w:r>
        <w:r w:rsidR="00925570">
          <w:rPr>
            <w:rFonts w:ascii="Arial" w:hAnsi="Arial"/>
          </w:rPr>
          <w:t xml:space="preserve">on two consecutive days at the same time of day within </w:t>
        </w:r>
        <w:proofErr w:type="gramStart"/>
        <w:r w:rsidR="00925570">
          <w:rPr>
            <w:rFonts w:ascii="Arial" w:hAnsi="Arial"/>
          </w:rPr>
          <w:t>1</w:t>
        </w:r>
      </w:ins>
      <w:ins w:id="639" w:author="Marc Lohse" w:date="2009-11-25T10:40:00Z">
        <w:r w:rsidR="00925570">
          <w:rPr>
            <w:rFonts w:ascii="Arial" w:hAnsi="Arial"/>
          </w:rPr>
          <w:t xml:space="preserve"> ½</w:t>
        </w:r>
        <w:proofErr w:type="gramEnd"/>
        <w:r w:rsidR="00925570">
          <w:rPr>
            <w:rFonts w:ascii="Arial" w:hAnsi="Arial"/>
          </w:rPr>
          <w:t xml:space="preserve"> hours. </w:t>
        </w:r>
      </w:ins>
      <w:ins w:id="640" w:author="Marc Lohse" w:date="2009-11-02T10:35:00Z">
        <w:r w:rsidR="00925570">
          <w:rPr>
            <w:rFonts w:ascii="Arial" w:hAnsi="Arial"/>
          </w:rPr>
          <w:t>Tissue</w:t>
        </w:r>
        <w:r w:rsidRPr="00244E62">
          <w:rPr>
            <w:rFonts w:ascii="Arial" w:hAnsi="Arial"/>
          </w:rPr>
          <w:t xml:space="preserve"> samples were immediately shock frozen in liquid nitrogen and stored at -80°C.</w:t>
        </w:r>
      </w:ins>
    </w:p>
    <w:p w:rsidR="00F97EB2" w:rsidRPr="000F30E7" w:rsidRDefault="00F97EB2" w:rsidP="002D12CA">
      <w:pPr>
        <w:spacing w:line="360" w:lineRule="auto"/>
        <w:jc w:val="both"/>
        <w:rPr>
          <w:rFonts w:ascii="Arial" w:hAnsi="Arial"/>
        </w:rPr>
      </w:pPr>
    </w:p>
    <w:p w:rsidR="009B27B3" w:rsidRPr="000F30E7" w:rsidRDefault="00244E62" w:rsidP="002D12CA">
      <w:pPr>
        <w:spacing w:line="360" w:lineRule="auto"/>
        <w:jc w:val="both"/>
        <w:rPr>
          <w:rFonts w:ascii="Arial" w:hAnsi="Arial"/>
          <w:i/>
        </w:rPr>
      </w:pPr>
      <w:r w:rsidRPr="00244E62">
        <w:rPr>
          <w:rFonts w:ascii="Arial" w:hAnsi="Arial"/>
          <w:i/>
        </w:rPr>
        <w:t>Sample preparation</w:t>
      </w:r>
    </w:p>
    <w:p w:rsidR="009B27B3" w:rsidRPr="000F30E7" w:rsidRDefault="00244E62" w:rsidP="002D12CA">
      <w:pPr>
        <w:spacing w:line="360" w:lineRule="auto"/>
        <w:jc w:val="both"/>
        <w:rPr>
          <w:ins w:id="641" w:author="Marc Lohse" w:date="2009-11-02T11:53:00Z"/>
          <w:rFonts w:ascii="Arial" w:hAnsi="Arial"/>
        </w:rPr>
      </w:pPr>
      <w:ins w:id="642" w:author="Marc Lohse" w:date="2009-11-02T11:32:00Z">
        <w:r w:rsidRPr="00244E62">
          <w:rPr>
            <w:rFonts w:ascii="Arial" w:hAnsi="Arial"/>
          </w:rPr>
          <w:t xml:space="preserve">Tomato RNA extraction was performed </w:t>
        </w:r>
      </w:ins>
      <w:ins w:id="643" w:author="Marc Lohse" w:date="2009-11-02T11:43:00Z">
        <w:r w:rsidRPr="00244E62">
          <w:rPr>
            <w:rFonts w:ascii="Arial" w:hAnsi="Arial"/>
          </w:rPr>
          <w:t>using a modification of the standard TRIzol (</w:t>
        </w:r>
      </w:ins>
      <w:ins w:id="644" w:author="Marc Lohse" w:date="2009-11-02T11:44:00Z">
        <w:r w:rsidRPr="00244E62">
          <w:rPr>
            <w:rFonts w:ascii="Arial" w:hAnsi="Arial"/>
          </w:rPr>
          <w:t>Invitrogen GmbH, Karlsruhe</w:t>
        </w:r>
      </w:ins>
      <w:ins w:id="645" w:author="Marc Lohse" w:date="2009-11-02T11:43:00Z">
        <w:r w:rsidRPr="00244E62">
          <w:rPr>
            <w:rFonts w:ascii="Arial" w:hAnsi="Arial"/>
          </w:rPr>
          <w:t>)</w:t>
        </w:r>
      </w:ins>
      <w:ins w:id="646" w:author="Marc Lohse" w:date="2009-11-02T11:45:00Z">
        <w:r w:rsidRPr="00244E62">
          <w:rPr>
            <w:rFonts w:ascii="Arial" w:hAnsi="Arial"/>
          </w:rPr>
          <w:t xml:space="preserve"> extraction protocol</w:t>
        </w:r>
      </w:ins>
      <w:ins w:id="647" w:author="Marc Lohse" w:date="2009-11-02T11:40:00Z">
        <w:r w:rsidRPr="00244E62">
          <w:rPr>
            <w:rFonts w:ascii="Arial" w:hAnsi="Arial"/>
          </w:rPr>
          <w:t>. Briefly, 500</w:t>
        </w:r>
      </w:ins>
      <w:ins w:id="648" w:author="Marc Lohse" w:date="2009-11-02T12:01:00Z">
        <w:r w:rsidRPr="00244E62">
          <w:rPr>
            <w:rFonts w:ascii="Arial" w:hAnsi="Arial"/>
          </w:rPr>
          <w:t xml:space="preserve"> </w:t>
        </w:r>
      </w:ins>
      <w:ins w:id="649" w:author="Marc Lohse" w:date="2009-11-02T11:40:00Z">
        <w:r w:rsidRPr="00244E62">
          <w:rPr>
            <w:rFonts w:ascii="Arial" w:hAnsi="Arial"/>
          </w:rPr>
          <w:t>mg of frozen material was finely ground in a mortar</w:t>
        </w:r>
      </w:ins>
      <w:ins w:id="650" w:author="Marc Lohse" w:date="2009-11-02T11:45:00Z">
        <w:r w:rsidRPr="00244E62">
          <w:rPr>
            <w:rFonts w:ascii="Arial" w:hAnsi="Arial"/>
          </w:rPr>
          <w:t xml:space="preserve"> and subsequently mixed with </w:t>
        </w:r>
      </w:ins>
      <w:ins w:id="651" w:author="Marc Lohse" w:date="2009-11-02T11:47:00Z">
        <w:r w:rsidRPr="00244E62">
          <w:rPr>
            <w:rFonts w:ascii="Arial" w:hAnsi="Arial"/>
          </w:rPr>
          <w:t>5</w:t>
        </w:r>
      </w:ins>
      <w:ins w:id="652" w:author="Marc Lohse" w:date="2009-11-02T11:45:00Z">
        <w:r w:rsidRPr="00244E62">
          <w:rPr>
            <w:rFonts w:ascii="Arial" w:hAnsi="Arial"/>
          </w:rPr>
          <w:t xml:space="preserve"> ml of TRIzol solution</w:t>
        </w:r>
      </w:ins>
      <w:ins w:id="653" w:author="Marc Lohse" w:date="2009-11-02T11:47:00Z">
        <w:r w:rsidRPr="00244E62">
          <w:rPr>
            <w:rFonts w:ascii="Arial" w:hAnsi="Arial"/>
          </w:rPr>
          <w:t xml:space="preserve"> by vortexing. After addition of 3-5 ml chloroform and centrifugation for 20 minutes at 4000xg, the aqueous phase containing the RNA was transferred to a fresh tube. RNA was </w:t>
        </w:r>
      </w:ins>
      <w:ins w:id="654" w:author="Marc Lohse" w:date="2009-11-02T11:49:00Z">
        <w:r w:rsidRPr="00244E62">
          <w:rPr>
            <w:rFonts w:ascii="Arial" w:hAnsi="Arial"/>
          </w:rPr>
          <w:t>precipitated</w:t>
        </w:r>
      </w:ins>
      <w:ins w:id="655" w:author="Marc Lohse" w:date="2009-11-02T11:47:00Z">
        <w:r w:rsidRPr="00244E62">
          <w:rPr>
            <w:rFonts w:ascii="Arial" w:hAnsi="Arial"/>
          </w:rPr>
          <w:t xml:space="preserve"> </w:t>
        </w:r>
      </w:ins>
      <w:ins w:id="656" w:author="Marc Lohse" w:date="2009-11-02T11:49:00Z">
        <w:r w:rsidRPr="00244E62">
          <w:rPr>
            <w:rFonts w:ascii="Arial" w:hAnsi="Arial"/>
          </w:rPr>
          <w:t xml:space="preserve">over night </w:t>
        </w:r>
      </w:ins>
      <w:ins w:id="657" w:author="Marc Lohse" w:date="2009-11-02T11:51:00Z">
        <w:r w:rsidRPr="00244E62">
          <w:rPr>
            <w:rFonts w:ascii="Arial" w:hAnsi="Arial"/>
          </w:rPr>
          <w:t>following addition</w:t>
        </w:r>
      </w:ins>
      <w:ins w:id="658" w:author="Marc Lohse" w:date="2009-11-02T11:49:00Z">
        <w:r w:rsidRPr="00244E62">
          <w:rPr>
            <w:rFonts w:ascii="Arial" w:hAnsi="Arial"/>
          </w:rPr>
          <w:t xml:space="preserve"> 0.5 volumes of precipitation solution (</w:t>
        </w:r>
      </w:ins>
      <w:ins w:id="659" w:author="Marc Lohse" w:date="2009-11-02T11:50:00Z">
        <w:r w:rsidRPr="00244E62">
          <w:rPr>
            <w:rFonts w:ascii="Arial" w:hAnsi="Arial"/>
          </w:rPr>
          <w:t>0.8 M sodium citrate, 1.2 M sodium chloride</w:t>
        </w:r>
      </w:ins>
      <w:ins w:id="660" w:author="Marc Lohse" w:date="2009-11-02T11:49:00Z">
        <w:r w:rsidRPr="00244E62">
          <w:rPr>
            <w:rFonts w:ascii="Arial" w:hAnsi="Arial"/>
          </w:rPr>
          <w:t>)</w:t>
        </w:r>
      </w:ins>
      <w:ins w:id="661" w:author="Marc Lohse" w:date="2009-11-02T11:53:00Z">
        <w:r w:rsidRPr="00244E62">
          <w:rPr>
            <w:rFonts w:ascii="Arial" w:hAnsi="Arial"/>
          </w:rPr>
          <w:t xml:space="preserve"> and 0.5 volumes of 2-propanol. </w:t>
        </w:r>
      </w:ins>
      <w:ins w:id="662" w:author="Marc Lohse" w:date="2009-11-02T12:02:00Z">
        <w:r w:rsidRPr="00244E62">
          <w:rPr>
            <w:rFonts w:ascii="Arial" w:hAnsi="Arial"/>
          </w:rPr>
          <w:t>Precipitated</w:t>
        </w:r>
      </w:ins>
      <w:ins w:id="663" w:author="Marc Lohse" w:date="2009-11-02T11:54:00Z">
        <w:r w:rsidRPr="00244E62">
          <w:rPr>
            <w:rFonts w:ascii="Arial" w:hAnsi="Arial"/>
          </w:rPr>
          <w:t xml:space="preserve"> RNA was recovered by centrifugation </w:t>
        </w:r>
      </w:ins>
      <w:ins w:id="664" w:author="Marc Lohse" w:date="2009-11-02T11:55:00Z">
        <w:r w:rsidRPr="00244E62">
          <w:rPr>
            <w:rFonts w:ascii="Arial" w:hAnsi="Arial"/>
          </w:rPr>
          <w:t>for 20 minutes at 4000xg and subsequently washed twice by adding 5</w:t>
        </w:r>
      </w:ins>
      <w:ins w:id="665" w:author="Marc Lohse" w:date="2009-11-02T12:02:00Z">
        <w:r w:rsidRPr="00244E62">
          <w:rPr>
            <w:rFonts w:ascii="Arial" w:hAnsi="Arial"/>
          </w:rPr>
          <w:t xml:space="preserve"> </w:t>
        </w:r>
      </w:ins>
      <w:ins w:id="666" w:author="Marc Lohse" w:date="2009-11-02T11:55:00Z">
        <w:r w:rsidRPr="00244E62">
          <w:rPr>
            <w:rFonts w:ascii="Arial" w:hAnsi="Arial"/>
          </w:rPr>
          <w:t>ml of 70% ethanol and centrifuging for 5 minutes at 4000xg. After complete removal of 70% ethanol, the RNA pellets were air-dried and finally dissolved in 40</w:t>
        </w:r>
      </w:ins>
      <w:ins w:id="667" w:author="Marc Lohse" w:date="2009-11-02T12:01:00Z">
        <w:r w:rsidRPr="00244E62">
          <w:rPr>
            <w:rFonts w:ascii="Arial" w:hAnsi="Arial"/>
          </w:rPr>
          <w:t xml:space="preserve"> µl of sterile water.</w:t>
        </w:r>
      </w:ins>
      <w:ins w:id="668" w:author="Marc Lohse" w:date="2009-11-02T12:50:00Z">
        <w:r w:rsidRPr="00244E62">
          <w:rPr>
            <w:rFonts w:ascii="Arial" w:hAnsi="Arial"/>
          </w:rPr>
          <w:t xml:space="preserve"> </w:t>
        </w:r>
      </w:ins>
      <w:proofErr w:type="gramStart"/>
      <w:ins w:id="669" w:author="Marc Lohse" w:date="2009-11-02T12:51:00Z">
        <w:r w:rsidRPr="00244E62">
          <w:rPr>
            <w:rFonts w:ascii="Arial" w:hAnsi="Arial"/>
          </w:rPr>
          <w:t>cDNA</w:t>
        </w:r>
        <w:proofErr w:type="gramEnd"/>
        <w:r w:rsidRPr="00244E62">
          <w:rPr>
            <w:rFonts w:ascii="Arial" w:hAnsi="Arial"/>
          </w:rPr>
          <w:t xml:space="preserve"> synthesis </w:t>
        </w:r>
      </w:ins>
      <w:ins w:id="670" w:author="Marc Lohse" w:date="2009-11-02T13:27:00Z">
        <w:r w:rsidRPr="00244E62">
          <w:rPr>
            <w:rFonts w:ascii="Arial" w:hAnsi="Arial"/>
          </w:rPr>
          <w:t xml:space="preserve">and labeling </w:t>
        </w:r>
      </w:ins>
      <w:ins w:id="671" w:author="Marc Lohse" w:date="2009-11-02T12:51:00Z">
        <w:r w:rsidRPr="00244E62">
          <w:rPr>
            <w:rFonts w:ascii="Arial" w:hAnsi="Arial"/>
          </w:rPr>
          <w:t xml:space="preserve">was carried out as described in </w:t>
        </w:r>
      </w:ins>
      <w:ins w:id="672" w:author="Marc Lohse" w:date="2009-11-27T11:27:00Z">
        <w:r w:rsidR="009A0C87">
          <w:rPr>
            <w:rFonts w:ascii="Arial" w:hAnsi="Arial"/>
          </w:rPr>
          <w:fldChar w:fldCharType="begin"/>
        </w:r>
        <w:r w:rsidR="009A0C87">
          <w:rPr>
            <w:rFonts w:ascii="Arial" w:hAnsi="Arial"/>
          </w:rPr>
          <w:instrText xml:space="preserve"> ADDIN EN.CITE &lt;EndNote&gt;&lt;Cite&gt;&lt;Author&gt;Degenkolbe&lt;/Author&gt;&lt;Year&gt;2005&lt;/Year&gt;&lt;RecNum&gt;111&lt;/RecNum&gt;&lt;record&gt;&lt;rec-number&gt;111&lt;/rec-number&gt;&lt;foreign-keys&gt;&lt;key app="EN" db-id="wwxr5eewzdsweue0vsnxstf09ztd5rsvadr0"&gt;111&lt;/key&gt;&lt;/foreign-keys&gt;&lt;ref-type name="Journal Article"&gt;17&lt;/ref-type&gt;&lt;contributors&gt;&lt;authors&gt;&lt;author&gt;Degenkolbe, T.&lt;/author&gt;&lt;author&gt;Hannah, M. A.&lt;/author&gt;&lt;author&gt;Freund, S.&lt;/author&gt;&lt;author&gt;Hincha, D. K.&lt;/author&gt;&lt;author&gt;Heyer, A. G.&lt;/author&gt;&lt;author&gt;Kohl, K. I.&lt;/author&gt;&lt;/authors&gt;&lt;/contributors&gt;&lt;auth-address&gt;Max-Planck-Institut fur Molekulare Pflanzenphysiologie, D-14424 Potsdam, Germany.&lt;/auth-address&gt;&lt;titles&gt;&lt;title&gt;A quality-controlled microarray method for gene expression profiling&lt;/title&gt;&lt;secondary-title&gt;Anal Biochem&lt;/secondary-title&gt;&lt;/titles&gt;&lt;periodical&gt;&lt;full-title&gt;Anal Biochem&lt;/full-title&gt;&lt;/periodical&gt;&lt;pages&gt;217-24&lt;/pages&gt;&lt;volume&gt;346&lt;/volume&gt;&lt;number&gt;2&lt;/number&gt;&lt;edition&gt;2005/10/11&lt;/edition&gt;&lt;keywords&gt;&lt;keyword&gt;DNA, Complementary/chemical synthesis&lt;/keyword&gt;&lt;keyword&gt;Disasters&lt;/keyword&gt;&lt;keyword&gt;Gene Expression Profiling/*methods&lt;/keyword&gt;&lt;keyword&gt;Image Processing, Computer-Assisted&lt;/keyword&gt;&lt;keyword&gt;Oligonucleotide Array Sequence Analysis/*methods&lt;/keyword&gt;&lt;keyword&gt;Plant Leaves/genetics&lt;/keyword&gt;&lt;keyword&gt;Reproducibility of Results&lt;/keyword&gt;&lt;keyword&gt;Solanum tuberosum/genetics&lt;/keyword&gt;&lt;/keywords&gt;&lt;dates&gt;&lt;year&gt;2005&lt;/year&gt;&lt;pub-dates&gt;&lt;date&gt;Nov 15&lt;/date&gt;&lt;/pub-dates&gt;&lt;/dates&gt;&lt;isbn&gt;0003-2697 (Print)&lt;/isbn&gt;&lt;accession-num&gt;16213454&lt;/accession-num&gt;&lt;urls&gt;&lt;related-urls&gt;&lt;url&gt;http://www.ncbi.nlm.nih.gov/entrez/query.fcgi?cmd=Retrieve&amp;amp;db=PubMed&amp;amp;dopt=Citation&amp;amp;list_uids=16213454&lt;/url&gt;&lt;/related-urls&gt;&lt;/urls&gt;&lt;electronic-resource-num&gt;S0003-2697(05)00608-1 [pii]&amp;#xD;10.1016/j.ab.2005.08.027&lt;/electronic-resource-num&gt;&lt;language&gt;eng&lt;/language&gt;&lt;/record&gt;&lt;/Cite&gt;&lt;/EndNote&gt;</w:instrText>
        </w:r>
      </w:ins>
      <w:r w:rsidR="009A0C87">
        <w:rPr>
          <w:rFonts w:ascii="Arial" w:hAnsi="Arial"/>
        </w:rPr>
        <w:fldChar w:fldCharType="separate"/>
      </w:r>
      <w:ins w:id="673" w:author="Marc Lohse" w:date="2009-11-27T11:27:00Z">
        <w:r w:rsidR="009A0C87">
          <w:rPr>
            <w:rFonts w:ascii="Arial" w:hAnsi="Arial"/>
          </w:rPr>
          <w:t>(Degenkolbe et al., 2005)</w:t>
        </w:r>
        <w:r w:rsidR="009A0C87">
          <w:rPr>
            <w:rFonts w:ascii="Arial" w:hAnsi="Arial"/>
          </w:rPr>
          <w:fldChar w:fldCharType="end"/>
        </w:r>
      </w:ins>
      <w:ins w:id="674" w:author="Marc Lohse" w:date="2009-11-02T12:51:00Z">
        <w:r w:rsidRPr="00244E62">
          <w:rPr>
            <w:rFonts w:ascii="Arial" w:hAnsi="Arial"/>
          </w:rPr>
          <w:t xml:space="preserve"> using </w:t>
        </w:r>
      </w:ins>
      <w:ins w:id="675" w:author="Marc Lohse" w:date="2009-11-02T12:52:00Z">
        <w:r w:rsidRPr="00244E62">
          <w:rPr>
            <w:rFonts w:ascii="Arial" w:hAnsi="Arial"/>
          </w:rPr>
          <w:t>Dynabeads Oligo(dT)25 (Dynal, Oslo, Norway)</w:t>
        </w:r>
        <w:r w:rsidR="00D92A63" w:rsidRPr="000F30E7">
          <w:rPr>
            <w:rFonts w:ascii="Arial" w:hAnsi="Arial"/>
          </w:rPr>
          <w:t xml:space="preserve"> to extract mRNA from the whole RNA samples.</w:t>
        </w:r>
      </w:ins>
      <w:ins w:id="676" w:author="Marc Lohse" w:date="2009-11-02T13:26:00Z">
        <w:r w:rsidR="00451DDF" w:rsidRPr="000F30E7">
          <w:rPr>
            <w:rFonts w:ascii="Arial" w:hAnsi="Arial"/>
          </w:rPr>
          <w:t xml:space="preserve"> </w:t>
        </w:r>
      </w:ins>
    </w:p>
    <w:p w:rsidR="00976BF6" w:rsidRPr="000F30E7" w:rsidRDefault="00976BF6" w:rsidP="002D12CA">
      <w:pPr>
        <w:numPr>
          <w:ins w:id="677" w:author="Marc Lohse" w:date="2009-11-02T12:50:00Z"/>
        </w:numPr>
        <w:spacing w:line="360" w:lineRule="auto"/>
        <w:jc w:val="both"/>
        <w:rPr>
          <w:ins w:id="678" w:author="Marc Lohse" w:date="2009-11-02T12:50:00Z"/>
          <w:rFonts w:ascii="Arial" w:hAnsi="Arial"/>
        </w:rPr>
      </w:pPr>
    </w:p>
    <w:p w:rsidR="007E5B28" w:rsidRPr="000F30E7" w:rsidRDefault="00244E62" w:rsidP="002D12CA">
      <w:pPr>
        <w:numPr>
          <w:ins w:id="679" w:author="Marc Lohse" w:date="2009-11-02T11:54:00Z"/>
        </w:numPr>
        <w:spacing w:line="360" w:lineRule="auto"/>
        <w:jc w:val="both"/>
        <w:rPr>
          <w:ins w:id="680" w:author="Marc Lohse" w:date="2009-11-02T13:27:00Z"/>
          <w:rFonts w:ascii="Arial" w:hAnsi="Arial"/>
          <w:i/>
        </w:rPr>
      </w:pPr>
      <w:ins w:id="681" w:author="Marc Lohse" w:date="2009-11-02T13:27:00Z">
        <w:r w:rsidRPr="00244E62">
          <w:rPr>
            <w:rFonts w:ascii="Arial" w:hAnsi="Arial"/>
            <w:i/>
          </w:rPr>
          <w:t>Chip hybridization</w:t>
        </w:r>
      </w:ins>
      <w:ins w:id="682" w:author="Marc Lohse" w:date="2009-11-02T20:28:00Z">
        <w:r w:rsidR="000F30E7">
          <w:rPr>
            <w:rFonts w:ascii="Arial" w:hAnsi="Arial"/>
            <w:i/>
          </w:rPr>
          <w:t xml:space="preserve"> and data processing</w:t>
        </w:r>
      </w:ins>
    </w:p>
    <w:p w:rsidR="003674D3" w:rsidRPr="000F30E7" w:rsidRDefault="00244E62" w:rsidP="002D12CA">
      <w:pPr>
        <w:numPr>
          <w:ins w:id="683" w:author="Marc Lohse" w:date="2009-11-23T14:17:00Z"/>
        </w:numPr>
        <w:spacing w:line="360" w:lineRule="auto"/>
        <w:jc w:val="both"/>
        <w:rPr>
          <w:ins w:id="684" w:author="Marc Lohse" w:date="2009-11-23T14:17:00Z"/>
          <w:rFonts w:ascii="Arial" w:hAnsi="Arial"/>
        </w:rPr>
      </w:pPr>
      <w:ins w:id="685" w:author="Marc Lohse" w:date="2009-11-02T13:53:00Z">
        <w:r w:rsidRPr="00244E62">
          <w:rPr>
            <w:rFonts w:ascii="Arial" w:eastAsiaTheme="minorHAnsi" w:hAnsi="Arial" w:cs="Geneva"/>
            <w:color w:val="333333"/>
            <w:kern w:val="0"/>
          </w:rPr>
          <w:t xml:space="preserve">The TOM2 microarrays were obtained from the </w:t>
        </w:r>
      </w:ins>
      <w:ins w:id="686" w:author="Marc Lohse" w:date="2009-11-02T20:24:00Z">
        <w:r w:rsidR="000F30E7">
          <w:rPr>
            <w:rFonts w:ascii="Arial" w:eastAsiaTheme="minorHAnsi" w:hAnsi="Arial" w:cs="Geneva"/>
            <w:color w:val="333333"/>
            <w:kern w:val="0"/>
          </w:rPr>
          <w:t>Boyce Thompson Institute</w:t>
        </w:r>
      </w:ins>
      <w:ins w:id="687" w:author="Marc Lohse" w:date="2009-11-02T13:53:00Z">
        <w:r w:rsidR="00C34DEF">
          <w:rPr>
            <w:rFonts w:ascii="Arial" w:eastAsiaTheme="minorHAnsi" w:hAnsi="Arial" w:cs="Geneva"/>
            <w:color w:val="333333"/>
            <w:kern w:val="0"/>
          </w:rPr>
          <w:t xml:space="preserve"> (</w:t>
        </w:r>
        <w:r w:rsidRPr="00244E62">
          <w:rPr>
            <w:rFonts w:ascii="Arial" w:eastAsiaTheme="minorHAnsi" w:hAnsi="Arial" w:cs="Geneva"/>
            <w:color w:val="333333"/>
            <w:kern w:val="0"/>
          </w:rPr>
          <w:t>Ithaca, NY, USA). Each microarray contains 11</w:t>
        </w:r>
      </w:ins>
      <w:ins w:id="688" w:author="Marc Lohse" w:date="2009-11-25T15:23:00Z">
        <w:r w:rsidR="009D3723">
          <w:rPr>
            <w:rFonts w:ascii="Arial" w:eastAsiaTheme="minorHAnsi" w:hAnsi="Arial" w:cs="Geneva"/>
            <w:color w:val="333333"/>
            <w:kern w:val="0"/>
          </w:rPr>
          <w:t>890</w:t>
        </w:r>
      </w:ins>
      <w:ins w:id="689" w:author="Marc Lohse" w:date="2009-11-02T13:53:00Z">
        <w:r w:rsidRPr="00244E62">
          <w:rPr>
            <w:rFonts w:ascii="Arial" w:eastAsiaTheme="minorHAnsi" w:hAnsi="Arial" w:cs="Geneva"/>
            <w:color w:val="333333"/>
            <w:kern w:val="0"/>
          </w:rPr>
          <w:t xml:space="preserve"> oligonucleotide probes designed based on gene transcript sequences from the Lycopersicon Combined Bu</w:t>
        </w:r>
        <w:r w:rsidR="000F30E7">
          <w:rPr>
            <w:rFonts w:ascii="Arial" w:eastAsiaTheme="minorHAnsi" w:hAnsi="Arial" w:cs="Geneva"/>
            <w:color w:val="333333"/>
            <w:kern w:val="0"/>
          </w:rPr>
          <w:t>ild</w:t>
        </w:r>
        <w:r w:rsidRPr="00244E62">
          <w:rPr>
            <w:rFonts w:ascii="Arial" w:eastAsiaTheme="minorHAnsi" w:hAnsi="Arial" w:cs="Geneva"/>
            <w:color w:val="333333"/>
            <w:kern w:val="0"/>
          </w:rPr>
          <w:t xml:space="preserve"> # 3 unigene database (</w:t>
        </w:r>
        <w:r w:rsidR="00AF0AF9" w:rsidRPr="00244E62">
          <w:rPr>
            <w:rFonts w:ascii="Arial" w:eastAsiaTheme="minorHAnsi" w:hAnsi="Arial" w:cs="Geneva"/>
            <w:color w:val="333333"/>
            <w:kern w:val="0"/>
          </w:rPr>
          <w:fldChar w:fldCharType="begin"/>
        </w:r>
        <w:r w:rsidRPr="00244E62">
          <w:rPr>
            <w:rFonts w:ascii="Arial" w:eastAsiaTheme="minorHAnsi" w:hAnsi="Arial" w:cs="Geneva"/>
            <w:color w:val="333333"/>
            <w:kern w:val="0"/>
          </w:rPr>
          <w:instrText>HYPERLINK "http://www.sgn.cornell.edu/"</w:instrText>
        </w:r>
        <w:r w:rsidR="00AF0AF9" w:rsidRPr="00244E62">
          <w:rPr>
            <w:rFonts w:ascii="Arial" w:eastAsiaTheme="minorHAnsi" w:hAnsi="Arial" w:cs="Geneva"/>
            <w:color w:val="333333"/>
            <w:kern w:val="0"/>
          </w:rPr>
          <w:fldChar w:fldCharType="separate"/>
        </w:r>
        <w:r w:rsidRPr="00244E62">
          <w:rPr>
            <w:rFonts w:ascii="Arial" w:eastAsiaTheme="minorHAnsi" w:hAnsi="Arial" w:cs="Geneva"/>
            <w:color w:val="30669A"/>
            <w:kern w:val="0"/>
          </w:rPr>
          <w:t>http://www.sgn.cornell.edu</w:t>
        </w:r>
        <w:r w:rsidR="00AF0AF9" w:rsidRPr="00244E62">
          <w:rPr>
            <w:rFonts w:ascii="Arial" w:eastAsiaTheme="minorHAnsi" w:hAnsi="Arial" w:cs="Geneva"/>
            <w:color w:val="333333"/>
            <w:kern w:val="0"/>
          </w:rPr>
          <w:fldChar w:fldCharType="end"/>
        </w:r>
        <w:r w:rsidRPr="00244E62">
          <w:rPr>
            <w:rFonts w:ascii="Arial" w:eastAsiaTheme="minorHAnsi" w:hAnsi="Arial" w:cs="Geneva"/>
            <w:color w:val="333333"/>
            <w:kern w:val="0"/>
          </w:rPr>
          <w:t xml:space="preserve">). </w:t>
        </w:r>
      </w:ins>
      <w:ins w:id="690" w:author="Marc Lohse" w:date="2009-11-02T20:25:00Z">
        <w:r w:rsidR="000F30E7">
          <w:rPr>
            <w:rFonts w:ascii="Arial" w:eastAsiaTheme="minorHAnsi" w:hAnsi="Arial" w:cs="Geneva"/>
            <w:color w:val="333333"/>
            <w:kern w:val="0"/>
          </w:rPr>
          <w:t xml:space="preserve">Chip hybridization was performed as described in </w:t>
        </w:r>
      </w:ins>
      <w:ins w:id="691" w:author="Marc Lohse" w:date="2009-11-27T11:27:00Z">
        <w:r w:rsidR="009A0C87">
          <w:rPr>
            <w:rFonts w:ascii="Arial" w:hAnsi="Arial"/>
          </w:rPr>
          <w:fldChar w:fldCharType="begin"/>
        </w:r>
        <w:r w:rsidR="009A0C87">
          <w:rPr>
            <w:rFonts w:ascii="Arial" w:hAnsi="Arial"/>
          </w:rPr>
          <w:instrText xml:space="preserve"> ADDIN EN.CITE &lt;EndNote&gt;&lt;Cite&gt;&lt;Author&gt;Degenkolbe&lt;/Author&gt;&lt;Year&gt;2005&lt;/Year&gt;&lt;RecNum&gt;111&lt;/RecNum&gt;&lt;record&gt;&lt;rec-number&gt;111&lt;/rec-number&gt;&lt;foreign-keys&gt;&lt;key app="EN" db-id="wwxr5eewzdsweue0vsnxstf09ztd5rsvadr0"&gt;111&lt;/key&gt;&lt;/foreign-keys&gt;&lt;ref-type name="Journal Article"&gt;17&lt;/ref-type&gt;&lt;contributors&gt;&lt;authors&gt;&lt;author&gt;Degenkolbe, T.&lt;/author&gt;&lt;author&gt;Hannah, M. A.&lt;/author&gt;&lt;author&gt;Freund, S.&lt;/author&gt;&lt;author&gt;Hincha, D. K.&lt;/author&gt;&lt;author&gt;Heyer, A. G.&lt;/author&gt;&lt;author&gt;Kohl, K. I.&lt;/author&gt;&lt;/authors&gt;&lt;/contributors&gt;&lt;auth-address&gt;Max-Planck-Institut fur Molekulare Pflanzenphysiologie, D-14424 Potsdam, Germany.&lt;/auth-address&gt;&lt;titles&gt;&lt;title&gt;A quality-controlled microarray method for gene expression profiling&lt;/title&gt;&lt;secondary-title&gt;Anal Biochem&lt;/secondary-title&gt;&lt;/titles&gt;&lt;periodical&gt;&lt;full-title&gt;Anal Biochem&lt;/full-title&gt;&lt;/periodical&gt;&lt;pages&gt;217-24&lt;/pages&gt;&lt;volume&gt;346&lt;/volume&gt;&lt;number&gt;2&lt;/number&gt;&lt;edition&gt;2005/10/11&lt;/edition&gt;&lt;keywords&gt;&lt;keyword&gt;DNA, Complementary/chemical synthesis&lt;/keyword&gt;&lt;keyword&gt;Disasters&lt;/keyword&gt;&lt;keyword&gt;Gene Expression Profiling/*methods&lt;/keyword&gt;&lt;keyword&gt;Image Processing, Computer-Assisted&lt;/keyword&gt;&lt;keyword&gt;Oligonucleotide Array Sequence Analysis/*methods&lt;/keyword&gt;&lt;keyword&gt;Plant Leaves/genetics&lt;/keyword&gt;&lt;keyword&gt;Reproducibility of Results&lt;/keyword&gt;&lt;keyword&gt;Solanum tuberosum/genetics&lt;/keyword&gt;&lt;/keywords&gt;&lt;dates&gt;&lt;year&gt;2005&lt;/year&gt;&lt;pub-dates&gt;&lt;date&gt;Nov 15&lt;/date&gt;&lt;/pub-dates&gt;&lt;/dates&gt;&lt;isbn&gt;0003-2697 (Print)&lt;/isbn&gt;&lt;accession-num&gt;16213454&lt;/accession-num&gt;&lt;urls&gt;&lt;related-urls&gt;&lt;url&gt;http://www.ncbi.nlm.nih.gov/entrez/query.fcgi?cmd=Retrieve&amp;amp;db=PubMed&amp;amp;dopt=Citation&amp;amp;list_uids=16213454&lt;/url&gt;&lt;/related-urls&gt;&lt;/urls&gt;&lt;electronic-resource-num&gt;S0003-2697(05)00608-1 [pii]&amp;#xD;10.1016/j.ab.2005.08.027&lt;/electronic-resource-num&gt;&lt;language&gt;eng&lt;/language&gt;&lt;/record&gt;&lt;/Cite&gt;&lt;/EndNote&gt;</w:instrText>
        </w:r>
      </w:ins>
      <w:r w:rsidR="009A0C87">
        <w:rPr>
          <w:rFonts w:ascii="Arial" w:hAnsi="Arial"/>
        </w:rPr>
        <w:fldChar w:fldCharType="separate"/>
      </w:r>
      <w:ins w:id="692" w:author="Marc Lohse" w:date="2009-11-27T11:27:00Z">
        <w:r w:rsidR="009A0C87">
          <w:rPr>
            <w:rFonts w:ascii="Arial" w:hAnsi="Arial"/>
          </w:rPr>
          <w:t>(Degenkolbe et al., 2005)</w:t>
        </w:r>
        <w:r w:rsidR="009A0C87">
          <w:rPr>
            <w:rFonts w:ascii="Arial" w:hAnsi="Arial"/>
          </w:rPr>
          <w:fldChar w:fldCharType="end"/>
        </w:r>
      </w:ins>
      <w:ins w:id="693" w:author="Marc Lohse" w:date="2009-11-02T20:25:00Z">
        <w:r w:rsidR="000F30E7">
          <w:rPr>
            <w:rFonts w:ascii="Arial" w:hAnsi="Arial"/>
          </w:rPr>
          <w:t xml:space="preserve"> with the follow</w:t>
        </w:r>
      </w:ins>
      <w:ins w:id="694" w:author="Marc Lohse" w:date="2009-11-02T20:26:00Z">
        <w:r w:rsidR="000F30E7">
          <w:rPr>
            <w:rFonts w:ascii="Arial" w:hAnsi="Arial"/>
          </w:rPr>
          <w:t xml:space="preserve">ing modifications: </w:t>
        </w:r>
        <w:commentRangeStart w:id="695"/>
        <w:r w:rsidRPr="00244E62">
          <w:rPr>
            <w:rFonts w:ascii="Arial" w:hAnsi="Arial"/>
            <w:highlight w:val="yellow"/>
          </w:rPr>
          <w:t>ADRIANO</w:t>
        </w:r>
      </w:ins>
      <w:commentRangeEnd w:id="695"/>
      <w:ins w:id="696" w:author="Marc Lohse" w:date="2009-11-26T09:56:00Z">
        <w:r w:rsidR="00686580">
          <w:rPr>
            <w:rStyle w:val="CommentReference"/>
            <w:vanish/>
          </w:rPr>
          <w:commentReference w:id="695"/>
        </w:r>
      </w:ins>
      <w:ins w:id="697" w:author="Marc Lohse" w:date="2009-11-02T20:26:00Z">
        <w:r w:rsidR="000F30E7">
          <w:rPr>
            <w:rFonts w:ascii="Arial" w:hAnsi="Arial"/>
          </w:rPr>
          <w:t xml:space="preserve">. </w:t>
        </w:r>
      </w:ins>
      <w:ins w:id="698" w:author="Marc Lohse" w:date="2009-11-20T15:13:00Z">
        <w:r w:rsidR="00601478">
          <w:rPr>
            <w:rFonts w:ascii="Arial" w:hAnsi="Arial"/>
          </w:rPr>
          <w:t xml:space="preserve">All three possible comparisons between the three tissues were performed in three biological replicates resulting in nine microarray </w:t>
        </w:r>
      </w:ins>
      <w:ins w:id="699" w:author="Marc Lohse" w:date="2009-11-20T15:14:00Z">
        <w:r w:rsidR="00601478">
          <w:rPr>
            <w:rFonts w:ascii="Arial" w:hAnsi="Arial"/>
          </w:rPr>
          <w:t>hybridizations</w:t>
        </w:r>
      </w:ins>
      <w:ins w:id="700" w:author="Marc Lohse" w:date="2009-11-20T15:13:00Z">
        <w:r w:rsidR="00601478">
          <w:rPr>
            <w:rFonts w:ascii="Arial" w:hAnsi="Arial"/>
          </w:rPr>
          <w:t>.</w:t>
        </w:r>
      </w:ins>
      <w:ins w:id="701" w:author="Marc Lohse" w:date="2009-11-20T15:14:00Z">
        <w:r w:rsidR="00601478">
          <w:rPr>
            <w:rFonts w:ascii="Arial" w:hAnsi="Arial"/>
          </w:rPr>
          <w:t xml:space="preserve"> </w:t>
        </w:r>
      </w:ins>
      <w:ins w:id="702" w:author="Marc Lohse" w:date="2009-11-02T20:27:00Z">
        <w:r w:rsidR="000F30E7">
          <w:rPr>
            <w:rFonts w:ascii="Arial" w:hAnsi="Arial"/>
          </w:rPr>
          <w:t xml:space="preserve">Raw </w:t>
        </w:r>
      </w:ins>
      <w:ins w:id="703" w:author="Marc Lohse" w:date="2009-11-02T20:28:00Z">
        <w:r w:rsidR="000F30E7">
          <w:rPr>
            <w:rFonts w:ascii="Arial" w:hAnsi="Arial"/>
          </w:rPr>
          <w:t xml:space="preserve">signal </w:t>
        </w:r>
      </w:ins>
      <w:ins w:id="704" w:author="Marc Lohse" w:date="2009-11-02T20:27:00Z">
        <w:r w:rsidR="000F30E7">
          <w:rPr>
            <w:rFonts w:ascii="Arial" w:hAnsi="Arial"/>
          </w:rPr>
          <w:t>intensity values were computed fr</w:t>
        </w:r>
      </w:ins>
      <w:ins w:id="705" w:author="Marc Lohse" w:date="2009-11-02T20:28:00Z">
        <w:r w:rsidR="000F30E7">
          <w:rPr>
            <w:rFonts w:ascii="Arial" w:hAnsi="Arial"/>
          </w:rPr>
          <w:t>om</w:t>
        </w:r>
      </w:ins>
      <w:ins w:id="706" w:author="Marc Lohse" w:date="2009-11-02T20:27:00Z">
        <w:r w:rsidR="000F30E7">
          <w:rPr>
            <w:rFonts w:ascii="Arial" w:hAnsi="Arial"/>
          </w:rPr>
          <w:t xml:space="preserve"> the scanned array images</w:t>
        </w:r>
      </w:ins>
      <w:ins w:id="707" w:author="Marc Lohse" w:date="2009-11-02T20:28:00Z">
        <w:r w:rsidR="000F30E7">
          <w:rPr>
            <w:rFonts w:ascii="Arial" w:hAnsi="Arial"/>
          </w:rPr>
          <w:t xml:space="preserve"> using the image analysis software GeneSpo</w:t>
        </w:r>
        <w:r w:rsidR="00601478">
          <w:rPr>
            <w:rFonts w:ascii="Arial" w:hAnsi="Arial"/>
          </w:rPr>
          <w:t>tter version 2.3 (MicroDiscovery, Berlin, Germany). The raw intensity values were normalized using Robin</w:t>
        </w:r>
      </w:ins>
      <w:ins w:id="708" w:author="Marc Lohse" w:date="2009-11-20T15:10:00Z">
        <w:r w:rsidR="00601478">
          <w:rPr>
            <w:rFonts w:ascii="Arial" w:hAnsi="Arial"/>
          </w:rPr>
          <w:t xml:space="preserve">’s default settings for </w:t>
        </w:r>
        <w:proofErr w:type="gramStart"/>
        <w:r w:rsidR="00601478">
          <w:rPr>
            <w:rFonts w:ascii="Arial" w:hAnsi="Arial"/>
          </w:rPr>
          <w:t>two color</w:t>
        </w:r>
        <w:proofErr w:type="gramEnd"/>
        <w:r w:rsidR="00601478">
          <w:rPr>
            <w:rFonts w:ascii="Arial" w:hAnsi="Arial"/>
          </w:rPr>
          <w:t xml:space="preserve"> microarray analysis. Specifically, </w:t>
        </w:r>
      </w:ins>
      <w:ins w:id="709" w:author="Marc Lohse" w:date="2009-11-20T15:11:00Z">
        <w:r w:rsidR="00601478">
          <w:rPr>
            <w:rFonts w:ascii="Arial" w:hAnsi="Arial"/>
          </w:rPr>
          <w:t>background intensities estimated by GeneSpotter were subtracted from the foreground values</w:t>
        </w:r>
      </w:ins>
      <w:ins w:id="710" w:author="Marc Lohse" w:date="2009-11-20T15:12:00Z">
        <w:r w:rsidR="00601478">
          <w:rPr>
            <w:rFonts w:ascii="Arial" w:hAnsi="Arial"/>
          </w:rPr>
          <w:t xml:space="preserve"> and subsequently a printtip-wise loess normalization</w:t>
        </w:r>
      </w:ins>
      <w:ins w:id="711" w:author="Marc Lohse" w:date="2009-11-20T15:17:00Z">
        <w:r w:rsidR="00DC694A">
          <w:rPr>
            <w:rFonts w:ascii="Arial" w:hAnsi="Arial"/>
          </w:rPr>
          <w:t xml:space="preserve"> </w:t>
        </w:r>
      </w:ins>
      <w:ins w:id="712" w:author="Marc Lohse" w:date="2009-11-27T11:27:00Z">
        <w:r w:rsidR="009A0C87">
          <w:rPr>
            <w:rFonts w:ascii="Arial" w:hAnsi="Arial"/>
          </w:rPr>
          <w:fldChar w:fldCharType="begin"/>
        </w:r>
        <w:r w:rsidR="009A0C87">
          <w:rPr>
            <w:rFonts w:ascii="Arial" w:hAnsi="Arial"/>
          </w:rPr>
          <w:instrText xml:space="preserve"> ADDIN EN.CITE &lt;EndNote&gt;&lt;Cite&gt;&lt;Author&gt;Yang&lt;/Author&gt;&lt;Year&gt;2002&lt;/Year&gt;&lt;RecNum&gt;120&lt;/RecNum&gt;&lt;record&gt;&lt;rec-number&gt;120&lt;/rec-number&gt;&lt;foreign-keys&gt;&lt;key app="EN" db-id="wwxr5eewzdsweue0vsnxstf09ztd5rsvadr0"&gt;120&lt;/key&gt;&lt;/foreign-keys&gt;&lt;ref-type name="Journal Article"&gt;17&lt;/ref-type&gt;&lt;contributors&gt;&lt;authors&gt;&lt;author&gt;Yang, Y. H.&lt;/author&gt;&lt;author&gt;Dudoit, S.&lt;/author&gt;&lt;author&gt;Luu, P.&lt;/author&gt;&lt;author&gt;Lin, D. M.&lt;/author&gt;&lt;author&gt;Peng, V.&lt;/author&gt;&lt;author&gt;Ngai, J.&lt;/author&gt;&lt;author&gt;Speed, T. P.&lt;/author&gt;&lt;/authors&gt;&lt;/contributors&gt;&lt;auth-address&gt;Department of Statistics, Helen Wills Neuroscience Institute, University of California, Berkeley, CA 94720-3860, USA.&lt;/auth-address&gt;&lt;titles&gt;&lt;title&gt;Normalization for cDNA microarray data: a robust composite method addressing single and multiple slide systematic variation&lt;/title&gt;&lt;secondary-title&gt;Nucleic Acids Res&lt;/secondary-title&gt;&lt;/titles&gt;&lt;periodical&gt;&lt;full-title&gt;Nucleic Acids Res&lt;/full-title&gt;&lt;/periodical&gt;&lt;pages&gt;e15&lt;/pages&gt;&lt;volume&gt;30&lt;/volume&gt;&lt;number&gt;4&lt;/number&gt;&lt;edition&gt;2002/02/14&lt;/edition&gt;&lt;keywords&gt;&lt;keyword&gt;Animals&lt;/keyword&gt;&lt;keyword&gt;Bias (Epidemiology)&lt;/keyword&gt;&lt;keyword&gt;Fluorescent Dyes/chemistry&lt;/keyword&gt;&lt;keyword&gt;Gene Expression Profiling/*methods/*statistics &amp;amp; numerical data&lt;/keyword&gt;&lt;keyword&gt;Genetic Variation&lt;/keyword&gt;&lt;keyword&gt;Likelihood Functions&lt;/keyword&gt;&lt;keyword&gt;Mice&lt;/keyword&gt;&lt;keyword&gt;Mice, Inbred C57BL&lt;/keyword&gt;&lt;keyword&gt;Olfactory Bulb/metabolism&lt;/keyword&gt;&lt;keyword&gt;Oligonucleotide Array Sequence Analysis/*methods/*statistics &amp;amp; numerical&lt;/keyword&gt;&lt;keyword&gt;data&lt;/keyword&gt;&lt;keyword&gt;RNA, Messenger/analysis&lt;/keyword&gt;&lt;keyword&gt;Reference Standards&lt;/keyword&gt;&lt;keyword&gt;Titrimetry&lt;/keyword&gt;&lt;/keywords&gt;&lt;dates&gt;&lt;year&gt;2002&lt;/year&gt;&lt;pub-dates&gt;&lt;date&gt;Feb 15&lt;/date&gt;&lt;/pub-dates&gt;&lt;/dates&gt;&lt;isbn&gt;1362-4962 (Electronic)&lt;/isbn&gt;&lt;accession-num&gt;11842121&lt;/accession-num&gt;&lt;urls&gt;&lt;related-urls&gt;&lt;url&gt;http://www.ncbi.nlm.nih.gov/entrez/query.fcgi?cmd=Retrieve&amp;amp;db=PubMed&amp;amp;dopt=Citation&amp;amp;list_uids=11842121&lt;/url&gt;&lt;/related-urls&gt;&lt;/urls&gt;&lt;language&gt;eng&lt;/language&gt;&lt;/record&gt;&lt;/Cite&gt;&lt;/EndNote&gt;</w:instrText>
        </w:r>
      </w:ins>
      <w:r w:rsidR="009A0C87">
        <w:rPr>
          <w:rFonts w:ascii="Arial" w:hAnsi="Arial"/>
        </w:rPr>
        <w:fldChar w:fldCharType="separate"/>
      </w:r>
      <w:ins w:id="713" w:author="Marc Lohse" w:date="2009-11-27T11:27:00Z">
        <w:r w:rsidR="009A0C87">
          <w:rPr>
            <w:rFonts w:ascii="Arial" w:hAnsi="Arial"/>
          </w:rPr>
          <w:t>(Yang et al., 2002)</w:t>
        </w:r>
        <w:r w:rsidR="009A0C87">
          <w:rPr>
            <w:rFonts w:ascii="Arial" w:hAnsi="Arial"/>
          </w:rPr>
          <w:fldChar w:fldCharType="end"/>
        </w:r>
      </w:ins>
      <w:ins w:id="714" w:author="Marc Lohse" w:date="2009-11-20T15:12:00Z">
        <w:r w:rsidR="00601478">
          <w:rPr>
            <w:rFonts w:ascii="Arial" w:hAnsi="Arial"/>
          </w:rPr>
          <w:t xml:space="preserve"> was performed within each array.</w:t>
        </w:r>
      </w:ins>
      <w:ins w:id="715" w:author="Marc Lohse" w:date="2009-11-20T15:17:00Z">
        <w:r w:rsidR="00DC694A">
          <w:rPr>
            <w:rFonts w:ascii="Arial" w:hAnsi="Arial"/>
          </w:rPr>
          <w:t xml:space="preserve"> </w:t>
        </w:r>
      </w:ins>
      <w:ins w:id="716" w:author="Marc Lohse" w:date="2009-11-20T15:50:00Z">
        <w:r w:rsidR="00E553F7">
          <w:rPr>
            <w:rFonts w:ascii="Arial" w:hAnsi="Arial"/>
          </w:rPr>
          <w:t xml:space="preserve">To </w:t>
        </w:r>
      </w:ins>
      <w:ins w:id="717" w:author="Marc Lohse" w:date="2009-11-20T15:53:00Z">
        <w:r w:rsidR="00E553F7">
          <w:rPr>
            <w:rFonts w:ascii="Arial" w:hAnsi="Arial"/>
          </w:rPr>
          <w:t>reduce</w:t>
        </w:r>
      </w:ins>
      <w:ins w:id="718" w:author="Marc Lohse" w:date="2009-11-20T15:50:00Z">
        <w:r w:rsidR="00E553F7">
          <w:rPr>
            <w:rFonts w:ascii="Arial" w:hAnsi="Arial"/>
          </w:rPr>
          <w:t xml:space="preserve"> technical </w:t>
        </w:r>
      </w:ins>
      <w:ins w:id="719" w:author="Marc Lohse" w:date="2009-11-20T15:56:00Z">
        <w:r w:rsidR="00E553F7">
          <w:rPr>
            <w:rFonts w:ascii="Arial" w:hAnsi="Arial"/>
          </w:rPr>
          <w:t>variation between chips</w:t>
        </w:r>
      </w:ins>
      <w:ins w:id="720" w:author="Marc Lohse" w:date="2009-11-20T15:50:00Z">
        <w:r w:rsidR="00E553F7">
          <w:rPr>
            <w:rFonts w:ascii="Arial" w:hAnsi="Arial"/>
          </w:rPr>
          <w:t xml:space="preserve">, the </w:t>
        </w:r>
      </w:ins>
      <w:ins w:id="721" w:author="Marc Lohse" w:date="2009-11-20T15:52:00Z">
        <w:r w:rsidR="00E553F7">
          <w:rPr>
            <w:rFonts w:ascii="Arial" w:hAnsi="Arial"/>
          </w:rPr>
          <w:t xml:space="preserve">logarithmized </w:t>
        </w:r>
      </w:ins>
      <w:ins w:id="722" w:author="Marc Lohse" w:date="2009-11-20T15:55:00Z">
        <w:r w:rsidR="00E553F7">
          <w:rPr>
            <w:rFonts w:ascii="Arial" w:hAnsi="Arial"/>
          </w:rPr>
          <w:t xml:space="preserve">red and green channel intensity </w:t>
        </w:r>
      </w:ins>
      <w:ins w:id="723" w:author="Marc Lohse" w:date="2009-11-20T15:52:00Z">
        <w:r w:rsidR="00E553F7">
          <w:rPr>
            <w:rFonts w:ascii="Arial" w:hAnsi="Arial"/>
          </w:rPr>
          <w:t xml:space="preserve">ratios </w:t>
        </w:r>
      </w:ins>
      <w:ins w:id="724" w:author="Marc Lohse" w:date="2009-11-20T15:53:00Z">
        <w:r w:rsidR="00E553F7">
          <w:rPr>
            <w:rFonts w:ascii="Arial" w:hAnsi="Arial"/>
          </w:rPr>
          <w:t xml:space="preserve">on each chip </w:t>
        </w:r>
      </w:ins>
      <w:ins w:id="725" w:author="Marc Lohse" w:date="2009-11-20T15:50:00Z">
        <w:r w:rsidR="00E553F7">
          <w:rPr>
            <w:rFonts w:ascii="Arial" w:hAnsi="Arial"/>
          </w:rPr>
          <w:t xml:space="preserve">were subsequently scaled across all arrays </w:t>
        </w:r>
      </w:ins>
      <w:ins w:id="726" w:author="Marc Lohse" w:date="2009-11-27T11:27:00Z">
        <w:r w:rsidR="009A0C87">
          <w:rPr>
            <w:rFonts w:ascii="Arial" w:hAnsi="Arial"/>
          </w:rPr>
          <w:fldChar w:fldCharType="begin">
            <w:fldData xml:space="preserve">PEVuZE5vdGU+PENpdGU+PEF1dGhvcj5TbXl0aDwvQXV0aG9yPjxZZWFyPjIwMDM8L1llYXI+PFJl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</w:fldData>
          </w:fldChar>
        </w:r>
        <w:r w:rsidR="009A0C87">
          <w:rPr>
            <w:rFonts w:ascii="Arial" w:hAnsi="Arial"/>
          </w:rPr>
          <w:instrText xml:space="preserve"> ADDIN EN.CITE </w:instrText>
        </w:r>
        <w:r w:rsidR="009A0C87">
          <w:rPr>
            <w:rFonts w:ascii="Arial" w:hAnsi="Arial"/>
          </w:rPr>
          <w:fldChar w:fldCharType="begin">
            <w:fldData xml:space="preserve">PEVuZE5vdGU+PENpdGU+PEF1dGhvcj5TbXl0aDwvQXV0aG9yPjxZZWFyPjIwMDM8L1llYXI+PFJl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</w:fldData>
          </w:fldChar>
        </w:r>
        <w:r w:rsidR="009A0C87">
          <w:rPr>
            <w:rFonts w:ascii="Arial" w:hAnsi="Arial"/>
          </w:rPr>
          <w:instrText xml:space="preserve"> ADDIN EN.CITE.DATA </w:instrText>
        </w:r>
        <w:r w:rsidR="009A0C87" w:rsidRPr="009A0C87">
          <w:rPr>
            <w:rStyle w:val="PageNumber"/>
            <w:rFonts w:ascii="Arial" w:hAnsi="Arial"/>
            <w:rPrChange w:id="727" w:author="Marc Lohse" w:date="2009-11-27T11:27:00Z">
              <w:rPr>
                <w:rStyle w:val="PageNumber"/>
              </w:rPr>
            </w:rPrChange>
          </w:rPr>
        </w:r>
        <w:r w:rsidR="009A0C87">
          <w:rPr>
            <w:rFonts w:ascii="Arial" w:hAnsi="Arial"/>
          </w:rPr>
          <w:fldChar w:fldCharType="end"/>
        </w:r>
      </w:ins>
      <w:r w:rsidR="009A0C87">
        <w:rPr>
          <w:rFonts w:ascii="Arial" w:hAnsi="Arial"/>
        </w:rPr>
        <w:fldChar w:fldCharType="separate"/>
      </w:r>
      <w:ins w:id="728" w:author="Marc Lohse" w:date="2009-11-27T11:27:00Z">
        <w:r w:rsidR="009A0C87">
          <w:rPr>
            <w:rFonts w:ascii="Arial" w:hAnsi="Arial"/>
          </w:rPr>
          <w:t>(Yang et al., 2002; Smyth and Speed, 2003)</w:t>
        </w:r>
        <w:r w:rsidR="009A0C87">
          <w:rPr>
            <w:rFonts w:ascii="Arial" w:hAnsi="Arial"/>
          </w:rPr>
          <w:fldChar w:fldCharType="end"/>
        </w:r>
      </w:ins>
      <w:ins w:id="729" w:author="Marc Lohse" w:date="2009-11-20T15:53:00Z">
        <w:r w:rsidR="00E553F7">
          <w:rPr>
            <w:rFonts w:ascii="Arial" w:hAnsi="Arial"/>
          </w:rPr>
          <w:t xml:space="preserve"> </w:t>
        </w:r>
      </w:ins>
      <w:ins w:id="730" w:author="Marc Lohse" w:date="2009-11-20T15:50:00Z">
        <w:r w:rsidR="00E553F7">
          <w:rPr>
            <w:rFonts w:ascii="Arial" w:hAnsi="Arial"/>
          </w:rPr>
          <w:t xml:space="preserve">to </w:t>
        </w:r>
      </w:ins>
      <w:ins w:id="731" w:author="Marc Lohse" w:date="2009-11-20T15:53:00Z">
        <w:r w:rsidR="00E553F7">
          <w:rPr>
            <w:rFonts w:ascii="Arial" w:hAnsi="Arial"/>
          </w:rPr>
          <w:t>have the</w:t>
        </w:r>
        <w:r w:rsidR="00DA40EB">
          <w:rPr>
            <w:rFonts w:ascii="Arial" w:hAnsi="Arial"/>
          </w:rPr>
          <w:t xml:space="preserve"> same median </w:t>
        </w:r>
      </w:ins>
      <w:ins w:id="732" w:author="Marc Lohse" w:date="2009-11-23T11:06:00Z">
        <w:r w:rsidR="00107216">
          <w:rPr>
            <w:rFonts w:ascii="Arial" w:hAnsi="Arial"/>
          </w:rPr>
          <w:t>absolute</w:t>
        </w:r>
      </w:ins>
      <w:ins w:id="733" w:author="Marc Lohse" w:date="2009-11-20T15:53:00Z">
        <w:r w:rsidR="00DA40EB">
          <w:rPr>
            <w:rFonts w:ascii="Arial" w:hAnsi="Arial"/>
          </w:rPr>
          <w:t xml:space="preserve"> deviation.</w:t>
        </w:r>
      </w:ins>
      <w:ins w:id="734" w:author="Marc Lohse" w:date="2009-11-20T16:11:00Z">
        <w:r w:rsidR="00266C23">
          <w:rPr>
            <w:rFonts w:ascii="Arial" w:hAnsi="Arial"/>
          </w:rPr>
          <w:t xml:space="preserve"> Statistical analysis </w:t>
        </w:r>
      </w:ins>
      <w:ins w:id="735" w:author="Marc Lohse" w:date="2009-11-23T10:21:00Z">
        <w:r w:rsidR="00AF7A47">
          <w:rPr>
            <w:rFonts w:ascii="Arial" w:hAnsi="Arial"/>
          </w:rPr>
          <w:t xml:space="preserve">of differential gene </w:t>
        </w:r>
      </w:ins>
      <w:ins w:id="736" w:author="Marc Lohse" w:date="2009-11-23T14:19:00Z">
        <w:r w:rsidR="00B83DEE">
          <w:rPr>
            <w:rFonts w:ascii="Arial" w:hAnsi="Arial"/>
          </w:rPr>
          <w:t>expression</w:t>
        </w:r>
      </w:ins>
      <w:ins w:id="737" w:author="Marc Lohse" w:date="2009-11-23T10:21:00Z">
        <w:r w:rsidR="00AF7A47">
          <w:rPr>
            <w:rFonts w:ascii="Arial" w:hAnsi="Arial"/>
          </w:rPr>
          <w:t xml:space="preserve"> </w:t>
        </w:r>
      </w:ins>
      <w:ins w:id="738" w:author="Marc Lohse" w:date="2009-11-20T16:11:00Z">
        <w:r w:rsidR="00266C23">
          <w:rPr>
            <w:rFonts w:ascii="Arial" w:hAnsi="Arial"/>
          </w:rPr>
          <w:t xml:space="preserve">was </w:t>
        </w:r>
      </w:ins>
      <w:ins w:id="739" w:author="Marc Lohse" w:date="2009-11-20T16:12:00Z">
        <w:r w:rsidR="00266C23">
          <w:rPr>
            <w:rFonts w:ascii="Arial" w:hAnsi="Arial"/>
          </w:rPr>
          <w:t>carried out using the linear model-bas</w:t>
        </w:r>
      </w:ins>
      <w:ins w:id="740" w:author="Marc Lohse" w:date="2009-11-23T10:20:00Z">
        <w:r w:rsidR="004A63AF">
          <w:rPr>
            <w:rFonts w:ascii="Arial" w:hAnsi="Arial"/>
          </w:rPr>
          <w:t>e</w:t>
        </w:r>
      </w:ins>
      <w:ins w:id="741" w:author="Marc Lohse" w:date="2009-11-20T16:12:00Z">
        <w:r w:rsidR="00266C23">
          <w:rPr>
            <w:rFonts w:ascii="Arial" w:hAnsi="Arial"/>
          </w:rPr>
          <w:t xml:space="preserve">d approach developed by </w:t>
        </w:r>
      </w:ins>
      <w:ins w:id="742" w:author="Marc Lohse" w:date="2009-11-27T11:27:00Z">
        <w:r w:rsidR="009A0C87">
          <w:rPr>
            <w:rFonts w:ascii="Arial" w:hAnsi="Arial"/>
          </w:rPr>
          <w:fldChar w:fldCharType="begin"/>
        </w:r>
        <w:r w:rsidR="009A0C87">
          <w:rPr>
            <w:rFonts w:ascii="Arial" w:hAnsi="Arial"/>
          </w:rPr>
          <w:instrText xml:space="preserve"> ADDIN EN.CITE &lt;EndNote&gt;&lt;Cite&gt;&lt;Author&gt;Smyth&lt;/Author&gt;&lt;Year&gt;2004&lt;/Year&gt;&lt;RecNum&gt;10&lt;/RecNum&gt;&lt;record&gt;&lt;rec-number&gt;10&lt;/rec-number&gt;&lt;foreign-keys&gt;&lt;key app="EN" db-id="wwxr5eewzdsweue0vsnxstf09ztd5rsvadr0"&gt;10&lt;/key&gt;&lt;/foreign-keys&gt;&lt;ref-type name="Journal Article"&gt;17&lt;/ref-type&gt;&lt;contributors&gt;&lt;authors&gt;&lt;author&gt;Smyth, G. K.&lt;/author&gt;&lt;/authors&gt;&lt;/contributors&gt;&lt;auth-address&gt;Walter and Eliza Hall Institute. smyth@wehi.edu.au&lt;/auth-address&gt;&lt;titles&gt;&lt;title&gt;Linear models and empirical bayes methods for assessing differential expression in microarray experiments&lt;/title&gt;&lt;secondary-title&gt;Statistical applications in genetics and molecular biology&lt;/secondary-title&gt;&lt;/titles&gt;&lt;periodical&gt;&lt;full-title&gt;Statistical applications in genetics and molecular biology&lt;/full-title&gt;&lt;/periodical&gt;&lt;pages&gt;Article3&lt;/pages&gt;&lt;volume&gt;3&lt;/volume&gt;&lt;dates&gt;&lt;year&gt;2004&lt;/year&gt;&lt;pub-dates&gt;&lt;date&gt;Jan 1&lt;/date&gt;&lt;/pub-dates&gt;&lt;/dates&gt;&lt;accession-num&gt;16646809&lt;/accession-num&gt;&lt;label&gt;p00313&lt;/label&gt;&lt;urls&gt;&lt;related-urls&gt;&lt;url&gt;http://www.ncbi.nlm.nih.gov/entrez/query.fcgi?db=pubmed&amp;amp;cmd=Retrieve&amp;amp;dopt=AbstractPlus&amp;amp;list_uids=16646809&lt;/url&gt;&lt;/related-urls&gt;&lt;pdf-urls&gt;&lt;url&gt;file://localhost/Users/marc/Documents/Papers/2004/Smyth/Statistical%20applications%20in%20genetics%20and%20molecular%20biology%202004%20Smyth.pdf&lt;/url&gt;&lt;/pdf-urls&gt;&lt;/urls&gt;&lt;custom3&gt;papers://0FAAA87A-C0AF-430C-9494-8B287197C39E/Paper/p313&lt;/custom3&gt;&lt;electronic-resource-num&gt;10.2202/1544-6115.1027&lt;/electronic-resource-num&gt;&lt;language&gt;eng&lt;/language&gt;&lt;/record&gt;&lt;/Cite&gt;&lt;/EndNote&gt;</w:instrText>
        </w:r>
      </w:ins>
      <w:r w:rsidR="009A0C87">
        <w:rPr>
          <w:rFonts w:ascii="Arial" w:hAnsi="Arial"/>
        </w:rPr>
        <w:fldChar w:fldCharType="separate"/>
      </w:r>
      <w:ins w:id="743" w:author="Marc Lohse" w:date="2009-11-27T11:27:00Z">
        <w:r w:rsidR="009A0C87">
          <w:rPr>
            <w:rFonts w:ascii="Arial" w:hAnsi="Arial"/>
          </w:rPr>
          <w:t>(Smyth, 2004)</w:t>
        </w:r>
        <w:r w:rsidR="009A0C87">
          <w:rPr>
            <w:rFonts w:ascii="Arial" w:hAnsi="Arial"/>
          </w:rPr>
          <w:fldChar w:fldCharType="end"/>
        </w:r>
      </w:ins>
      <w:ins w:id="744" w:author="Marc Lohse" w:date="2009-11-20T16:12:00Z">
        <w:r w:rsidR="00CB1ADA">
          <w:rPr>
            <w:rFonts w:ascii="Arial" w:hAnsi="Arial"/>
          </w:rPr>
          <w:t>.</w:t>
        </w:r>
      </w:ins>
      <w:ins w:id="745" w:author="Marc Lohse" w:date="2009-11-23T10:20:00Z">
        <w:r w:rsidR="004A63AF">
          <w:rPr>
            <w:rFonts w:ascii="Arial" w:hAnsi="Arial"/>
          </w:rPr>
          <w:t xml:space="preserve"> </w:t>
        </w:r>
      </w:ins>
      <w:ins w:id="746" w:author="Marc Lohse" w:date="2009-11-23T10:22:00Z">
        <w:r w:rsidR="00AF7A47">
          <w:rPr>
            <w:rFonts w:ascii="Arial" w:hAnsi="Arial"/>
          </w:rPr>
          <w:t xml:space="preserve">The obtained p-values were corrected for multiple testing using the strategy described by </w:t>
        </w:r>
      </w:ins>
      <w:ins w:id="747" w:author="Marc Lohse" w:date="2009-11-27T11:27:00Z">
        <w:r w:rsidR="009A0C87">
          <w:rPr>
            <w:rFonts w:ascii="Arial" w:hAnsi="Arial"/>
          </w:rPr>
          <w:fldChar w:fldCharType="begin"/>
        </w:r>
        <w:r w:rsidR="009A0C87">
          <w:rPr>
            <w:rFonts w:ascii="Arial" w:hAnsi="Arial"/>
          </w:rPr>
          <w:instrText xml:space="preserve"> ADDIN EN.CITE &lt;EndNote&gt;&lt;Cite&gt;&lt;Author&gt;Benjamini&lt;/Author&gt;&lt;Year&gt;1995&lt;/Year&gt;&lt;RecNum&gt;122&lt;/RecNum&gt;&lt;record&gt;&lt;rec-number&gt;122&lt;/rec-number&gt;&lt;foreign-keys&gt;&lt;key app="EN" db-id="wwxr5eewzdsweue0vsnxstf09ztd5rsvadr0"&gt;122&lt;/key&gt;&lt;/foreign-keys&gt;&lt;ref-type name="Journal Article"&gt;17&lt;/ref-type&gt;&lt;contributors&gt;&lt;authors&gt;&lt;author&gt;Benjamini, Y.&lt;/author&gt;&lt;author&gt;Hochberg, Y.&lt;/author&gt;&lt;/authors&gt;&lt;/contributors&gt;&lt;titles&gt;&lt;title&gt;Controlling the False Discovery Rate: a Practical and Powerful Approach to Multiple Testing&lt;/title&gt;&lt;secondary-title&gt;Journal of the Royal Statistical Society Series B&lt;/secondary-title&gt;&lt;/titles&gt;&lt;periodical&gt;&lt;full-title&gt;Journal of the Royal Statistical Society Series B&lt;/full-title&gt;&lt;/periodical&gt;&lt;pages&gt;289-300&lt;/pages&gt;&lt;volume&gt;57&lt;/volume&gt;&lt;number&gt;1&lt;/number&gt;&lt;dates&gt;&lt;year&gt;1995&lt;/year&gt;&lt;/dates&gt;&lt;accession-num&gt;1719&lt;/accession-num&gt;&lt;urls&gt;&lt;related-urls&gt;&lt;url&gt;&lt;style face="underline" font="default" size="100%"&gt;http://www.jstor.org/stable/2346101&lt;/style&gt;&lt;/url&gt;&lt;url&gt;&lt;style face="underline" font="default" size="100%"&gt;file://localhost/Users/marc/Documents/Papers/1995/Benjamini/Journal%20of%20the%20Royal%20Statistical%20Society%20Series%20B%201995%20Benjamini.pdf&lt;/style&gt;&lt;/url&gt;&lt;url&gt;&lt;style face="underline" font="default" size="100%"&gt;papers://0FAAA87A-C0AF-430C-9494-8B287197C39E/Paper/p1719&lt;/style&gt;&lt;/url&gt;&lt;/related-urls&gt;&lt;/urls&gt;&lt;/record&gt;&lt;/Cite&gt;&lt;/EndNote&gt;</w:instrText>
        </w:r>
      </w:ins>
      <w:r w:rsidR="009A0C87">
        <w:rPr>
          <w:rFonts w:ascii="Arial" w:hAnsi="Arial"/>
        </w:rPr>
        <w:fldChar w:fldCharType="separate"/>
      </w:r>
      <w:ins w:id="748" w:author="Marc Lohse" w:date="2009-11-27T11:27:00Z">
        <w:r w:rsidR="009A0C87">
          <w:rPr>
            <w:rFonts w:ascii="Arial" w:hAnsi="Arial"/>
          </w:rPr>
          <w:t>(Benjamini and Hochberg, 1995)</w:t>
        </w:r>
        <w:r w:rsidR="009A0C87">
          <w:rPr>
            <w:rFonts w:ascii="Arial" w:hAnsi="Arial"/>
          </w:rPr>
          <w:fldChar w:fldCharType="end"/>
        </w:r>
      </w:ins>
      <w:ins w:id="749" w:author="Marc Lohse" w:date="2009-11-23T10:36:00Z">
        <w:r w:rsidR="00652FD8">
          <w:rPr>
            <w:rFonts w:ascii="Arial" w:hAnsi="Arial"/>
          </w:rPr>
          <w:t xml:space="preserve"> separately for each of the comparisons made.</w:t>
        </w:r>
      </w:ins>
      <w:ins w:id="750" w:author="Marc Lohse" w:date="2009-11-23T10:59:00Z">
        <w:r w:rsidR="00821083">
          <w:rPr>
            <w:rFonts w:ascii="Arial" w:hAnsi="Arial"/>
          </w:rPr>
          <w:t xml:space="preserve"> Genes that showed a</w:t>
        </w:r>
      </w:ins>
      <w:ins w:id="751" w:author="Marc Lohse" w:date="2009-11-23T11:00:00Z">
        <w:r w:rsidR="00821083">
          <w:rPr>
            <w:rFonts w:ascii="Arial" w:hAnsi="Arial"/>
          </w:rPr>
          <w:t>n absolute</w:t>
        </w:r>
      </w:ins>
      <w:ins w:id="752" w:author="Marc Lohse" w:date="2009-11-23T10:59:00Z">
        <w:r w:rsidR="00821083">
          <w:rPr>
            <w:rFonts w:ascii="Arial" w:hAnsi="Arial"/>
          </w:rPr>
          <w:t xml:space="preserve"> log2-fold change </w:t>
        </w:r>
      </w:ins>
      <w:ins w:id="753" w:author="Marc Lohse" w:date="2009-11-23T11:00:00Z">
        <w:r w:rsidR="00821083">
          <w:rPr>
            <w:rFonts w:ascii="Arial" w:hAnsi="Arial"/>
          </w:rPr>
          <w:t xml:space="preserve">value </w:t>
        </w:r>
      </w:ins>
      <w:ins w:id="754" w:author="Marc Lohse" w:date="2009-11-23T10:59:00Z">
        <w:r w:rsidR="00821083">
          <w:rPr>
            <w:rFonts w:ascii="Arial" w:hAnsi="Arial"/>
          </w:rPr>
          <w:t>of at least</w:t>
        </w:r>
      </w:ins>
      <w:ins w:id="755" w:author="Marc Lohse" w:date="2009-11-23T11:00:00Z">
        <w:r w:rsidR="00821083">
          <w:rPr>
            <w:rFonts w:ascii="Arial" w:hAnsi="Arial"/>
          </w:rPr>
          <w:t xml:space="preserve"> </w:t>
        </w:r>
      </w:ins>
      <w:ins w:id="756" w:author="Marc Lohse" w:date="2009-11-23T11:10:00Z">
        <w:r w:rsidR="0024595E">
          <w:rPr>
            <w:rFonts w:ascii="Arial" w:hAnsi="Arial"/>
          </w:rPr>
          <w:t>1</w:t>
        </w:r>
      </w:ins>
      <w:ins w:id="757" w:author="Marc Lohse" w:date="2009-11-23T11:00:00Z">
        <w:r w:rsidR="00821083">
          <w:rPr>
            <w:rFonts w:ascii="Arial" w:hAnsi="Arial"/>
          </w:rPr>
          <w:t xml:space="preserve"> and a p-value lower than 0.05 were considered significantly differentially expressed. The log2-fold change cutoff value was imposed</w:t>
        </w:r>
      </w:ins>
      <w:ins w:id="758" w:author="Marc Lohse" w:date="2009-11-23T11:01:00Z">
        <w:r w:rsidR="00821083">
          <w:rPr>
            <w:rFonts w:ascii="Arial" w:hAnsi="Arial"/>
          </w:rPr>
          <w:t xml:space="preserve"> to account for noise in the experiment</w:t>
        </w:r>
      </w:ins>
      <w:ins w:id="759" w:author="Marc Lohse" w:date="2009-11-23T11:09:00Z">
        <w:r w:rsidR="0024595E">
          <w:rPr>
            <w:rFonts w:ascii="Arial" w:hAnsi="Arial"/>
          </w:rPr>
          <w:t xml:space="preserve"> and make sure that only genes that show a </w:t>
        </w:r>
      </w:ins>
      <w:ins w:id="760" w:author="Marc Lohse" w:date="2009-11-23T11:12:00Z">
        <w:r w:rsidR="00A106AE">
          <w:rPr>
            <w:rFonts w:ascii="Arial" w:hAnsi="Arial"/>
          </w:rPr>
          <w:t>marked reaction are recorded</w:t>
        </w:r>
      </w:ins>
      <w:ins w:id="761" w:author="Marc Lohse" w:date="2009-11-23T11:28:00Z">
        <w:r w:rsidR="0071173B">
          <w:rPr>
            <w:rFonts w:ascii="Arial" w:hAnsi="Arial"/>
          </w:rPr>
          <w:t>. The TOM2 chip oligonucleotide annotation was updated based on BLAST</w:t>
        </w:r>
      </w:ins>
      <w:ins w:id="762" w:author="Marc Lohse" w:date="2009-11-23T11:33:00Z">
        <w:r w:rsidR="0071173B">
          <w:rPr>
            <w:rFonts w:ascii="Arial" w:hAnsi="Arial"/>
          </w:rPr>
          <w:t xml:space="preserve"> </w:t>
        </w:r>
      </w:ins>
      <w:ins w:id="763" w:author="Marc Lohse" w:date="2009-11-27T11:27:00Z">
        <w:r w:rsidR="009A0C87">
          <w:rPr>
            <w:rFonts w:ascii="Arial" w:hAnsi="Arial"/>
          </w:rPr>
          <w:fldChar w:fldCharType="begin"/>
        </w:r>
        <w:r w:rsidR="009A0C87">
          <w:rPr>
            <w:rFonts w:ascii="Arial" w:hAnsi="Arial"/>
          </w:rPr>
          <w:instrText xml:space="preserve"> ADDIN EN.CITE &lt;EndNote&gt;&lt;Cite&gt;&lt;Author&gt;Altschul&lt;/Author&gt;&lt;Year&gt;1990&lt;/Year&gt;&lt;RecNum&gt;93&lt;/RecNum&gt;&lt;record&gt;&lt;rec-number&gt;93&lt;/rec-number&gt;&lt;foreign-keys&gt;&lt;key app="EN" db-id="wwxr5eewzdsweue0vsnxstf09ztd5rsvadr0"&gt;93&lt;/key&gt;&lt;/foreign-keys&gt;&lt;ref-type name="Journal Article"&gt;17&lt;/ref-type&gt;&lt;contributors&gt;&lt;authors&gt;&lt;author&gt;Altschul, S. F.&lt;/author&gt;&lt;author&gt;Gish, W.&lt;/author&gt;&lt;author&gt;Miller, W.&lt;/author&gt;&lt;author&gt;Myers, E. W.&lt;/author&gt;&lt;author&gt;Lipman, D. J.&lt;/author&gt;&lt;/authors&gt;&lt;/contributors&gt;&lt;auth-address&gt;National Center for Biotechnology Information, National Library of Medicine, National Institutes of Health, Bethesda, MD 20894.&lt;/auth-address&gt;&lt;titles&gt;&lt;title&gt;Basic local alignment search tool&lt;/title&gt;&lt;secondary-title&gt;J Mol Biol&lt;/secondary-title&gt;&lt;/titles&gt;&lt;periodical&gt;&lt;full-title&gt;J Mol Biol&lt;/full-title&gt;&lt;/periodical&gt;&lt;pages&gt;403-10&lt;/pages&gt;&lt;volume&gt;215&lt;/volume&gt;&lt;number&gt;3&lt;/number&gt;&lt;keywords&gt;&lt;keyword&gt;*Mutation&lt;/keyword&gt;&lt;keyword&gt;*Base Sequence&lt;/keyword&gt;&lt;keyword&gt;Amino Acid Sequence&lt;/keyword&gt;&lt;keyword&gt;*Software&lt;/keyword&gt;&lt;keyword&gt;Sequence Homology, Nucleic Acid&lt;/keyword&gt;&lt;keyword&gt;Databases, Factual&lt;/keyword&gt;&lt;keyword&gt;Algorithms&lt;/keyword&gt;&lt;keyword&gt;Sensitivity and Specificity&lt;/keyword&gt;&lt;/keywords&gt;&lt;dates&gt;&lt;year&gt;1990&lt;/year&gt;&lt;pub-dates&gt;&lt;date&gt;Oct 5&lt;/date&gt;&lt;/pub-dates&gt;&lt;/dates&gt;&lt;accession-num&gt;2231712&lt;/accession-num&gt;&lt;label&gt;p00223&lt;/label&gt;&lt;urls&gt;&lt;related-urls&gt;&lt;url&gt;http://www.ncbi.nlm.nih.gov/entrez/query.fcgi?db=pubmed&amp;amp;cmd=Retrieve&amp;amp;dopt=AbstractPlus&amp;amp;list_uids=2231712&lt;/url&gt;&lt;/related-urls&gt;&lt;/urls&gt;&lt;custom3&gt;papers://0FAAA87A-C0AF-430C-9494-8B287197C39E/Paper/p223&lt;/custom3&gt;&lt;electronic-resource-num&gt;10.1006/jmbi.1990.9999&amp;#xD;S0022283680799990 [pii]&lt;/electronic-resource-num&gt;&lt;/record&gt;&lt;/Cite&gt;&lt;/EndNote&gt;</w:instrText>
        </w:r>
      </w:ins>
      <w:r w:rsidR="009A0C87">
        <w:rPr>
          <w:rFonts w:ascii="Arial" w:hAnsi="Arial"/>
        </w:rPr>
        <w:fldChar w:fldCharType="separate"/>
      </w:r>
      <w:ins w:id="764" w:author="Marc Lohse" w:date="2009-11-27T11:27:00Z">
        <w:r w:rsidR="009A0C87">
          <w:rPr>
            <w:rFonts w:ascii="Arial" w:hAnsi="Arial"/>
          </w:rPr>
          <w:t>(Altschul et al., 1990)</w:t>
        </w:r>
        <w:r w:rsidR="009A0C87">
          <w:rPr>
            <w:rFonts w:ascii="Arial" w:hAnsi="Arial"/>
          </w:rPr>
          <w:fldChar w:fldCharType="end"/>
        </w:r>
      </w:ins>
      <w:ins w:id="765" w:author="Marc Lohse" w:date="2009-11-23T11:28:00Z">
        <w:r w:rsidR="0071173B">
          <w:rPr>
            <w:rFonts w:ascii="Arial" w:hAnsi="Arial"/>
          </w:rPr>
          <w:t xml:space="preserve"> searches against the newest version of the SGN tomato unigene </w:t>
        </w:r>
        <w:r w:rsidR="0071173B" w:rsidRPr="0071173B">
          <w:rPr>
            <w:rFonts w:ascii="Arial" w:hAnsi="Arial"/>
          </w:rPr>
          <w:t>set (</w:t>
        </w:r>
      </w:ins>
      <w:ins w:id="766" w:author="Marc Lohse" w:date="2009-11-23T11:33:00Z">
        <w:r w:rsidR="0089273A" w:rsidRPr="0089273A">
          <w:rPr>
            <w:rFonts w:ascii="Arial" w:hAnsi="Arial"/>
          </w:rPr>
          <w:t>Tomato 200607 build2</w:t>
        </w:r>
      </w:ins>
      <w:ins w:id="767" w:author="Marc Lohse" w:date="2009-11-23T11:34:00Z">
        <w:r w:rsidR="0071173B">
          <w:rPr>
            <w:rFonts w:ascii="Arial" w:hAnsi="Arial"/>
          </w:rPr>
          <w:t xml:space="preserve">, </w:t>
        </w:r>
        <w:r w:rsidR="00AF0AF9">
          <w:rPr>
            <w:rFonts w:ascii="Arial" w:hAnsi="Arial"/>
          </w:rPr>
          <w:fldChar w:fldCharType="begin"/>
        </w:r>
        <w:r w:rsidR="0071173B">
          <w:rPr>
            <w:rFonts w:ascii="Arial" w:hAnsi="Arial"/>
          </w:rPr>
          <w:instrText xml:space="preserve"> HYPERLINK "</w:instrText>
        </w:r>
        <w:r w:rsidR="0071173B" w:rsidRPr="0071173B">
          <w:rPr>
            <w:rFonts w:ascii="Arial" w:hAnsi="Arial"/>
          </w:rPr>
          <w:instrText>http://solgenomics.net/</w:instrText>
        </w:r>
        <w:r w:rsidR="0071173B">
          <w:rPr>
            <w:rFonts w:ascii="Arial" w:hAnsi="Arial"/>
          </w:rPr>
          <w:instrText xml:space="preserve">" </w:instrText>
        </w:r>
        <w:r w:rsidR="00AF0AF9">
          <w:rPr>
            <w:rFonts w:ascii="Arial" w:hAnsi="Arial"/>
          </w:rPr>
          <w:fldChar w:fldCharType="separate"/>
        </w:r>
        <w:r w:rsidR="0071173B" w:rsidRPr="00DA3F02">
          <w:rPr>
            <w:rStyle w:val="Hyperlink"/>
            <w:rFonts w:ascii="Arial" w:hAnsi="Arial"/>
          </w:rPr>
          <w:t>http://solgenomics.net/</w:t>
        </w:r>
        <w:r w:rsidR="00AF0AF9">
          <w:rPr>
            <w:rFonts w:ascii="Arial" w:hAnsi="Arial"/>
          </w:rPr>
          <w:fldChar w:fldCharType="end"/>
        </w:r>
      </w:ins>
      <w:ins w:id="768" w:author="Marc Lohse" w:date="2009-11-23T11:28:00Z">
        <w:r w:rsidR="0071173B" w:rsidRPr="0071173B">
          <w:rPr>
            <w:rFonts w:ascii="Arial" w:hAnsi="Arial"/>
          </w:rPr>
          <w:t>)</w:t>
        </w:r>
      </w:ins>
      <w:ins w:id="769" w:author="Marc Lohse" w:date="2009-11-23T11:34:00Z">
        <w:r w:rsidR="0071173B">
          <w:rPr>
            <w:rFonts w:ascii="Arial" w:hAnsi="Arial"/>
          </w:rPr>
          <w:t xml:space="preserve"> and MapMan bins were assigned to each oligonucleotide on the chip based on the SGN tomato unigene mapping.</w:t>
        </w:r>
      </w:ins>
      <w:ins w:id="770" w:author="Marc Lohse" w:date="2009-11-23T14:17:00Z">
        <w:r w:rsidR="003674D3">
          <w:rPr>
            <w:rFonts w:ascii="Arial" w:hAnsi="Arial"/>
          </w:rPr>
          <w:t xml:space="preserve"> Wilcoxon rank sum tests were performed to test whether there were bins that were significantly and consistently behaving different than the other bins in the MapMan ontology</w:t>
        </w:r>
      </w:ins>
      <w:ins w:id="771" w:author="Marc Lohse" w:date="2009-11-23T14:18:00Z">
        <w:r w:rsidR="003674D3">
          <w:rPr>
            <w:rFonts w:ascii="Arial" w:hAnsi="Arial"/>
          </w:rPr>
          <w:t xml:space="preserve"> using the built-in function in MapMan</w:t>
        </w:r>
      </w:ins>
      <w:ins w:id="772" w:author="Marc Lohse" w:date="2009-11-23T14:17:00Z">
        <w:r w:rsidR="003674D3">
          <w:rPr>
            <w:rFonts w:ascii="Arial" w:hAnsi="Arial"/>
          </w:rPr>
          <w:t xml:space="preserve">. </w:t>
        </w:r>
      </w:ins>
    </w:p>
    <w:p w:rsidR="00451DDF" w:rsidRPr="000F30E7" w:rsidRDefault="00451DDF" w:rsidP="002D12CA">
      <w:pPr>
        <w:numPr>
          <w:ins w:id="773" w:author="Marc Lohse" w:date="2009-11-20T15:13:00Z"/>
        </w:numPr>
        <w:spacing w:line="360" w:lineRule="auto"/>
        <w:jc w:val="both"/>
        <w:rPr>
          <w:ins w:id="774" w:author="Marc Lohse" w:date="2009-11-02T13:27:00Z"/>
          <w:rFonts w:ascii="Arial" w:hAnsi="Arial"/>
        </w:rPr>
      </w:pPr>
    </w:p>
    <w:p w:rsidR="00451DDF" w:rsidRPr="000F30E7" w:rsidRDefault="00451DDF" w:rsidP="002D12CA">
      <w:pPr>
        <w:numPr>
          <w:ins w:id="775" w:author="Marc Lohse" w:date="2009-11-02T13:27:00Z"/>
        </w:numPr>
        <w:spacing w:line="360" w:lineRule="auto"/>
        <w:jc w:val="both"/>
        <w:rPr>
          <w:rFonts w:ascii="Arial" w:hAnsi="Arial"/>
        </w:rPr>
      </w:pPr>
    </w:p>
    <w:p w:rsidR="007E5B28" w:rsidRPr="000F30E7" w:rsidRDefault="007E5B28" w:rsidP="002D12CA">
      <w:pPr>
        <w:numPr>
          <w:ins w:id="776" w:author="Marc Lohse" w:date="2009-11-02T12:48:00Z"/>
        </w:numPr>
        <w:spacing w:line="360" w:lineRule="auto"/>
        <w:jc w:val="both"/>
        <w:rPr>
          <w:rFonts w:ascii="Arial" w:hAnsi="Arial"/>
        </w:rPr>
      </w:pPr>
    </w:p>
    <w:p w:rsidR="00F97EB2" w:rsidRDefault="00F97EB2" w:rsidP="002D12CA">
      <w:pPr>
        <w:spacing w:line="360" w:lineRule="auto"/>
        <w:jc w:val="both"/>
        <w:rPr>
          <w:ins w:id="777" w:author="Marc Lohse" w:date="2009-11-26T13:35:00Z"/>
          <w:rFonts w:ascii="Arial" w:hAnsi="Arial"/>
          <w:b/>
        </w:rPr>
      </w:pPr>
      <w:r w:rsidRPr="000F30E7">
        <w:rPr>
          <w:rFonts w:ascii="Arial" w:hAnsi="Arial"/>
          <w:b/>
        </w:rPr>
        <w:br w:type="page"/>
        <w:t>FIGURE LEGENDS</w:t>
      </w:r>
    </w:p>
    <w:p w:rsidR="008B0801" w:rsidRPr="000F30E7" w:rsidRDefault="008B0801" w:rsidP="002D12CA">
      <w:pPr>
        <w:numPr>
          <w:ins w:id="778" w:author="Marc Lohse" w:date="2009-11-26T13:35:00Z"/>
        </w:numPr>
        <w:spacing w:line="360" w:lineRule="auto"/>
        <w:jc w:val="both"/>
        <w:rPr>
          <w:rFonts w:ascii="Arial" w:hAnsi="Arial"/>
          <w:b/>
        </w:rPr>
      </w:pPr>
    </w:p>
    <w:p w:rsidR="00F97EB2" w:rsidRPr="000F30E7" w:rsidRDefault="00F97EB2" w:rsidP="002D12CA">
      <w:pPr>
        <w:spacing w:line="360" w:lineRule="auto"/>
        <w:jc w:val="both"/>
        <w:rPr>
          <w:rFonts w:ascii="Arial" w:hAnsi="Arial"/>
        </w:rPr>
      </w:pPr>
      <w:r w:rsidRPr="000F30E7">
        <w:rPr>
          <w:rFonts w:ascii="Arial" w:hAnsi="Arial"/>
        </w:rPr>
        <w:t xml:space="preserve">Figure 1: </w:t>
      </w:r>
      <w:ins w:id="779" w:author="Marc Lohse" w:date="2009-11-26T09:57:00Z">
        <w:r w:rsidR="00686580">
          <w:rPr>
            <w:rFonts w:ascii="Arial" w:hAnsi="Arial"/>
          </w:rPr>
          <w:t xml:space="preserve">Left panel: </w:t>
        </w:r>
      </w:ins>
      <w:r w:rsidRPr="000F30E7">
        <w:rPr>
          <w:rFonts w:ascii="Arial" w:hAnsi="Arial"/>
        </w:rPr>
        <w:t>Screenshot of the quality assessment functions available for Affymetrix (R) chips. All methods can be freely combined to obtain an overview of the input data quality. Short inline explanations for each method are displayed in the info field on the left side upon clicking the question marks. The expert panel at the bottom of the user interface is providing more option for customizing the analysis settings. By default, robust analysis methods are predefined and panel is hidden to provide a less cluttered interface to inexperienced users.</w:t>
      </w:r>
      <w:ins w:id="780" w:author="Marc Lohse" w:date="2009-11-26T09:57:00Z">
        <w:r w:rsidR="00686580">
          <w:rPr>
            <w:rFonts w:ascii="Arial" w:hAnsi="Arial"/>
          </w:rPr>
          <w:t xml:space="preserve"> Right panel: </w:t>
        </w:r>
        <w:r w:rsidR="00686580" w:rsidRPr="000F30E7">
          <w:rPr>
            <w:rFonts w:ascii="Arial" w:hAnsi="Arial"/>
          </w:rPr>
          <w:t xml:space="preserve">Screenshot of the graphical experiment designer panel. </w:t>
        </w:r>
        <w:proofErr w:type="gramStart"/>
        <w:r w:rsidR="00686580" w:rsidRPr="000F30E7">
          <w:rPr>
            <w:rFonts w:ascii="Arial" w:hAnsi="Arial"/>
          </w:rPr>
          <w:t>Comparisons between the previously defined groups of biological replicate chips can be configured by dragging visual connections between them</w:t>
        </w:r>
        <w:proofErr w:type="gramEnd"/>
        <w:r w:rsidR="00686580" w:rsidRPr="000F30E7">
          <w:rPr>
            <w:rFonts w:ascii="Arial" w:hAnsi="Arial"/>
          </w:rPr>
          <w:t>. The arrowhead defines the direction of the comparison</w:t>
        </w:r>
        <w:r w:rsidR="0058337F">
          <w:rPr>
            <w:rFonts w:ascii="Arial" w:hAnsi="Arial"/>
          </w:rPr>
          <w:t>. E.g. the arrow between the ‘wildtype</w:t>
        </w:r>
        <w:r w:rsidR="00686580" w:rsidRPr="000F30E7">
          <w:rPr>
            <w:rFonts w:ascii="Arial" w:hAnsi="Arial"/>
          </w:rPr>
          <w:t>’ group and the ‘</w:t>
        </w:r>
      </w:ins>
      <w:ins w:id="781" w:author="Marc Lohse" w:date="2009-11-27T10:52:00Z">
        <w:r w:rsidR="0058337F">
          <w:rPr>
            <w:rFonts w:ascii="Arial" w:hAnsi="Arial"/>
          </w:rPr>
          <w:t>wildtype</w:t>
        </w:r>
      </w:ins>
      <w:ins w:id="782" w:author="Marc Lohse" w:date="2009-11-26T09:57:00Z">
        <w:r w:rsidR="00686580" w:rsidRPr="000F30E7">
          <w:rPr>
            <w:rFonts w:ascii="Arial" w:hAnsi="Arial"/>
          </w:rPr>
          <w:t xml:space="preserve"> stress’ group is interpreted as the ‘</w:t>
        </w:r>
      </w:ins>
      <w:ins w:id="783" w:author="Marc Lohse" w:date="2009-11-27T10:52:00Z">
        <w:r w:rsidR="0058337F">
          <w:rPr>
            <w:rFonts w:ascii="Arial" w:hAnsi="Arial"/>
          </w:rPr>
          <w:t>wildtype</w:t>
        </w:r>
        <w:r w:rsidR="0058337F" w:rsidRPr="000F30E7">
          <w:rPr>
            <w:rFonts w:ascii="Arial" w:hAnsi="Arial"/>
          </w:rPr>
          <w:t xml:space="preserve"> </w:t>
        </w:r>
      </w:ins>
      <w:ins w:id="784" w:author="Marc Lohse" w:date="2009-11-26T09:57:00Z">
        <w:r w:rsidR="00686580" w:rsidRPr="000F30E7">
          <w:rPr>
            <w:rFonts w:ascii="Arial" w:hAnsi="Arial"/>
          </w:rPr>
          <w:t xml:space="preserve">- </w:t>
        </w:r>
      </w:ins>
      <w:ins w:id="785" w:author="Marc Lohse" w:date="2009-11-27T10:52:00Z">
        <w:r w:rsidR="0058337F">
          <w:rPr>
            <w:rFonts w:ascii="Arial" w:hAnsi="Arial"/>
          </w:rPr>
          <w:t>wildtype</w:t>
        </w:r>
        <w:r w:rsidR="0058337F" w:rsidRPr="000F30E7">
          <w:rPr>
            <w:rFonts w:ascii="Arial" w:hAnsi="Arial"/>
          </w:rPr>
          <w:t xml:space="preserve"> </w:t>
        </w:r>
      </w:ins>
      <w:ins w:id="786" w:author="Marc Lohse" w:date="2009-11-26T09:57:00Z">
        <w:r w:rsidR="00686580" w:rsidRPr="000F30E7">
          <w:rPr>
            <w:rFonts w:ascii="Arial" w:hAnsi="Arial"/>
          </w:rPr>
          <w:t>stress’ contrast, meaning that genes showing a higher expression level in the ‘</w:t>
        </w:r>
      </w:ins>
      <w:ins w:id="787" w:author="Marc Lohse" w:date="2009-11-27T10:52:00Z">
        <w:r w:rsidR="0058337F">
          <w:rPr>
            <w:rFonts w:ascii="Arial" w:hAnsi="Arial"/>
          </w:rPr>
          <w:t>wildtype</w:t>
        </w:r>
        <w:r w:rsidR="0058337F" w:rsidRPr="000F30E7">
          <w:rPr>
            <w:rFonts w:ascii="Arial" w:hAnsi="Arial"/>
          </w:rPr>
          <w:t xml:space="preserve"> </w:t>
        </w:r>
      </w:ins>
      <w:ins w:id="788" w:author="Marc Lohse" w:date="2009-11-26T09:57:00Z">
        <w:r w:rsidR="00686580" w:rsidRPr="000F30E7">
          <w:rPr>
            <w:rFonts w:ascii="Arial" w:hAnsi="Arial"/>
          </w:rPr>
          <w:t>stress’ group will have a negative log2 fold change value in the output and vice versa.</w:t>
        </w:r>
      </w:ins>
      <w:ins w:id="789" w:author="Marc Lohse" w:date="2009-11-27T10:52:00Z">
        <w:r w:rsidR="0058337F">
          <w:rPr>
            <w:rFonts w:ascii="Arial" w:hAnsi="Arial"/>
          </w:rPr>
          <w:t xml:space="preserve"> Interaction terms can be defined via </w:t>
        </w:r>
      </w:ins>
      <w:ins w:id="790" w:author="Marc Lohse" w:date="2009-11-27T10:53:00Z">
        <w:r w:rsidR="0058337F">
          <w:rPr>
            <w:rFonts w:ascii="Arial" w:hAnsi="Arial"/>
          </w:rPr>
          <w:t>‘metagroups’ shown as orange boxes.</w:t>
        </w:r>
      </w:ins>
    </w:p>
    <w:p w:rsidR="00F97EB2" w:rsidRPr="000F30E7" w:rsidRDefault="00F97EB2" w:rsidP="002D12CA">
      <w:pPr>
        <w:spacing w:line="360" w:lineRule="auto"/>
        <w:jc w:val="both"/>
        <w:rPr>
          <w:rFonts w:ascii="Arial" w:hAnsi="Arial"/>
        </w:rPr>
      </w:pPr>
    </w:p>
    <w:p w:rsidR="00686580" w:rsidRDefault="00F97EB2" w:rsidP="002D12CA">
      <w:pPr>
        <w:spacing w:line="360" w:lineRule="auto"/>
        <w:jc w:val="both"/>
        <w:rPr>
          <w:ins w:id="791" w:author="Marc Lohse" w:date="2009-11-26T09:59:00Z"/>
          <w:rFonts w:ascii="Arial" w:hAnsi="Arial"/>
        </w:rPr>
      </w:pPr>
      <w:r w:rsidRPr="000F30E7">
        <w:rPr>
          <w:rFonts w:ascii="Arial" w:hAnsi="Arial"/>
        </w:rPr>
        <w:t xml:space="preserve">Figure 2: </w:t>
      </w:r>
      <w:ins w:id="792" w:author="Marc Lohse" w:date="2009-11-26T09:57:00Z">
        <w:r w:rsidR="00686580">
          <w:rPr>
            <w:rFonts w:ascii="Arial" w:hAnsi="Arial"/>
          </w:rPr>
          <w:t xml:space="preserve">Venn diagram showing the numbers of genes called </w:t>
        </w:r>
      </w:ins>
      <w:ins w:id="793" w:author="Marc Lohse" w:date="2009-11-26T09:58:00Z">
        <w:r w:rsidR="00686580">
          <w:rPr>
            <w:rFonts w:ascii="Arial" w:hAnsi="Arial"/>
          </w:rPr>
          <w:t>significantly</w:t>
        </w:r>
      </w:ins>
      <w:ins w:id="794" w:author="Marc Lohse" w:date="2009-11-26T09:57:00Z">
        <w:r w:rsidR="00686580">
          <w:rPr>
            <w:rFonts w:ascii="Arial" w:hAnsi="Arial"/>
          </w:rPr>
          <w:t xml:space="preserve"> </w:t>
        </w:r>
      </w:ins>
      <w:ins w:id="795" w:author="Marc Lohse" w:date="2009-11-26T09:58:00Z">
        <w:r w:rsidR="00686580">
          <w:rPr>
            <w:rFonts w:ascii="Arial" w:hAnsi="Arial"/>
          </w:rPr>
          <w:t>differentially expres</w:t>
        </w:r>
        <w:r w:rsidR="00BB79D5">
          <w:rPr>
            <w:rFonts w:ascii="Arial" w:hAnsi="Arial"/>
          </w:rPr>
          <w:t>sed when comparing tomato leaf, flower and root tissue</w:t>
        </w:r>
        <w:r w:rsidR="00686580">
          <w:rPr>
            <w:rFonts w:ascii="Arial" w:hAnsi="Arial"/>
          </w:rPr>
          <w:t>.</w:t>
        </w:r>
      </w:ins>
      <w:ins w:id="796" w:author="Marc Lohse" w:date="2009-11-26T09:59:00Z">
        <w:r w:rsidR="00686580" w:rsidRPr="000F30E7" w:rsidDel="00686580">
          <w:rPr>
            <w:rFonts w:ascii="Arial" w:hAnsi="Arial"/>
          </w:rPr>
          <w:t xml:space="preserve"> </w:t>
        </w:r>
        <w:r w:rsidR="00686580">
          <w:rPr>
            <w:rFonts w:ascii="Arial" w:hAnsi="Arial"/>
          </w:rPr>
          <w:t>The numbers include both up- and downregulated genes.</w:t>
        </w:r>
      </w:ins>
      <w:ins w:id="797" w:author="Marc Lohse" w:date="2009-11-26T10:15:00Z">
        <w:r w:rsidR="0074391D">
          <w:rPr>
            <w:rFonts w:ascii="Arial" w:hAnsi="Arial"/>
          </w:rPr>
          <w:t xml:space="preserve"> </w:t>
        </w:r>
      </w:ins>
      <w:ins w:id="798" w:author="Marc Lohse" w:date="2009-11-26T10:54:00Z">
        <w:r w:rsidR="00B95AA1">
          <w:rPr>
            <w:rFonts w:ascii="Arial" w:hAnsi="Arial"/>
          </w:rPr>
          <w:t xml:space="preserve">Genes that are differentially regulated in more than one comparison are depicted in the overlapping areas. As indicated by the number in the lower right corner, </w:t>
        </w:r>
      </w:ins>
      <w:ins w:id="799" w:author="Marc Lohse" w:date="2009-11-26T10:55:00Z">
        <w:r w:rsidR="00B95AA1">
          <w:rPr>
            <w:rFonts w:ascii="Arial" w:hAnsi="Arial"/>
          </w:rPr>
          <w:t xml:space="preserve">10531 genes were not significantly </w:t>
        </w:r>
      </w:ins>
      <w:ins w:id="800" w:author="Marc Lohse" w:date="2009-11-26T10:56:00Z">
        <w:r w:rsidR="00D33475">
          <w:rPr>
            <w:rFonts w:ascii="Arial" w:hAnsi="Arial"/>
          </w:rPr>
          <w:t>affected.</w:t>
        </w:r>
      </w:ins>
    </w:p>
    <w:p w:rsidR="00686580" w:rsidRDefault="00686580" w:rsidP="002D12CA">
      <w:pPr>
        <w:numPr>
          <w:ins w:id="801" w:author="Marc Lohse" w:date="2009-11-26T10:00:00Z"/>
        </w:numPr>
        <w:spacing w:line="360" w:lineRule="auto"/>
        <w:jc w:val="both"/>
        <w:rPr>
          <w:ins w:id="802" w:author="Marc Lohse" w:date="2009-11-26T10:00:00Z"/>
          <w:rFonts w:ascii="Arial" w:hAnsi="Arial"/>
        </w:rPr>
      </w:pPr>
    </w:p>
    <w:p w:rsidR="00F97EB2" w:rsidRDefault="00686580" w:rsidP="002D12CA">
      <w:pPr>
        <w:spacing w:line="360" w:lineRule="auto"/>
        <w:jc w:val="both"/>
        <w:rPr>
          <w:ins w:id="803" w:author="Marc Lohse" w:date="2009-11-26T09:59:00Z"/>
          <w:rFonts w:ascii="Arial" w:hAnsi="Arial"/>
        </w:rPr>
      </w:pPr>
      <w:ins w:id="804" w:author="Marc Lohse" w:date="2009-11-26T10:00:00Z">
        <w:r>
          <w:rPr>
            <w:rFonts w:ascii="Arial" w:hAnsi="Arial"/>
          </w:rPr>
          <w:t>Figure 3: PageMan analysis of the tomato case study. A wi</w:t>
        </w:r>
      </w:ins>
      <w:ins w:id="805" w:author="Marc Lohse" w:date="2009-11-26T10:02:00Z">
        <w:r>
          <w:rPr>
            <w:rFonts w:ascii="Arial" w:hAnsi="Arial"/>
          </w:rPr>
          <w:t>l</w:t>
        </w:r>
      </w:ins>
      <w:ins w:id="806" w:author="Marc Lohse" w:date="2009-11-26T10:00:00Z">
        <w:r>
          <w:rPr>
            <w:rFonts w:ascii="Arial" w:hAnsi="Arial"/>
          </w:rPr>
          <w:t>coxon test was performed</w:t>
        </w:r>
      </w:ins>
      <w:ins w:id="807" w:author="Marc Lohse" w:date="2009-11-26T10:02:00Z">
        <w:r>
          <w:rPr>
            <w:rFonts w:ascii="Arial" w:hAnsi="Arial"/>
          </w:rPr>
          <w:t>,</w:t>
        </w:r>
      </w:ins>
      <w:ins w:id="808" w:author="Marc Lohse" w:date="2009-11-26T10:00:00Z">
        <w:r>
          <w:rPr>
            <w:rFonts w:ascii="Arial" w:hAnsi="Arial"/>
          </w:rPr>
          <w:t xml:space="preserve"> analogous to the test implemented in MapMan</w:t>
        </w:r>
      </w:ins>
      <w:ins w:id="809" w:author="Marc Lohse" w:date="2009-11-26T10:02:00Z">
        <w:r>
          <w:rPr>
            <w:rFonts w:ascii="Arial" w:hAnsi="Arial"/>
          </w:rPr>
          <w:t>,</w:t>
        </w:r>
      </w:ins>
      <w:ins w:id="810" w:author="Marc Lohse" w:date="2009-11-26T10:12:00Z">
        <w:r w:rsidR="00D24D8F">
          <w:rPr>
            <w:rFonts w:ascii="Arial" w:hAnsi="Arial"/>
          </w:rPr>
          <w:t xml:space="preserve"> </w:t>
        </w:r>
      </w:ins>
      <w:ins w:id="811" w:author="Marc Lohse" w:date="2009-11-26T10:02:00Z">
        <w:r>
          <w:rPr>
            <w:rFonts w:ascii="Arial" w:hAnsi="Arial"/>
          </w:rPr>
          <w:t xml:space="preserve">to identify significantly </w:t>
        </w:r>
      </w:ins>
      <w:ins w:id="812" w:author="Marc Lohse" w:date="2009-11-26T10:14:00Z">
        <w:r w:rsidR="0074391D">
          <w:rPr>
            <w:rFonts w:ascii="Arial" w:hAnsi="Arial"/>
          </w:rPr>
          <w:t>differentially</w:t>
        </w:r>
      </w:ins>
      <w:ins w:id="813" w:author="Marc Lohse" w:date="2009-11-26T10:02:00Z">
        <w:r>
          <w:rPr>
            <w:rFonts w:ascii="Arial" w:hAnsi="Arial"/>
          </w:rPr>
          <w:t xml:space="preserve"> regulated MapMan bins.</w:t>
        </w:r>
      </w:ins>
      <w:ins w:id="814" w:author="Marc Lohse" w:date="2009-11-26T10:14:00Z">
        <w:r w:rsidR="006628A5">
          <w:rPr>
            <w:rFonts w:ascii="Arial" w:hAnsi="Arial"/>
          </w:rPr>
          <w:t xml:space="preserve"> </w:t>
        </w:r>
        <w:r w:rsidR="0074391D">
          <w:rPr>
            <w:rFonts w:ascii="Arial" w:hAnsi="Arial"/>
          </w:rPr>
          <w:t xml:space="preserve">Individual bins that show </w:t>
        </w:r>
      </w:ins>
      <w:ins w:id="815" w:author="Marc Lohse" w:date="2009-11-26T10:15:00Z">
        <w:r w:rsidR="0074391D">
          <w:rPr>
            <w:rFonts w:ascii="Arial" w:hAnsi="Arial"/>
          </w:rPr>
          <w:t>distinct</w:t>
        </w:r>
      </w:ins>
      <w:ins w:id="816" w:author="Marc Lohse" w:date="2009-11-26T10:14:00Z">
        <w:r w:rsidR="0074391D">
          <w:rPr>
            <w:rFonts w:ascii="Arial" w:hAnsi="Arial"/>
          </w:rPr>
          <w:t xml:space="preserve"> </w:t>
        </w:r>
      </w:ins>
      <w:ins w:id="817" w:author="Marc Lohse" w:date="2009-11-26T10:15:00Z">
        <w:r w:rsidR="0074391D">
          <w:rPr>
            <w:rFonts w:ascii="Arial" w:hAnsi="Arial"/>
          </w:rPr>
          <w:t>responses</w:t>
        </w:r>
      </w:ins>
      <w:ins w:id="818" w:author="Marc Lohse" w:date="2009-11-26T10:14:00Z">
        <w:r w:rsidR="0074391D">
          <w:rPr>
            <w:rFonts w:ascii="Arial" w:hAnsi="Arial"/>
          </w:rPr>
          <w:t xml:space="preserve"> are highlighted</w:t>
        </w:r>
      </w:ins>
      <w:ins w:id="819" w:author="Marc Lohse" w:date="2009-11-26T10:15:00Z">
        <w:r w:rsidR="0074391D">
          <w:rPr>
            <w:rFonts w:ascii="Arial" w:hAnsi="Arial"/>
          </w:rPr>
          <w:t>.</w:t>
        </w:r>
      </w:ins>
      <w:ins w:id="820" w:author="Marc Lohse" w:date="2009-11-26T11:23:00Z">
        <w:r w:rsidR="00653761">
          <w:rPr>
            <w:rFonts w:ascii="Arial" w:hAnsi="Arial"/>
          </w:rPr>
          <w:t xml:space="preserve"> The plot shows the </w:t>
        </w:r>
      </w:ins>
      <w:proofErr w:type="gramStart"/>
      <w:ins w:id="821" w:author="Marc Lohse" w:date="2009-11-26T11:32:00Z">
        <w:r w:rsidR="00207B6E">
          <w:rPr>
            <w:rFonts w:ascii="Arial" w:hAnsi="Arial"/>
          </w:rPr>
          <w:t>color coded</w:t>
        </w:r>
        <w:proofErr w:type="gramEnd"/>
        <w:r w:rsidR="00207B6E">
          <w:rPr>
            <w:rFonts w:ascii="Arial" w:hAnsi="Arial"/>
          </w:rPr>
          <w:t xml:space="preserve"> </w:t>
        </w:r>
      </w:ins>
      <w:ins w:id="822" w:author="Marc Lohse" w:date="2009-11-26T11:23:00Z">
        <w:r w:rsidR="00653761">
          <w:rPr>
            <w:rFonts w:ascii="Arial" w:hAnsi="Arial"/>
          </w:rPr>
          <w:t>Z scores</w:t>
        </w:r>
      </w:ins>
      <w:ins w:id="823" w:author="Marc Lohse" w:date="2009-11-26T11:24:00Z">
        <w:r w:rsidR="00653761">
          <w:rPr>
            <w:rFonts w:ascii="Arial" w:hAnsi="Arial"/>
          </w:rPr>
          <w:t xml:space="preserve"> </w:t>
        </w:r>
      </w:ins>
      <w:ins w:id="824" w:author="Marc Lohse" w:date="2009-11-26T11:31:00Z">
        <w:r w:rsidR="00207B6E">
          <w:rPr>
            <w:rFonts w:ascii="Arial" w:hAnsi="Arial"/>
          </w:rPr>
          <w:t xml:space="preserve">of the p-values </w:t>
        </w:r>
      </w:ins>
      <w:ins w:id="825" w:author="Marc Lohse" w:date="2009-11-26T11:28:00Z">
        <w:r w:rsidR="00207B6E">
          <w:rPr>
            <w:rFonts w:ascii="Arial" w:hAnsi="Arial"/>
          </w:rPr>
          <w:t>computed in the test.</w:t>
        </w:r>
      </w:ins>
    </w:p>
    <w:p w:rsidR="00686580" w:rsidRDefault="00686580" w:rsidP="002D12CA">
      <w:pPr>
        <w:numPr>
          <w:ins w:id="826" w:author="Marc Lohse" w:date="2009-11-26T10:12:00Z"/>
        </w:numPr>
        <w:spacing w:line="360" w:lineRule="auto"/>
        <w:jc w:val="both"/>
        <w:rPr>
          <w:ins w:id="827" w:author="Marc Lohse" w:date="2009-11-26T10:12:00Z"/>
          <w:rFonts w:ascii="Arial" w:hAnsi="Arial"/>
          <w:b/>
        </w:rPr>
      </w:pPr>
    </w:p>
    <w:p w:rsidR="00BB79D5" w:rsidRDefault="00BB79D5" w:rsidP="002D12CA">
      <w:pPr>
        <w:numPr>
          <w:ins w:id="828" w:author="Marc Lohse" w:date="2009-11-26T11:00:00Z"/>
        </w:numPr>
        <w:spacing w:line="360" w:lineRule="auto"/>
        <w:jc w:val="both"/>
        <w:rPr>
          <w:ins w:id="829" w:author="Marc Lohse" w:date="2009-11-26T13:58:00Z"/>
          <w:rFonts w:ascii="Arial" w:hAnsi="Arial"/>
        </w:rPr>
      </w:pPr>
      <w:ins w:id="830" w:author="Marc Lohse" w:date="2009-11-26T10:58:00Z">
        <w:r>
          <w:rPr>
            <w:rFonts w:ascii="Arial" w:hAnsi="Arial"/>
          </w:rPr>
          <w:t>Supplementa</w:t>
        </w:r>
      </w:ins>
      <w:ins w:id="831" w:author="Marc Lohse" w:date="2009-11-26T10:59:00Z">
        <w:r>
          <w:rPr>
            <w:rFonts w:ascii="Arial" w:hAnsi="Arial"/>
          </w:rPr>
          <w:t>ry figure</w:t>
        </w:r>
      </w:ins>
      <w:ins w:id="832" w:author="Marc Lohse" w:date="2009-11-26T11:00:00Z">
        <w:r>
          <w:rPr>
            <w:rFonts w:ascii="Arial" w:hAnsi="Arial"/>
          </w:rPr>
          <w:t xml:space="preserve"> </w:t>
        </w:r>
      </w:ins>
      <w:ins w:id="833" w:author="Marc Lohse" w:date="2009-11-26T10:59:00Z">
        <w:r>
          <w:rPr>
            <w:rFonts w:ascii="Arial" w:hAnsi="Arial"/>
          </w:rPr>
          <w:t xml:space="preserve">1: Summary of all quality </w:t>
        </w:r>
        <w:proofErr w:type="gramStart"/>
        <w:r>
          <w:rPr>
            <w:rFonts w:ascii="Arial" w:hAnsi="Arial"/>
          </w:rPr>
          <w:t>check</w:t>
        </w:r>
        <w:proofErr w:type="gramEnd"/>
        <w:r>
          <w:rPr>
            <w:rFonts w:ascii="Arial" w:hAnsi="Arial"/>
          </w:rPr>
          <w:t xml:space="preserve"> plots generated </w:t>
        </w:r>
      </w:ins>
      <w:ins w:id="834" w:author="Marc Lohse" w:date="2009-11-26T11:00:00Z">
        <w:r>
          <w:rPr>
            <w:rFonts w:ascii="Arial" w:hAnsi="Arial"/>
          </w:rPr>
          <w:t>for the</w:t>
        </w:r>
      </w:ins>
      <w:ins w:id="835" w:author="Marc Lohse" w:date="2009-11-26T10:59:00Z">
        <w:r>
          <w:rPr>
            <w:rFonts w:ascii="Arial" w:hAnsi="Arial"/>
          </w:rPr>
          <w:t xml:space="preserve"> tomato case study</w:t>
        </w:r>
      </w:ins>
      <w:ins w:id="836" w:author="Marc Lohse" w:date="2009-11-26T11:00:00Z">
        <w:r>
          <w:rPr>
            <w:rFonts w:ascii="Arial" w:hAnsi="Arial"/>
          </w:rPr>
          <w:t xml:space="preserve"> experiment. </w:t>
        </w:r>
      </w:ins>
      <w:ins w:id="837" w:author="Marc Lohse" w:date="2009-11-26T13:56:00Z">
        <w:r w:rsidR="005E7AD0">
          <w:rPr>
            <w:rFonts w:ascii="Arial" w:hAnsi="Arial"/>
          </w:rPr>
          <w:t>(A) Image plots of the background signals measured on each chip. (</w:t>
        </w:r>
      </w:ins>
      <w:ins w:id="838" w:author="Marc Lohse" w:date="2009-11-26T13:57:00Z">
        <w:r w:rsidR="005E7AD0">
          <w:rPr>
            <w:rFonts w:ascii="Arial" w:hAnsi="Arial"/>
          </w:rPr>
          <w:t>B</w:t>
        </w:r>
      </w:ins>
      <w:ins w:id="839" w:author="Marc Lohse" w:date="2009-11-26T13:56:00Z">
        <w:r w:rsidR="005E7AD0">
          <w:rPr>
            <w:rFonts w:ascii="Arial" w:hAnsi="Arial"/>
          </w:rPr>
          <w:t>)</w:t>
        </w:r>
      </w:ins>
      <w:ins w:id="840" w:author="Marc Lohse" w:date="2009-11-26T13:57:00Z">
        <w:r w:rsidR="005E7AD0">
          <w:rPr>
            <w:rFonts w:ascii="Arial" w:hAnsi="Arial"/>
          </w:rPr>
          <w:t xml:space="preserve"> Chipwise MA plots; (C) False-color images of the log2 ratios</w:t>
        </w:r>
      </w:ins>
      <w:ins w:id="841" w:author="Marc Lohse" w:date="2009-11-26T13:58:00Z">
        <w:r w:rsidR="005E7AD0">
          <w:rPr>
            <w:rFonts w:ascii="Arial" w:hAnsi="Arial"/>
          </w:rPr>
          <w:t xml:space="preserve"> of raw red and green channel signal intensities; (D)</w:t>
        </w:r>
      </w:ins>
      <w:ins w:id="842" w:author="Marc Lohse" w:date="2009-11-26T13:59:00Z">
        <w:r w:rsidR="00504967">
          <w:rPr>
            <w:rFonts w:ascii="Arial" w:hAnsi="Arial"/>
          </w:rPr>
          <w:t xml:space="preserve"> Overview plots showing the raw and normalized signal intensity distributions </w:t>
        </w:r>
      </w:ins>
      <w:ins w:id="843" w:author="Marc Lohse" w:date="2009-11-26T14:00:00Z">
        <w:r w:rsidR="00504967">
          <w:rPr>
            <w:rFonts w:ascii="Arial" w:hAnsi="Arial"/>
          </w:rPr>
          <w:t>on</w:t>
        </w:r>
      </w:ins>
      <w:ins w:id="844" w:author="Marc Lohse" w:date="2009-11-26T13:59:00Z">
        <w:r w:rsidR="00504967">
          <w:rPr>
            <w:rFonts w:ascii="Arial" w:hAnsi="Arial"/>
          </w:rPr>
          <w:t xml:space="preserve"> all chips. The upper panel shows density plots and the lower panel shows boxplots of t</w:t>
        </w:r>
      </w:ins>
      <w:ins w:id="845" w:author="Marc Lohse" w:date="2009-11-26T14:18:00Z">
        <w:r w:rsidR="003138F3">
          <w:rPr>
            <w:rFonts w:ascii="Arial" w:hAnsi="Arial"/>
          </w:rPr>
          <w:t>h</w:t>
        </w:r>
      </w:ins>
      <w:ins w:id="846" w:author="Marc Lohse" w:date="2009-11-26T13:59:00Z">
        <w:r w:rsidR="00504967">
          <w:rPr>
            <w:rFonts w:ascii="Arial" w:hAnsi="Arial"/>
          </w:rPr>
          <w:t>e same values.</w:t>
        </w:r>
      </w:ins>
    </w:p>
    <w:p w:rsidR="005E7AD0" w:rsidRDefault="005E7AD0" w:rsidP="002D12CA">
      <w:pPr>
        <w:numPr>
          <w:ins w:id="847" w:author="Marc Lohse" w:date="2009-11-26T13:58:00Z"/>
        </w:numPr>
        <w:spacing w:line="360" w:lineRule="auto"/>
        <w:jc w:val="both"/>
        <w:rPr>
          <w:ins w:id="848" w:author="Marc Lohse" w:date="2009-11-26T11:00:00Z"/>
          <w:rFonts w:ascii="Arial" w:hAnsi="Arial"/>
        </w:rPr>
      </w:pPr>
    </w:p>
    <w:p w:rsidR="00BB79D5" w:rsidRDefault="00BB79D5" w:rsidP="002D12CA">
      <w:pPr>
        <w:numPr>
          <w:ins w:id="849" w:author="Marc Lohse" w:date="2009-11-26T11:00:00Z"/>
        </w:numPr>
        <w:spacing w:line="360" w:lineRule="auto"/>
        <w:jc w:val="both"/>
        <w:rPr>
          <w:ins w:id="850" w:author="Marc Lohse" w:date="2009-11-26T11:01:00Z"/>
          <w:rFonts w:ascii="Arial" w:hAnsi="Arial"/>
        </w:rPr>
      </w:pPr>
      <w:ins w:id="851" w:author="Marc Lohse" w:date="2009-11-26T11:00:00Z">
        <w:r>
          <w:rPr>
            <w:rFonts w:ascii="Arial" w:hAnsi="Arial"/>
          </w:rPr>
          <w:t>Supplementary figure 2</w:t>
        </w:r>
      </w:ins>
      <w:ins w:id="852" w:author="Marc Lohse" w:date="2009-11-26T11:01:00Z">
        <w:r>
          <w:rPr>
            <w:rFonts w:ascii="Arial" w:hAnsi="Arial"/>
          </w:rPr>
          <w:t xml:space="preserve">: MA plots of the three comparisons made in the tomato case study experiment. </w:t>
        </w:r>
      </w:ins>
      <w:ins w:id="853" w:author="Marc Lohse" w:date="2009-11-27T10:54:00Z">
        <w:r w:rsidR="00851D02">
          <w:rPr>
            <w:rFonts w:ascii="Arial" w:hAnsi="Arial"/>
          </w:rPr>
          <w:t>The plots show the average signal intensity (A) and the average normalized log2-fold change (</w:t>
        </w:r>
      </w:ins>
      <w:ins w:id="854" w:author="Marc Lohse" w:date="2009-11-27T10:55:00Z">
        <w:r w:rsidR="00851D02">
          <w:rPr>
            <w:rFonts w:ascii="Arial" w:hAnsi="Arial"/>
          </w:rPr>
          <w:t>M</w:t>
        </w:r>
      </w:ins>
      <w:ins w:id="855" w:author="Marc Lohse" w:date="2009-11-27T10:54:00Z">
        <w:r w:rsidR="00851D02">
          <w:rPr>
            <w:rFonts w:ascii="Arial" w:hAnsi="Arial"/>
          </w:rPr>
          <w:t>) indi</w:t>
        </w:r>
      </w:ins>
      <w:ins w:id="856" w:author="Marc Lohse" w:date="2009-11-27T10:55:00Z">
        <w:r w:rsidR="00851D02">
          <w:rPr>
            <w:rFonts w:ascii="Arial" w:hAnsi="Arial"/>
          </w:rPr>
          <w:t xml:space="preserve">vidually for each comparison. </w:t>
        </w:r>
      </w:ins>
      <w:proofErr w:type="gramStart"/>
      <w:ins w:id="857" w:author="Marc Lohse" w:date="2009-11-26T11:01:00Z">
        <w:r>
          <w:rPr>
            <w:rFonts w:ascii="Arial" w:hAnsi="Arial"/>
          </w:rPr>
          <w:t>Genes showing significant differential regulation are highlighted by red circles</w:t>
        </w:r>
        <w:proofErr w:type="gramEnd"/>
        <w:r>
          <w:rPr>
            <w:rFonts w:ascii="Arial" w:hAnsi="Arial"/>
          </w:rPr>
          <w:t>.</w:t>
        </w:r>
      </w:ins>
    </w:p>
    <w:p w:rsidR="00BB79D5" w:rsidRDefault="00BB79D5" w:rsidP="002D12CA">
      <w:pPr>
        <w:numPr>
          <w:ins w:id="858" w:author="Marc Lohse" w:date="2009-11-26T11:02:00Z"/>
        </w:numPr>
        <w:spacing w:line="360" w:lineRule="auto"/>
        <w:jc w:val="both"/>
        <w:rPr>
          <w:ins w:id="859" w:author="Marc Lohse" w:date="2009-11-26T11:02:00Z"/>
          <w:rFonts w:ascii="Arial" w:hAnsi="Arial"/>
        </w:rPr>
      </w:pPr>
    </w:p>
    <w:p w:rsidR="00BB79D5" w:rsidRDefault="00BB79D5" w:rsidP="002D12CA">
      <w:pPr>
        <w:numPr>
          <w:ins w:id="860" w:author="Marc Lohse" w:date="2009-11-26T11:02:00Z"/>
        </w:numPr>
        <w:spacing w:line="360" w:lineRule="auto"/>
        <w:jc w:val="both"/>
        <w:rPr>
          <w:ins w:id="861" w:author="Marc Lohse" w:date="2009-11-26T14:12:00Z"/>
          <w:rFonts w:ascii="Arial" w:hAnsi="Arial"/>
        </w:rPr>
      </w:pPr>
      <w:ins w:id="862" w:author="Marc Lohse" w:date="2009-11-26T11:02:00Z">
        <w:r>
          <w:rPr>
            <w:rFonts w:ascii="Arial" w:hAnsi="Arial"/>
          </w:rPr>
          <w:t xml:space="preserve">Supplementary figure 3: Exemplary </w:t>
        </w:r>
      </w:ins>
      <w:ins w:id="863" w:author="Marc Lohse" w:date="2009-11-26T11:03:00Z">
        <w:r>
          <w:rPr>
            <w:rFonts w:ascii="Arial" w:hAnsi="Arial"/>
          </w:rPr>
          <w:t>v</w:t>
        </w:r>
      </w:ins>
      <w:ins w:id="864" w:author="Marc Lohse" w:date="2009-11-26T11:02:00Z">
        <w:r>
          <w:rPr>
            <w:rFonts w:ascii="Arial" w:hAnsi="Arial"/>
          </w:rPr>
          <w:t xml:space="preserve">isualization of the </w:t>
        </w:r>
      </w:ins>
      <w:ins w:id="865" w:author="Marc Lohse" w:date="2009-11-26T11:03:00Z">
        <w:r>
          <w:rPr>
            <w:rFonts w:ascii="Arial" w:hAnsi="Arial"/>
          </w:rPr>
          <w:t xml:space="preserve">most strongly reacting bins using the MapMan. Genes that are not </w:t>
        </w:r>
      </w:ins>
      <w:ins w:id="866" w:author="Marc Lohse" w:date="2009-11-26T11:05:00Z">
        <w:r>
          <w:rPr>
            <w:rFonts w:ascii="Arial" w:hAnsi="Arial"/>
          </w:rPr>
          <w:t>significantly</w:t>
        </w:r>
      </w:ins>
      <w:ins w:id="867" w:author="Marc Lohse" w:date="2009-11-26T11:03:00Z">
        <w:r>
          <w:rPr>
            <w:rFonts w:ascii="Arial" w:hAnsi="Arial"/>
          </w:rPr>
          <w:t xml:space="preserve"> </w:t>
        </w:r>
      </w:ins>
      <w:ins w:id="868" w:author="Marc Lohse" w:date="2009-11-26T11:05:00Z">
        <w:r>
          <w:rPr>
            <w:rFonts w:ascii="Arial" w:hAnsi="Arial"/>
          </w:rPr>
          <w:t xml:space="preserve">regulated are greyed out using the </w:t>
        </w:r>
      </w:ins>
      <w:ins w:id="869" w:author="Marc Lohse" w:date="2009-11-26T11:06:00Z">
        <w:r>
          <w:rPr>
            <w:rFonts w:ascii="Arial" w:hAnsi="Arial"/>
          </w:rPr>
          <w:t xml:space="preserve">built-in </w:t>
        </w:r>
      </w:ins>
      <w:ins w:id="870" w:author="Marc Lohse" w:date="2009-11-26T11:05:00Z">
        <w:r>
          <w:rPr>
            <w:rFonts w:ascii="Arial" w:hAnsi="Arial"/>
          </w:rPr>
          <w:t xml:space="preserve">filter function. </w:t>
        </w:r>
      </w:ins>
      <w:ins w:id="871" w:author="Marc Lohse" w:date="2009-11-26T11:06:00Z">
        <w:r w:rsidR="00772B97">
          <w:rPr>
            <w:rFonts w:ascii="Arial" w:hAnsi="Arial"/>
          </w:rPr>
          <w:t xml:space="preserve">The </w:t>
        </w:r>
      </w:ins>
      <w:ins w:id="872" w:author="Marc Lohse" w:date="2009-11-26T12:43:00Z">
        <w:r w:rsidR="004D1C61">
          <w:rPr>
            <w:rFonts w:ascii="Arial" w:hAnsi="Arial"/>
          </w:rPr>
          <w:t>comparisons</w:t>
        </w:r>
      </w:ins>
      <w:ins w:id="873" w:author="Marc Lohse" w:date="2009-11-26T11:06:00Z">
        <w:r w:rsidR="00772B97">
          <w:rPr>
            <w:rFonts w:ascii="Arial" w:hAnsi="Arial"/>
          </w:rPr>
          <w:t xml:space="preserve"> shown are (A) </w:t>
        </w:r>
      </w:ins>
      <w:ins w:id="874" w:author="Marc Lohse" w:date="2009-11-26T11:07:00Z">
        <w:r w:rsidR="00772B97">
          <w:rPr>
            <w:rFonts w:ascii="Arial" w:hAnsi="Arial"/>
          </w:rPr>
          <w:t xml:space="preserve">Leaf </w:t>
        </w:r>
      </w:ins>
      <w:ins w:id="875" w:author="Marc Lohse" w:date="2009-11-26T11:10:00Z">
        <w:r w:rsidR="00772B97">
          <w:rPr>
            <w:rFonts w:ascii="Arial" w:hAnsi="Arial"/>
          </w:rPr>
          <w:t>–</w:t>
        </w:r>
      </w:ins>
      <w:ins w:id="876" w:author="Marc Lohse" w:date="2009-11-26T11:07:00Z">
        <w:r w:rsidR="00772B97">
          <w:rPr>
            <w:rFonts w:ascii="Arial" w:hAnsi="Arial"/>
          </w:rPr>
          <w:t xml:space="preserve"> Root,</w:t>
        </w:r>
      </w:ins>
      <w:ins w:id="877" w:author="Marc Lohse" w:date="2009-11-26T11:10:00Z">
        <w:r w:rsidR="00772B97">
          <w:rPr>
            <w:rFonts w:ascii="Arial" w:hAnsi="Arial"/>
          </w:rPr>
          <w:t xml:space="preserve"> (B) Flower – Root and (C) Leaf – Flower.</w:t>
        </w:r>
      </w:ins>
      <w:ins w:id="878" w:author="Marc Lohse" w:date="2009-11-26T11:06:00Z">
        <w:r w:rsidR="00772B97">
          <w:rPr>
            <w:rFonts w:ascii="Arial" w:hAnsi="Arial"/>
          </w:rPr>
          <w:t xml:space="preserve"> </w:t>
        </w:r>
      </w:ins>
    </w:p>
    <w:p w:rsidR="00AB12EC" w:rsidRDefault="00AB12EC" w:rsidP="002D12CA">
      <w:pPr>
        <w:numPr>
          <w:ins w:id="879" w:author="Marc Lohse" w:date="2009-11-26T14:12:00Z"/>
        </w:numPr>
        <w:spacing w:line="360" w:lineRule="auto"/>
        <w:jc w:val="both"/>
        <w:rPr>
          <w:ins w:id="880" w:author="Marc Lohse" w:date="2009-11-26T14:12:00Z"/>
          <w:rFonts w:ascii="Arial" w:hAnsi="Arial"/>
        </w:rPr>
      </w:pPr>
    </w:p>
    <w:p w:rsidR="00AB12EC" w:rsidRDefault="00AB12EC" w:rsidP="002D12CA">
      <w:pPr>
        <w:numPr>
          <w:ins w:id="881" w:author="Marc Lohse" w:date="2009-11-26T14:12:00Z"/>
        </w:numPr>
        <w:spacing w:line="360" w:lineRule="auto"/>
        <w:jc w:val="both"/>
        <w:rPr>
          <w:ins w:id="882" w:author="Marc Lohse" w:date="2009-11-26T14:13:00Z"/>
          <w:rFonts w:ascii="Arial" w:hAnsi="Arial"/>
        </w:rPr>
      </w:pPr>
      <w:ins w:id="883" w:author="Marc Lohse" w:date="2009-11-26T14:12:00Z">
        <w:r>
          <w:rPr>
            <w:rFonts w:ascii="Arial" w:hAnsi="Arial"/>
          </w:rPr>
          <w:t xml:space="preserve">Supplementary figure 4: Expression patterns of three YABBY transcription factor homologs from </w:t>
        </w:r>
      </w:ins>
      <w:ins w:id="884" w:author="Marc Lohse" w:date="2009-11-26T14:13:00Z">
        <w:r>
          <w:rPr>
            <w:rFonts w:ascii="Arial" w:hAnsi="Arial"/>
            <w:i/>
          </w:rPr>
          <w:t>Arabidopsis</w:t>
        </w:r>
        <w:r>
          <w:rPr>
            <w:rFonts w:ascii="Arial" w:hAnsi="Arial"/>
          </w:rPr>
          <w:t xml:space="preserve"> created using the Genevestigator web application.</w:t>
        </w:r>
      </w:ins>
      <w:ins w:id="885" w:author="Marc Lohse" w:date="2009-11-27T10:55:00Z">
        <w:r w:rsidR="00851D02">
          <w:rPr>
            <w:rFonts w:ascii="Arial" w:hAnsi="Arial"/>
          </w:rPr>
          <w:t xml:space="preserve"> </w:t>
        </w:r>
      </w:ins>
      <w:ins w:id="886" w:author="Marc Lohse" w:date="2009-11-27T10:57:00Z">
        <w:r w:rsidR="00851D02">
          <w:rPr>
            <w:rFonts w:ascii="Arial" w:hAnsi="Arial"/>
          </w:rPr>
          <w:t xml:space="preserve">The Affymetrix probe set identifiers correspond to the following YABBY genes: </w:t>
        </w:r>
      </w:ins>
      <w:ins w:id="887" w:author="Marc Lohse" w:date="2009-11-27T10:55:00Z">
        <w:r w:rsidR="00851D02">
          <w:rPr>
            <w:rFonts w:ascii="Arial" w:hAnsi="Arial"/>
          </w:rPr>
          <w:t>245029_at: YABBY family protein At2g26580; 260355_at</w:t>
        </w:r>
        <w:proofErr w:type="gramStart"/>
        <w:r w:rsidR="00851D02">
          <w:rPr>
            <w:rFonts w:ascii="Arial" w:hAnsi="Arial"/>
          </w:rPr>
          <w:t>:Crabs</w:t>
        </w:r>
        <w:proofErr w:type="gramEnd"/>
        <w:r w:rsidR="00851D02">
          <w:rPr>
            <w:rFonts w:ascii="Arial" w:hAnsi="Arial"/>
          </w:rPr>
          <w:t xml:space="preserve"> claw (</w:t>
        </w:r>
      </w:ins>
      <w:ins w:id="888" w:author="Marc Lohse" w:date="2009-11-27T10:56:00Z">
        <w:r w:rsidR="00851D02">
          <w:rPr>
            <w:rFonts w:ascii="Arial" w:hAnsi="Arial"/>
          </w:rPr>
          <w:t>CRC</w:t>
        </w:r>
      </w:ins>
      <w:ins w:id="889" w:author="Marc Lohse" w:date="2009-11-27T10:55:00Z">
        <w:r w:rsidR="00851D02">
          <w:rPr>
            <w:rFonts w:ascii="Arial" w:hAnsi="Arial"/>
          </w:rPr>
          <w:t>)</w:t>
        </w:r>
      </w:ins>
      <w:ins w:id="890" w:author="Marc Lohse" w:date="2009-11-27T10:56:00Z">
        <w:r w:rsidR="00851D02">
          <w:rPr>
            <w:rFonts w:ascii="Arial" w:hAnsi="Arial"/>
          </w:rPr>
          <w:t xml:space="preserve"> protein At1g69180; 262989_at: </w:t>
        </w:r>
      </w:ins>
      <w:ins w:id="891" w:author="Marc Lohse" w:date="2009-11-27T10:57:00Z">
        <w:r w:rsidR="00851D02">
          <w:rPr>
            <w:rFonts w:ascii="Arial" w:hAnsi="Arial"/>
          </w:rPr>
          <w:t>Inner no outer</w:t>
        </w:r>
      </w:ins>
      <w:ins w:id="892" w:author="Marc Lohse" w:date="2009-11-27T10:58:00Z">
        <w:r w:rsidR="00851D02">
          <w:rPr>
            <w:rFonts w:ascii="Arial" w:hAnsi="Arial"/>
          </w:rPr>
          <w:t xml:space="preserve"> (INO) protein At1g23420.</w:t>
        </w:r>
      </w:ins>
    </w:p>
    <w:p w:rsidR="00AB12EC" w:rsidRDefault="00AB12EC" w:rsidP="002D12CA">
      <w:pPr>
        <w:numPr>
          <w:ins w:id="893" w:author="Marc Lohse" w:date="2009-11-26T14:13:00Z"/>
        </w:numPr>
        <w:spacing w:line="360" w:lineRule="auto"/>
        <w:jc w:val="both"/>
        <w:rPr>
          <w:ins w:id="894" w:author="Marc Lohse" w:date="2009-11-26T14:13:00Z"/>
          <w:rFonts w:ascii="Arial" w:hAnsi="Arial"/>
        </w:rPr>
      </w:pPr>
    </w:p>
    <w:p w:rsidR="00AB12EC" w:rsidRDefault="00AB12EC" w:rsidP="002D12CA">
      <w:pPr>
        <w:numPr>
          <w:ins w:id="895" w:author="Marc Lohse" w:date="2009-11-26T14:13:00Z"/>
        </w:numPr>
        <w:spacing w:line="360" w:lineRule="auto"/>
        <w:jc w:val="both"/>
        <w:rPr>
          <w:ins w:id="896" w:author="Marc Lohse" w:date="2009-11-26T14:19:00Z"/>
          <w:rFonts w:ascii="Arial" w:hAnsi="Arial"/>
        </w:rPr>
      </w:pPr>
      <w:ins w:id="897" w:author="Marc Lohse" w:date="2009-11-26T14:13:00Z">
        <w:r>
          <w:rPr>
            <w:rFonts w:ascii="Arial" w:hAnsi="Arial"/>
          </w:rPr>
          <w:t xml:space="preserve">Supplemental figure 5: </w:t>
        </w:r>
      </w:ins>
      <w:ins w:id="898" w:author="Marc Lohse" w:date="2009-11-26T14:14:00Z">
        <w:r w:rsidR="006B6058">
          <w:rPr>
            <w:rFonts w:ascii="Arial" w:hAnsi="Arial"/>
          </w:rPr>
          <w:t>Genomic locations of two putative pectin methyl esterases from tomato</w:t>
        </w:r>
      </w:ins>
      <w:ins w:id="899" w:author="Marc Lohse" w:date="2009-11-26T14:15:00Z">
        <w:r w:rsidR="006B6058">
          <w:rPr>
            <w:rFonts w:ascii="Arial" w:hAnsi="Arial"/>
          </w:rPr>
          <w:t xml:space="preserve"> (SGN-U585819 and SGN-U585823)</w:t>
        </w:r>
      </w:ins>
      <w:ins w:id="900" w:author="Marc Lohse" w:date="2009-11-26T14:14:00Z">
        <w:r w:rsidR="006B6058">
          <w:rPr>
            <w:rFonts w:ascii="Arial" w:hAnsi="Arial"/>
          </w:rPr>
          <w:t xml:space="preserve"> as shown by </w:t>
        </w:r>
      </w:ins>
      <w:ins w:id="901" w:author="Marc Lohse" w:date="2009-11-26T14:15:00Z">
        <w:r w:rsidR="006B6058">
          <w:rPr>
            <w:rFonts w:ascii="Arial" w:hAnsi="Arial"/>
          </w:rPr>
          <w:t xml:space="preserve">the </w:t>
        </w:r>
      </w:ins>
      <w:ins w:id="902" w:author="Marc Lohse" w:date="2009-11-26T14:14:00Z">
        <w:r w:rsidR="006B6058">
          <w:rPr>
            <w:rFonts w:ascii="Arial" w:hAnsi="Arial"/>
          </w:rPr>
          <w:t>Gbrowse</w:t>
        </w:r>
      </w:ins>
      <w:ins w:id="903" w:author="Marc Lohse" w:date="2009-11-26T14:15:00Z">
        <w:r w:rsidR="006B6058">
          <w:rPr>
            <w:rFonts w:ascii="Arial" w:hAnsi="Arial"/>
          </w:rPr>
          <w:t xml:space="preserve"> genome browser (</w:t>
        </w:r>
      </w:ins>
      <w:ins w:id="904" w:author="Marc Lohse" w:date="2009-11-26T14:16:00Z">
        <w:r w:rsidR="00AF0AF9">
          <w:rPr>
            <w:rFonts w:ascii="Arial" w:hAnsi="Arial"/>
          </w:rPr>
          <w:fldChar w:fldCharType="begin"/>
        </w:r>
        <w:r w:rsidR="003138F3">
          <w:rPr>
            <w:rFonts w:ascii="Arial" w:hAnsi="Arial"/>
          </w:rPr>
          <w:instrText xml:space="preserve"> HYPERLINK "</w:instrText>
        </w:r>
        <w:r w:rsidR="003138F3" w:rsidRPr="00E377B0">
          <w:rPr>
            <w:rFonts w:ascii="Arial" w:hAnsi="Arial"/>
          </w:rPr>
          <w:instrText>http://solgenomics.net/gbrowse/gbrowse/ITAG_devel_genomic/</w:instrText>
        </w:r>
        <w:r w:rsidR="003138F3">
          <w:rPr>
            <w:rFonts w:ascii="Arial" w:hAnsi="Arial"/>
          </w:rPr>
          <w:instrText xml:space="preserve">" </w:instrText>
        </w:r>
        <w:r w:rsidR="00AF0AF9">
          <w:rPr>
            <w:rFonts w:ascii="Arial" w:hAnsi="Arial"/>
          </w:rPr>
          <w:fldChar w:fldCharType="separate"/>
        </w:r>
        <w:r w:rsidR="003138F3" w:rsidRPr="002B4E94">
          <w:rPr>
            <w:rStyle w:val="Hyperlink"/>
            <w:rFonts w:ascii="Arial" w:hAnsi="Arial"/>
          </w:rPr>
          <w:t>http://solgenomics.net/gbrowse/gbrowse/ITAG_devel_genomic/</w:t>
        </w:r>
        <w:r w:rsidR="00AF0AF9">
          <w:rPr>
            <w:rFonts w:ascii="Arial" w:hAnsi="Arial"/>
          </w:rPr>
          <w:fldChar w:fldCharType="end"/>
        </w:r>
      </w:ins>
      <w:ins w:id="905" w:author="Marc Lohse" w:date="2009-11-26T14:15:00Z">
        <w:r w:rsidR="006B6058">
          <w:rPr>
            <w:rFonts w:ascii="Arial" w:hAnsi="Arial"/>
          </w:rPr>
          <w:t>)</w:t>
        </w:r>
      </w:ins>
      <w:ins w:id="906" w:author="Marc Lohse" w:date="2009-11-26T14:16:00Z">
        <w:r w:rsidR="003138F3">
          <w:rPr>
            <w:rFonts w:ascii="Arial" w:hAnsi="Arial"/>
          </w:rPr>
          <w:t>. The genes are located on the same chromosome</w:t>
        </w:r>
      </w:ins>
      <w:ins w:id="907" w:author="Marc Lohse" w:date="2009-11-26T14:17:00Z">
        <w:r w:rsidR="003138F3">
          <w:rPr>
            <w:rFonts w:ascii="Arial" w:hAnsi="Arial"/>
          </w:rPr>
          <w:t xml:space="preserve"> within a range of less than 10kb possibly indicating that they originate from a </w:t>
        </w:r>
      </w:ins>
      <w:ins w:id="908" w:author="Marc Lohse" w:date="2009-11-26T14:18:00Z">
        <w:r w:rsidR="003138F3">
          <w:rPr>
            <w:rFonts w:ascii="Arial" w:hAnsi="Arial"/>
          </w:rPr>
          <w:t xml:space="preserve">genetic </w:t>
        </w:r>
      </w:ins>
      <w:ins w:id="909" w:author="Marc Lohse" w:date="2009-11-26T14:17:00Z">
        <w:r w:rsidR="003138F3">
          <w:rPr>
            <w:rFonts w:ascii="Arial" w:hAnsi="Arial"/>
          </w:rPr>
          <w:t>duplication event</w:t>
        </w:r>
      </w:ins>
      <w:ins w:id="910" w:author="Marc Lohse" w:date="2009-11-26T14:18:00Z">
        <w:r w:rsidR="003138F3">
          <w:rPr>
            <w:rFonts w:ascii="Arial" w:hAnsi="Arial"/>
          </w:rPr>
          <w:t xml:space="preserve">. </w:t>
        </w:r>
      </w:ins>
    </w:p>
    <w:p w:rsidR="003138F3" w:rsidRDefault="003138F3" w:rsidP="002D12CA">
      <w:pPr>
        <w:numPr>
          <w:ins w:id="911" w:author="Marc Lohse" w:date="2009-11-26T14:19:00Z"/>
        </w:numPr>
        <w:spacing w:line="360" w:lineRule="auto"/>
        <w:jc w:val="both"/>
        <w:rPr>
          <w:ins w:id="912" w:author="Marc Lohse" w:date="2009-11-26T14:19:00Z"/>
          <w:rFonts w:ascii="Arial" w:hAnsi="Arial"/>
        </w:rPr>
      </w:pPr>
    </w:p>
    <w:p w:rsidR="003138F3" w:rsidRDefault="003138F3" w:rsidP="004826F6">
      <w:pPr>
        <w:numPr>
          <w:ins w:id="913" w:author="Marc Lohse" w:date="2009-11-26T14:19:00Z"/>
        </w:numPr>
        <w:spacing w:line="360" w:lineRule="auto"/>
        <w:jc w:val="both"/>
        <w:rPr>
          <w:ins w:id="914" w:author="Marc Lohse" w:date="2009-11-26T14:42:00Z"/>
          <w:rFonts w:ascii="Arial" w:hAnsi="Arial"/>
        </w:rPr>
      </w:pPr>
      <w:ins w:id="915" w:author="Marc Lohse" w:date="2009-11-26T14:19:00Z">
        <w:r>
          <w:rPr>
            <w:rFonts w:ascii="Arial" w:hAnsi="Arial"/>
          </w:rPr>
          <w:t>Supplementary table 1: Detailed statistical result</w:t>
        </w:r>
      </w:ins>
      <w:ins w:id="916" w:author="Marc Lohse" w:date="2009-11-26T14:20:00Z">
        <w:r>
          <w:rPr>
            <w:rFonts w:ascii="Arial" w:hAnsi="Arial"/>
          </w:rPr>
          <w:t>s</w:t>
        </w:r>
      </w:ins>
      <w:ins w:id="917" w:author="Marc Lohse" w:date="2009-11-26T14:19:00Z">
        <w:r>
          <w:rPr>
            <w:rFonts w:ascii="Arial" w:hAnsi="Arial"/>
          </w:rPr>
          <w:t xml:space="preserve"> tables as produced by Robin. For convenience</w:t>
        </w:r>
      </w:ins>
      <w:ins w:id="918" w:author="Marc Lohse" w:date="2009-11-26T14:20:00Z">
        <w:r>
          <w:rPr>
            <w:rFonts w:ascii="Arial" w:hAnsi="Arial"/>
          </w:rPr>
          <w:t>, the individual tables have been combined into one MS Excel file containing the original tables on separate worksheets. A second set of work sheets has been included that also contains the MapMan bins associated with each of the oligonucleotides on the TOM2 chip and the annotation of the target trans</w:t>
        </w:r>
      </w:ins>
      <w:ins w:id="919" w:author="Marc Lohse" w:date="2009-11-26T14:22:00Z">
        <w:r>
          <w:rPr>
            <w:rFonts w:ascii="Arial" w:hAnsi="Arial"/>
          </w:rPr>
          <w:t xml:space="preserve">cripts taken from the latest tomato unigene release </w:t>
        </w:r>
        <w:r w:rsidRPr="00B27E42">
          <w:rPr>
            <w:rFonts w:ascii="Arial" w:hAnsi="Arial"/>
          </w:rPr>
          <w:t>(</w:t>
        </w:r>
      </w:ins>
      <w:ins w:id="920" w:author="Marc Lohse" w:date="2009-11-26T14:26:00Z">
        <w:r w:rsidR="00B27E42" w:rsidRPr="00B27E42">
          <w:rPr>
            <w:rFonts w:ascii="Arial" w:eastAsiaTheme="minorHAnsi" w:hAnsi="Arial" w:cs="Verdana"/>
            <w:kern w:val="0"/>
          </w:rPr>
          <w:t>Tomato 200607 build2</w:t>
        </w:r>
      </w:ins>
      <w:ins w:id="921" w:author="Marc Lohse" w:date="2009-11-26T14:22:00Z">
        <w:r w:rsidRPr="00B27E42">
          <w:rPr>
            <w:rFonts w:ascii="Arial" w:hAnsi="Arial"/>
          </w:rPr>
          <w:t>)</w:t>
        </w:r>
      </w:ins>
      <w:ins w:id="922" w:author="Marc Lohse" w:date="2009-11-26T14:32:00Z">
        <w:r w:rsidR="00B27E42">
          <w:rPr>
            <w:rFonts w:ascii="Arial" w:hAnsi="Arial"/>
          </w:rPr>
          <w:t xml:space="preserve">. The columns contain from left to right: </w:t>
        </w:r>
      </w:ins>
      <w:ins w:id="923" w:author="Marc Lohse" w:date="2009-11-26T14:33:00Z">
        <w:r w:rsidR="00B27E42">
          <w:rPr>
            <w:rFonts w:ascii="Arial" w:hAnsi="Arial"/>
          </w:rPr>
          <w:t>(Feature.ID)</w:t>
        </w:r>
      </w:ins>
      <w:ins w:id="924" w:author="Marc Lohse" w:date="2009-11-26T14:34:00Z">
        <w:r w:rsidR="00B27E42">
          <w:rPr>
            <w:rFonts w:ascii="Arial" w:hAnsi="Arial"/>
          </w:rPr>
          <w:t xml:space="preserve"> A unique identifier for the oligonucleotide probes or probe sets on the chips; (logFC) the log2-fold change in expression</w:t>
        </w:r>
      </w:ins>
      <w:ins w:id="925" w:author="Marc Lohse" w:date="2009-11-26T14:35:00Z">
        <w:r w:rsidR="004826F6">
          <w:rPr>
            <w:rFonts w:ascii="Arial" w:hAnsi="Arial"/>
          </w:rPr>
          <w:t>; (AveExpr) average normalized expression value; (t) t-statistic; (P.Value, adj.P.Val) raw and Benjamini-Hochberg-corrected p-values for differential expression; (</w:t>
        </w:r>
      </w:ins>
      <w:ins w:id="926" w:author="Marc Lohse" w:date="2009-11-26T14:36:00Z">
        <w:r w:rsidR="004826F6">
          <w:rPr>
            <w:rFonts w:ascii="Arial" w:hAnsi="Arial"/>
          </w:rPr>
          <w:t>B</w:t>
        </w:r>
      </w:ins>
      <w:ins w:id="927" w:author="Marc Lohse" w:date="2009-11-26T14:35:00Z">
        <w:r w:rsidR="004826F6">
          <w:rPr>
            <w:rFonts w:ascii="Arial" w:hAnsi="Arial"/>
          </w:rPr>
          <w:t>)</w:t>
        </w:r>
      </w:ins>
      <w:ins w:id="928" w:author="Marc Lohse" w:date="2009-11-26T14:36:00Z">
        <w:r w:rsidR="004826F6">
          <w:rPr>
            <w:rFonts w:ascii="Arial" w:hAnsi="Arial"/>
          </w:rPr>
          <w:t xml:space="preserve"> the log-odds for differential expression.</w:t>
        </w:r>
        <w:r w:rsidR="004826F6" w:rsidRPr="00B27E42">
          <w:rPr>
            <w:rFonts w:ascii="Arial" w:hAnsi="Arial"/>
          </w:rPr>
          <w:t xml:space="preserve"> </w:t>
        </w:r>
      </w:ins>
    </w:p>
    <w:p w:rsidR="00C46898" w:rsidRDefault="00C46898" w:rsidP="004826F6">
      <w:pPr>
        <w:numPr>
          <w:ins w:id="929" w:author="Marc Lohse" w:date="2009-11-26T14:42:00Z"/>
        </w:numPr>
        <w:spacing w:line="360" w:lineRule="auto"/>
        <w:jc w:val="both"/>
        <w:rPr>
          <w:ins w:id="930" w:author="Marc Lohse" w:date="2009-11-26T14:42:00Z"/>
          <w:rFonts w:ascii="Arial" w:hAnsi="Arial"/>
        </w:rPr>
      </w:pPr>
    </w:p>
    <w:p w:rsidR="00C46898" w:rsidRPr="00B27E42" w:rsidRDefault="00C46898" w:rsidP="004826F6">
      <w:pPr>
        <w:numPr>
          <w:ins w:id="931" w:author="Marc Lohse" w:date="2009-11-26T14:42:00Z"/>
        </w:numPr>
        <w:spacing w:line="360" w:lineRule="auto"/>
        <w:jc w:val="both"/>
        <w:rPr>
          <w:ins w:id="932" w:author="Marc Lohse" w:date="2009-11-26T10:59:00Z"/>
          <w:rFonts w:ascii="Arial" w:hAnsi="Arial"/>
        </w:rPr>
      </w:pPr>
      <w:ins w:id="933" w:author="Marc Lohse" w:date="2009-11-26T14:42:00Z">
        <w:r>
          <w:rPr>
            <w:rFonts w:ascii="Arial" w:hAnsi="Arial"/>
          </w:rPr>
          <w:t>Supplementary table 2:</w:t>
        </w:r>
        <w:r w:rsidR="00565668">
          <w:rPr>
            <w:rFonts w:ascii="Arial" w:hAnsi="Arial"/>
          </w:rPr>
          <w:t xml:space="preserve"> Wilcoxon rank sum test results generated by MapMan. </w:t>
        </w:r>
      </w:ins>
      <w:ins w:id="934" w:author="Marc Lohse" w:date="2009-11-27T11:00:00Z">
        <w:r w:rsidR="00DB0161">
          <w:rPr>
            <w:rFonts w:ascii="Arial" w:hAnsi="Arial"/>
          </w:rPr>
          <w:t>The ‘Elements’ column refer to the total number of genes classified into the respective MapMan bin. P-values denote</w:t>
        </w:r>
      </w:ins>
      <w:ins w:id="935" w:author="Marc Lohse" w:date="2009-11-27T11:01:00Z">
        <w:r w:rsidR="00DB0161">
          <w:rPr>
            <w:rFonts w:ascii="Arial" w:hAnsi="Arial"/>
          </w:rPr>
          <w:t xml:space="preserve"> the probability that the </w:t>
        </w:r>
      </w:ins>
      <w:ins w:id="936" w:author="Marc Lohse" w:date="2009-11-27T11:02:00Z">
        <w:r w:rsidR="00DB0161">
          <w:rPr>
            <w:rFonts w:ascii="Arial" w:hAnsi="Arial"/>
          </w:rPr>
          <w:t>corresponding</w:t>
        </w:r>
      </w:ins>
      <w:ins w:id="937" w:author="Marc Lohse" w:date="2009-11-27T11:01:00Z">
        <w:r w:rsidR="00DB0161">
          <w:rPr>
            <w:rFonts w:ascii="Arial" w:hAnsi="Arial"/>
          </w:rPr>
          <w:t xml:space="preserve"> </w:t>
        </w:r>
      </w:ins>
      <w:ins w:id="938" w:author="Marc Lohse" w:date="2009-11-27T11:02:00Z">
        <w:r w:rsidR="00DB0161">
          <w:rPr>
            <w:rFonts w:ascii="Arial" w:hAnsi="Arial"/>
          </w:rPr>
          <w:t xml:space="preserve">bin was </w:t>
        </w:r>
      </w:ins>
      <w:ins w:id="939" w:author="Marc Lohse" w:date="2009-11-27T11:04:00Z">
        <w:r w:rsidR="00DB0161">
          <w:rPr>
            <w:rFonts w:ascii="Arial" w:hAnsi="Arial"/>
          </w:rPr>
          <w:t>incorrectly</w:t>
        </w:r>
      </w:ins>
      <w:ins w:id="940" w:author="Marc Lohse" w:date="2009-11-27T11:03:00Z">
        <w:r w:rsidR="00DB0161">
          <w:rPr>
            <w:rFonts w:ascii="Arial" w:hAnsi="Arial"/>
          </w:rPr>
          <w:t xml:space="preserve"> </w:t>
        </w:r>
      </w:ins>
      <w:ins w:id="941" w:author="Marc Lohse" w:date="2009-11-27T11:04:00Z">
        <w:r w:rsidR="0096097D">
          <w:rPr>
            <w:rFonts w:ascii="Arial" w:hAnsi="Arial"/>
          </w:rPr>
          <w:t>classified as</w:t>
        </w:r>
      </w:ins>
      <w:ins w:id="942" w:author="Marc Lohse" w:date="2009-11-27T11:02:00Z">
        <w:r w:rsidR="00DB0161">
          <w:rPr>
            <w:rFonts w:ascii="Arial" w:hAnsi="Arial"/>
          </w:rPr>
          <w:t xml:space="preserve"> significantly regulated.</w:t>
        </w:r>
      </w:ins>
    </w:p>
    <w:p w:rsidR="006628A5" w:rsidRPr="000F30E7" w:rsidRDefault="006628A5" w:rsidP="002D12CA">
      <w:pPr>
        <w:numPr>
          <w:ins w:id="943" w:author="Marc Lohse" w:date="2009-11-26T10:59:00Z"/>
        </w:numPr>
        <w:spacing w:line="360" w:lineRule="auto"/>
        <w:jc w:val="both"/>
        <w:rPr>
          <w:rFonts w:ascii="Arial" w:hAnsi="Arial"/>
          <w:b/>
        </w:rPr>
      </w:pPr>
      <w:ins w:id="944" w:author="Marc Lohse" w:date="2009-11-26T10:13:00Z">
        <w:r>
          <w:rPr>
            <w:rFonts w:ascii="Arial" w:hAnsi="Arial"/>
            <w:b/>
          </w:rPr>
          <w:br w:type="page"/>
        </w:r>
      </w:ins>
    </w:p>
    <w:p w:rsidR="00F97EB2" w:rsidRPr="000F30E7" w:rsidRDefault="005F63C9" w:rsidP="002D12CA">
      <w:pPr>
        <w:spacing w:line="360" w:lineRule="auto"/>
        <w:jc w:val="both"/>
        <w:rPr>
          <w:rFonts w:ascii="Arial" w:hAnsi="Arial"/>
        </w:rPr>
      </w:pPr>
      <w:ins w:id="945" w:author="Marc Lohse" w:date="2009-11-27T11:16:00Z">
        <w:r>
          <w:rPr>
            <w:rFonts w:ascii="Arial" w:hAnsi="Arial"/>
            <w:b/>
            <w:color w:val="0000FF"/>
            <w:u w:val="single"/>
          </w:rPr>
          <w:t>Literature</w:t>
        </w:r>
      </w:ins>
    </w:p>
    <w:p w:rsidR="009A0C87" w:rsidRPr="00D83AFE" w:rsidRDefault="009A0C87" w:rsidP="00323C13">
      <w:pPr>
        <w:jc w:val="both"/>
        <w:rPr>
          <w:ins w:id="946" w:author="Marc Lohse" w:date="2009-11-27T11:27:00Z"/>
          <w:rFonts w:ascii="Arial" w:hAnsi="Arial"/>
        </w:rPr>
      </w:pPr>
    </w:p>
    <w:p w:rsidR="009A0C87" w:rsidRDefault="009A0C87" w:rsidP="009A0C87">
      <w:pPr>
        <w:ind w:left="720" w:hanging="720"/>
        <w:jc w:val="both"/>
        <w:rPr>
          <w:ins w:id="947" w:author="Marc Lohse" w:date="2009-11-27T11:29:00Z"/>
          <w:rFonts w:ascii="Arial" w:hAnsi="Arial"/>
        </w:rPr>
      </w:pPr>
      <w:ins w:id="948" w:author="Marc Lohse" w:date="2009-11-27T11:27:00Z">
        <w:r w:rsidRPr="00D83AFE">
          <w:rPr>
            <w:rFonts w:ascii="Arial" w:hAnsi="Arial"/>
          </w:rPr>
          <w:fldChar w:fldCharType="begin"/>
        </w:r>
        <w:r w:rsidRPr="00D83AFE">
          <w:rPr>
            <w:rFonts w:ascii="Arial" w:hAnsi="Arial"/>
          </w:rPr>
          <w:instrText xml:space="preserve"> ADDIN EN.REFLIST </w:instrText>
        </w:r>
      </w:ins>
      <w:r w:rsidRPr="00D83AFE">
        <w:rPr>
          <w:rFonts w:ascii="Arial" w:hAnsi="Arial"/>
        </w:rPr>
        <w:fldChar w:fldCharType="separate"/>
      </w:r>
      <w:proofErr w:type="gramStart"/>
      <w:ins w:id="949" w:author="Marc Lohse" w:date="2009-11-27T11:27:00Z">
        <w:r w:rsidRPr="00D83AFE">
          <w:rPr>
            <w:rFonts w:ascii="Arial" w:hAnsi="Arial"/>
            <w:b/>
          </w:rPr>
          <w:t>Affymetrix</w:t>
        </w:r>
        <w:r w:rsidRPr="00D83AFE">
          <w:rPr>
            <w:rFonts w:ascii="Arial" w:hAnsi="Arial"/>
          </w:rPr>
          <w:t xml:space="preserve"> (2005) Guide to probe logarithmic intensity error (plier) estimation.</w:t>
        </w:r>
        <w:proofErr w:type="gramEnd"/>
        <w:r w:rsidRPr="00D83AFE">
          <w:rPr>
            <w:rFonts w:ascii="Arial" w:hAnsi="Arial"/>
          </w:rPr>
          <w:t xml:space="preserve"> Technical Report, Affymetrix, Inc., </w:t>
        </w:r>
        <w:r w:rsidRPr="00D83AFE">
          <w:rPr>
            <w:rFonts w:ascii="Arial" w:hAnsi="Arial"/>
          </w:rPr>
          <w:fldChar w:fldCharType="begin"/>
        </w:r>
        <w:r w:rsidRPr="00D83AFE">
          <w:rPr>
            <w:rFonts w:ascii="Arial" w:hAnsi="Arial"/>
          </w:rPr>
          <w:instrText xml:space="preserve"> HYPERLINK "http://www.affymetrix.com/support/technical/technotesmain.a.x" </w:instrText>
        </w:r>
        <w:r w:rsidR="00D7454E" w:rsidRPr="00D83AFE">
          <w:rPr>
            <w:rFonts w:ascii="Arial" w:hAnsi="Arial"/>
          </w:rPr>
        </w:r>
        <w:r w:rsidRPr="00D83AFE">
          <w:rPr>
            <w:rFonts w:ascii="Arial" w:hAnsi="Arial"/>
          </w:rPr>
          <w:fldChar w:fldCharType="separate"/>
        </w:r>
        <w:r w:rsidRPr="00D83AFE">
          <w:rPr>
            <w:rStyle w:val="Hyperlink"/>
            <w:rFonts w:ascii="Arial" w:hAnsi="Arial"/>
          </w:rPr>
          <w:t>www.affymetrix.com/support/technical/technotesmain.a.x</w:t>
        </w:r>
        <w:r w:rsidRPr="00D83AFE">
          <w:rPr>
            <w:rFonts w:ascii="Arial" w:hAnsi="Arial"/>
          </w:rPr>
          <w:fldChar w:fldCharType="end"/>
        </w:r>
        <w:r w:rsidRPr="00D83AFE">
          <w:rPr>
            <w:rFonts w:ascii="Arial" w:hAnsi="Arial"/>
          </w:rPr>
          <w:t xml:space="preserve"> </w:t>
        </w:r>
      </w:ins>
    </w:p>
    <w:p w:rsidR="00D83AFE" w:rsidRPr="00D83AFE" w:rsidRDefault="00D83AFE" w:rsidP="009A0C87">
      <w:pPr>
        <w:numPr>
          <w:ins w:id="950" w:author="Marc Lohse" w:date="2009-11-27T11:29:00Z"/>
        </w:numPr>
        <w:ind w:left="720" w:hanging="720"/>
        <w:jc w:val="both"/>
        <w:rPr>
          <w:ins w:id="951" w:author="Marc Lohse" w:date="2009-11-27T11:27:00Z"/>
          <w:rFonts w:ascii="Arial" w:hAnsi="Arial"/>
        </w:rPr>
      </w:pPr>
    </w:p>
    <w:p w:rsidR="009A0C87" w:rsidRDefault="009A0C87" w:rsidP="009A0C87">
      <w:pPr>
        <w:ind w:left="720" w:hanging="720"/>
        <w:jc w:val="both"/>
        <w:rPr>
          <w:ins w:id="952" w:author="Marc Lohse" w:date="2009-11-27T11:29:00Z"/>
          <w:rFonts w:ascii="Arial" w:hAnsi="Arial"/>
        </w:rPr>
      </w:pPr>
      <w:proofErr w:type="gramStart"/>
      <w:ins w:id="953" w:author="Marc Lohse" w:date="2009-11-27T11:27:00Z">
        <w:r w:rsidRPr="00D83AFE">
          <w:rPr>
            <w:rFonts w:ascii="Arial" w:hAnsi="Arial"/>
            <w:b/>
          </w:rPr>
          <w:t>Altschul SF, Gish W, Miller W, Myers EW, Lipman DJ</w:t>
        </w:r>
        <w:r w:rsidRPr="00D83AFE">
          <w:rPr>
            <w:rFonts w:ascii="Arial" w:hAnsi="Arial"/>
          </w:rPr>
          <w:t xml:space="preserve"> (1990) Basic local alignment search tool.</w:t>
        </w:r>
        <w:proofErr w:type="gramEnd"/>
        <w:r w:rsidRPr="00D83AFE">
          <w:rPr>
            <w:rFonts w:ascii="Arial" w:hAnsi="Arial"/>
          </w:rPr>
          <w:t xml:space="preserve"> J Mol Biol </w:t>
        </w:r>
        <w:r w:rsidRPr="00D83AFE">
          <w:rPr>
            <w:rFonts w:ascii="Arial" w:hAnsi="Arial"/>
            <w:b/>
          </w:rPr>
          <w:t>215:</w:t>
        </w:r>
        <w:r w:rsidRPr="00D83AFE">
          <w:rPr>
            <w:rFonts w:ascii="Arial" w:hAnsi="Arial"/>
          </w:rPr>
          <w:t xml:space="preserve"> 403-410</w:t>
        </w:r>
      </w:ins>
    </w:p>
    <w:p w:rsidR="00D83AFE" w:rsidRPr="00D83AFE" w:rsidRDefault="00D83AFE" w:rsidP="009A0C87">
      <w:pPr>
        <w:numPr>
          <w:ins w:id="954" w:author="Marc Lohse" w:date="2009-11-27T11:29:00Z"/>
        </w:numPr>
        <w:ind w:left="720" w:hanging="720"/>
        <w:jc w:val="both"/>
        <w:rPr>
          <w:ins w:id="955" w:author="Marc Lohse" w:date="2009-11-27T11:27:00Z"/>
          <w:rFonts w:ascii="Arial" w:hAnsi="Arial"/>
        </w:rPr>
      </w:pPr>
    </w:p>
    <w:p w:rsidR="009A0C87" w:rsidRDefault="009A0C87" w:rsidP="009A0C87">
      <w:pPr>
        <w:ind w:left="720" w:hanging="720"/>
        <w:jc w:val="both"/>
        <w:rPr>
          <w:ins w:id="956" w:author="Marc Lohse" w:date="2009-11-27T11:29:00Z"/>
          <w:rFonts w:ascii="Arial" w:hAnsi="Arial"/>
        </w:rPr>
      </w:pPr>
      <w:ins w:id="957" w:author="Marc Lohse" w:date="2009-11-27T11:27:00Z">
        <w:r w:rsidRPr="00D83AFE">
          <w:rPr>
            <w:rFonts w:ascii="Arial" w:hAnsi="Arial"/>
            <w:b/>
          </w:rPr>
          <w:t>Barratt DH, Derbyshire P, Findlay K, Pike M, Wellner N, Lunn J, Feil R, Simpson C, Maule AJ, Smith AM</w:t>
        </w:r>
        <w:r w:rsidRPr="00D83AFE">
          <w:rPr>
            <w:rFonts w:ascii="Arial" w:hAnsi="Arial"/>
          </w:rPr>
          <w:t xml:space="preserve"> (2009) Normal growth of Arabidopsis requires cytosolic invertase but not sucrose synthase. Proc Natl Acad Sci U S A </w:t>
        </w:r>
        <w:r w:rsidRPr="00D83AFE">
          <w:rPr>
            <w:rFonts w:ascii="Arial" w:hAnsi="Arial"/>
            <w:b/>
          </w:rPr>
          <w:t>106:</w:t>
        </w:r>
        <w:r w:rsidRPr="00D83AFE">
          <w:rPr>
            <w:rFonts w:ascii="Arial" w:hAnsi="Arial"/>
          </w:rPr>
          <w:t xml:space="preserve"> 13124-13129</w:t>
        </w:r>
      </w:ins>
    </w:p>
    <w:p w:rsidR="00D83AFE" w:rsidRPr="00D83AFE" w:rsidRDefault="00D83AFE" w:rsidP="009A0C87">
      <w:pPr>
        <w:numPr>
          <w:ins w:id="958" w:author="Marc Lohse" w:date="2009-11-27T11:29:00Z"/>
        </w:numPr>
        <w:ind w:left="720" w:hanging="720"/>
        <w:jc w:val="both"/>
        <w:rPr>
          <w:ins w:id="959" w:author="Marc Lohse" w:date="2009-11-27T11:27:00Z"/>
          <w:rFonts w:ascii="Arial" w:hAnsi="Arial"/>
        </w:rPr>
      </w:pPr>
    </w:p>
    <w:p w:rsidR="009A0C87" w:rsidRDefault="009A0C87" w:rsidP="009A0C87">
      <w:pPr>
        <w:ind w:left="720" w:hanging="720"/>
        <w:jc w:val="both"/>
        <w:rPr>
          <w:ins w:id="960" w:author="Marc Lohse" w:date="2009-11-27T11:29:00Z"/>
          <w:rFonts w:ascii="Arial" w:hAnsi="Arial"/>
        </w:rPr>
      </w:pPr>
      <w:ins w:id="961" w:author="Marc Lohse" w:date="2009-11-27T11:27:00Z">
        <w:r w:rsidRPr="00D83AFE">
          <w:rPr>
            <w:rFonts w:ascii="Arial" w:hAnsi="Arial"/>
            <w:b/>
          </w:rPr>
          <w:t>Barrett T, Troup DB, Wilhite SE, Ledoux P, Rudnev D, Evangelista C, Kim IF, Soboleva A, Tomashevsky M, Edgar R</w:t>
        </w:r>
        <w:r w:rsidRPr="00D83AFE">
          <w:rPr>
            <w:rFonts w:ascii="Arial" w:hAnsi="Arial"/>
          </w:rPr>
          <w:t xml:space="preserve"> (2007) NCBI GEO: mining tens of millions of expression profiles--database and tools update. Nucleic Acids Res </w:t>
        </w:r>
        <w:r w:rsidRPr="00D83AFE">
          <w:rPr>
            <w:rFonts w:ascii="Arial" w:hAnsi="Arial"/>
            <w:b/>
          </w:rPr>
          <w:t>35:</w:t>
        </w:r>
        <w:r w:rsidRPr="00D83AFE">
          <w:rPr>
            <w:rFonts w:ascii="Arial" w:hAnsi="Arial"/>
          </w:rPr>
          <w:t xml:space="preserve"> D760-765</w:t>
        </w:r>
      </w:ins>
    </w:p>
    <w:p w:rsidR="00D83AFE" w:rsidRPr="00D83AFE" w:rsidRDefault="00D83AFE" w:rsidP="009A0C87">
      <w:pPr>
        <w:numPr>
          <w:ins w:id="962" w:author="Marc Lohse" w:date="2009-11-27T11:29:00Z"/>
        </w:numPr>
        <w:ind w:left="720" w:hanging="720"/>
        <w:jc w:val="both"/>
        <w:rPr>
          <w:ins w:id="963" w:author="Marc Lohse" w:date="2009-11-27T11:27:00Z"/>
          <w:rFonts w:ascii="Arial" w:hAnsi="Arial"/>
        </w:rPr>
      </w:pPr>
    </w:p>
    <w:p w:rsidR="009A0C87" w:rsidRDefault="009A0C87" w:rsidP="009A0C87">
      <w:pPr>
        <w:ind w:left="720" w:hanging="720"/>
        <w:jc w:val="both"/>
        <w:rPr>
          <w:ins w:id="964" w:author="Marc Lohse" w:date="2009-11-27T11:29:00Z"/>
          <w:rFonts w:ascii="Arial" w:hAnsi="Arial"/>
        </w:rPr>
      </w:pPr>
      <w:ins w:id="965" w:author="Marc Lohse" w:date="2009-11-27T11:27:00Z">
        <w:r w:rsidRPr="00D83AFE">
          <w:rPr>
            <w:rFonts w:ascii="Arial" w:hAnsi="Arial"/>
            <w:b/>
          </w:rPr>
          <w:t>Benjamini Y, Hochberg Y</w:t>
        </w:r>
        <w:r w:rsidRPr="00D83AFE">
          <w:rPr>
            <w:rFonts w:ascii="Arial" w:hAnsi="Arial"/>
          </w:rPr>
          <w:t xml:space="preserve"> (1995) Controlling the False Discovery Rate: a Practical and Powerful Approach to Multiple Testing. Journal of the Royal Statistical Society Series B </w:t>
        </w:r>
        <w:r w:rsidRPr="00D83AFE">
          <w:rPr>
            <w:rFonts w:ascii="Arial" w:hAnsi="Arial"/>
            <w:b/>
          </w:rPr>
          <w:t>57:</w:t>
        </w:r>
        <w:r w:rsidRPr="00D83AFE">
          <w:rPr>
            <w:rFonts w:ascii="Arial" w:hAnsi="Arial"/>
          </w:rPr>
          <w:t xml:space="preserve"> 289-300</w:t>
        </w:r>
      </w:ins>
    </w:p>
    <w:p w:rsidR="00D83AFE" w:rsidRPr="00D83AFE" w:rsidRDefault="00D83AFE" w:rsidP="009A0C87">
      <w:pPr>
        <w:numPr>
          <w:ins w:id="966" w:author="Marc Lohse" w:date="2009-11-27T11:29:00Z"/>
        </w:numPr>
        <w:ind w:left="720" w:hanging="720"/>
        <w:jc w:val="both"/>
        <w:rPr>
          <w:ins w:id="967" w:author="Marc Lohse" w:date="2009-11-27T11:27:00Z"/>
          <w:rFonts w:ascii="Arial" w:hAnsi="Arial"/>
        </w:rPr>
      </w:pPr>
    </w:p>
    <w:p w:rsidR="009A0C87" w:rsidRDefault="009A0C87" w:rsidP="009A0C87">
      <w:pPr>
        <w:ind w:left="720" w:hanging="720"/>
        <w:jc w:val="both"/>
        <w:rPr>
          <w:ins w:id="968" w:author="Marc Lohse" w:date="2009-11-27T11:29:00Z"/>
          <w:rFonts w:ascii="Arial" w:hAnsi="Arial"/>
        </w:rPr>
      </w:pPr>
      <w:ins w:id="969" w:author="Marc Lohse" w:date="2009-11-27T11:27:00Z">
        <w:r w:rsidRPr="00D83AFE">
          <w:rPr>
            <w:rFonts w:ascii="Arial" w:hAnsi="Arial"/>
            <w:b/>
          </w:rPr>
          <w:t>Bolstad BM</w:t>
        </w:r>
        <w:r w:rsidRPr="00D83AFE">
          <w:rPr>
            <w:rFonts w:ascii="Arial" w:hAnsi="Arial"/>
          </w:rPr>
          <w:t xml:space="preserve"> (2004) Low Level Analysis of High-density Oligonucleotide Array Data: Background, Normalization and Summarization. Ph.D. thesis </w:t>
        </w:r>
      </w:ins>
    </w:p>
    <w:p w:rsidR="00D83AFE" w:rsidRPr="00D83AFE" w:rsidRDefault="00D83AFE" w:rsidP="009A0C87">
      <w:pPr>
        <w:numPr>
          <w:ins w:id="970" w:author="Marc Lohse" w:date="2009-11-27T11:29:00Z"/>
        </w:numPr>
        <w:ind w:left="720" w:hanging="720"/>
        <w:jc w:val="both"/>
        <w:rPr>
          <w:ins w:id="971" w:author="Marc Lohse" w:date="2009-11-27T11:27:00Z"/>
          <w:rFonts w:ascii="Arial" w:hAnsi="Arial"/>
        </w:rPr>
      </w:pPr>
    </w:p>
    <w:p w:rsidR="009A0C87" w:rsidRDefault="009A0C87" w:rsidP="009A0C87">
      <w:pPr>
        <w:ind w:left="720" w:hanging="720"/>
        <w:jc w:val="both"/>
        <w:rPr>
          <w:ins w:id="972" w:author="Marc Lohse" w:date="2009-11-27T11:29:00Z"/>
          <w:rFonts w:ascii="Arial" w:hAnsi="Arial"/>
        </w:rPr>
      </w:pPr>
      <w:ins w:id="973" w:author="Marc Lohse" w:date="2009-11-27T11:27:00Z">
        <w:r w:rsidRPr="00D83AFE">
          <w:rPr>
            <w:rFonts w:ascii="Arial" w:hAnsi="Arial"/>
            <w:b/>
          </w:rPr>
          <w:t>Brazma A, Hingamp P, Quackenbush J, Sherlock G, Spellman P, Stoeckert C, Aach J, Ansorge W, Ball CA, Causton HC, Gaasterland T, Glenisson P, Holstege FC, Kim IF, Markowitz V, Matese JC, Parkinson H, Robinson A, Sarkans U, Schulze-Kremer S, Stewart J, Taylor R, Vilo J, Vingron M</w:t>
        </w:r>
        <w:r w:rsidRPr="00D83AFE">
          <w:rPr>
            <w:rFonts w:ascii="Arial" w:hAnsi="Arial"/>
          </w:rPr>
          <w:t xml:space="preserve"> (2001) Minimum information about a microarray experiment (MIAME)-toward standards for microarray data. Nat Genet </w:t>
        </w:r>
        <w:r w:rsidRPr="00D83AFE">
          <w:rPr>
            <w:rFonts w:ascii="Arial" w:hAnsi="Arial"/>
            <w:b/>
          </w:rPr>
          <w:t>29:</w:t>
        </w:r>
        <w:r w:rsidRPr="00D83AFE">
          <w:rPr>
            <w:rFonts w:ascii="Arial" w:hAnsi="Arial"/>
          </w:rPr>
          <w:t xml:space="preserve"> 365-371</w:t>
        </w:r>
      </w:ins>
    </w:p>
    <w:p w:rsidR="00D83AFE" w:rsidRPr="00D83AFE" w:rsidRDefault="00D83AFE" w:rsidP="009A0C87">
      <w:pPr>
        <w:numPr>
          <w:ins w:id="974" w:author="Marc Lohse" w:date="2009-11-27T11:29:00Z"/>
        </w:numPr>
        <w:ind w:left="720" w:hanging="720"/>
        <w:jc w:val="both"/>
        <w:rPr>
          <w:ins w:id="975" w:author="Marc Lohse" w:date="2009-11-27T11:27:00Z"/>
          <w:rFonts w:ascii="Arial" w:hAnsi="Arial"/>
        </w:rPr>
      </w:pPr>
    </w:p>
    <w:p w:rsidR="009A0C87" w:rsidRDefault="009A0C87" w:rsidP="009A0C87">
      <w:pPr>
        <w:ind w:left="720" w:hanging="720"/>
        <w:jc w:val="both"/>
        <w:rPr>
          <w:ins w:id="976" w:author="Marc Lohse" w:date="2009-11-27T11:29:00Z"/>
          <w:rFonts w:ascii="Arial" w:hAnsi="Arial"/>
        </w:rPr>
      </w:pPr>
      <w:ins w:id="977" w:author="Marc Lohse" w:date="2009-11-27T11:27:00Z">
        <w:r w:rsidRPr="00D83AFE">
          <w:rPr>
            <w:rFonts w:ascii="Arial" w:hAnsi="Arial"/>
            <w:b/>
          </w:rPr>
          <w:t>Breitling R, Armengaud P, Amtmann A, Herzyk P</w:t>
        </w:r>
        <w:r w:rsidRPr="00D83AFE">
          <w:rPr>
            <w:rFonts w:ascii="Arial" w:hAnsi="Arial"/>
          </w:rPr>
          <w:t xml:space="preserve"> (2004) Rank products: a simple, yet powerful, new method to detect differentially regulated genes in replicated microarray experiments. FEBS Lett </w:t>
        </w:r>
        <w:r w:rsidRPr="00D83AFE">
          <w:rPr>
            <w:rFonts w:ascii="Arial" w:hAnsi="Arial"/>
            <w:b/>
          </w:rPr>
          <w:t>573:</w:t>
        </w:r>
        <w:r w:rsidRPr="00D83AFE">
          <w:rPr>
            <w:rFonts w:ascii="Arial" w:hAnsi="Arial"/>
          </w:rPr>
          <w:t xml:space="preserve"> 83-92</w:t>
        </w:r>
      </w:ins>
    </w:p>
    <w:p w:rsidR="00D83AFE" w:rsidRPr="00D83AFE" w:rsidRDefault="00D83AFE" w:rsidP="009A0C87">
      <w:pPr>
        <w:numPr>
          <w:ins w:id="978" w:author="Marc Lohse" w:date="2009-11-27T11:29:00Z"/>
        </w:numPr>
        <w:ind w:left="720" w:hanging="720"/>
        <w:jc w:val="both"/>
        <w:rPr>
          <w:ins w:id="979" w:author="Marc Lohse" w:date="2009-11-27T11:27:00Z"/>
          <w:rFonts w:ascii="Arial" w:hAnsi="Arial"/>
        </w:rPr>
      </w:pPr>
    </w:p>
    <w:p w:rsidR="009A0C87" w:rsidRDefault="009A0C87" w:rsidP="009A0C87">
      <w:pPr>
        <w:ind w:left="720" w:hanging="720"/>
        <w:jc w:val="both"/>
        <w:rPr>
          <w:ins w:id="980" w:author="Marc Lohse" w:date="2009-11-27T11:29:00Z"/>
          <w:rFonts w:ascii="Arial" w:hAnsi="Arial"/>
        </w:rPr>
      </w:pPr>
      <w:ins w:id="981" w:author="Marc Lohse" w:date="2009-11-27T11:27:00Z">
        <w:r w:rsidRPr="00D83AFE">
          <w:rPr>
            <w:rFonts w:ascii="Arial" w:hAnsi="Arial"/>
            <w:b/>
          </w:rPr>
          <w:t>Cleveland WS</w:t>
        </w:r>
        <w:r w:rsidRPr="00D83AFE">
          <w:rPr>
            <w:rFonts w:ascii="Arial" w:hAnsi="Arial"/>
          </w:rPr>
          <w:t xml:space="preserve"> (1979) Robust locally weighted regression and smoothing scatterplots. Amer. Statist. Assoc </w:t>
        </w:r>
        <w:r w:rsidRPr="00D83AFE">
          <w:rPr>
            <w:rFonts w:ascii="Arial" w:hAnsi="Arial"/>
            <w:b/>
          </w:rPr>
          <w:t>74:</w:t>
        </w:r>
        <w:r w:rsidRPr="00D83AFE">
          <w:rPr>
            <w:rFonts w:ascii="Arial" w:hAnsi="Arial"/>
          </w:rPr>
          <w:t xml:space="preserve"> 829-836</w:t>
        </w:r>
      </w:ins>
    </w:p>
    <w:p w:rsidR="00D83AFE" w:rsidRPr="00D83AFE" w:rsidRDefault="00D83AFE" w:rsidP="009A0C87">
      <w:pPr>
        <w:numPr>
          <w:ins w:id="982" w:author="Marc Lohse" w:date="2009-11-27T11:29:00Z"/>
        </w:numPr>
        <w:ind w:left="720" w:hanging="720"/>
        <w:jc w:val="both"/>
        <w:rPr>
          <w:ins w:id="983" w:author="Marc Lohse" w:date="2009-11-27T11:27:00Z"/>
          <w:rFonts w:ascii="Arial" w:hAnsi="Arial"/>
        </w:rPr>
      </w:pPr>
    </w:p>
    <w:p w:rsidR="009A0C87" w:rsidRDefault="009A0C87" w:rsidP="009A0C87">
      <w:pPr>
        <w:ind w:left="720" w:hanging="720"/>
        <w:jc w:val="both"/>
        <w:rPr>
          <w:ins w:id="984" w:author="Marc Lohse" w:date="2009-11-27T11:29:00Z"/>
          <w:rFonts w:ascii="Arial" w:hAnsi="Arial"/>
        </w:rPr>
      </w:pPr>
      <w:ins w:id="985" w:author="Marc Lohse" w:date="2009-11-27T11:27:00Z">
        <w:r w:rsidRPr="00D83AFE">
          <w:rPr>
            <w:rFonts w:ascii="Arial" w:hAnsi="Arial"/>
            <w:b/>
          </w:rPr>
          <w:t>Degenkolbe T, Hannah MA, Freund S, Hincha DK, Heyer AG, Kohl KI</w:t>
        </w:r>
        <w:r w:rsidRPr="00D83AFE">
          <w:rPr>
            <w:rFonts w:ascii="Arial" w:hAnsi="Arial"/>
          </w:rPr>
          <w:t xml:space="preserve"> (2005) A quality-controlled microarray method for gene expression profiling. Anal Biochem </w:t>
        </w:r>
        <w:r w:rsidRPr="00D83AFE">
          <w:rPr>
            <w:rFonts w:ascii="Arial" w:hAnsi="Arial"/>
            <w:b/>
          </w:rPr>
          <w:t>346:</w:t>
        </w:r>
        <w:r w:rsidRPr="00D83AFE">
          <w:rPr>
            <w:rFonts w:ascii="Arial" w:hAnsi="Arial"/>
          </w:rPr>
          <w:t xml:space="preserve"> 217-224</w:t>
        </w:r>
      </w:ins>
    </w:p>
    <w:p w:rsidR="00D83AFE" w:rsidRPr="00D83AFE" w:rsidRDefault="00D83AFE" w:rsidP="009A0C87">
      <w:pPr>
        <w:numPr>
          <w:ins w:id="986" w:author="Marc Lohse" w:date="2009-11-27T11:29:00Z"/>
        </w:numPr>
        <w:ind w:left="720" w:hanging="720"/>
        <w:jc w:val="both"/>
        <w:rPr>
          <w:ins w:id="987" w:author="Marc Lohse" w:date="2009-11-27T11:27:00Z"/>
          <w:rFonts w:ascii="Arial" w:hAnsi="Arial"/>
        </w:rPr>
      </w:pPr>
    </w:p>
    <w:p w:rsidR="009A0C87" w:rsidRDefault="009A0C87" w:rsidP="009A0C87">
      <w:pPr>
        <w:ind w:left="720" w:hanging="720"/>
        <w:jc w:val="both"/>
        <w:rPr>
          <w:ins w:id="988" w:author="Marc Lohse" w:date="2009-11-27T11:29:00Z"/>
          <w:rFonts w:ascii="Arial" w:hAnsi="Arial"/>
        </w:rPr>
      </w:pPr>
      <w:ins w:id="989" w:author="Marc Lohse" w:date="2009-11-27T11:27:00Z">
        <w:r w:rsidRPr="00D83AFE">
          <w:rPr>
            <w:rFonts w:ascii="Arial" w:hAnsi="Arial"/>
            <w:b/>
          </w:rPr>
          <w:t>Dondrup M, Albaum S, Griebel T, Henckel K, Junemann S, Kahlke T, Kleindt C, Kuster H, Linke B, Mertens D, Mittard-Runte V, Neuweger H, Runte K, Tauch A, Tille F, Puhler A, Goesmann A</w:t>
        </w:r>
        <w:r w:rsidRPr="00D83AFE">
          <w:rPr>
            <w:rFonts w:ascii="Arial" w:hAnsi="Arial"/>
          </w:rPr>
          <w:t xml:space="preserve"> (2009) EMMA 2 - A MAGE-compliant system for the collaborative analysis and integration of microarray data. BMC Bioinformatics </w:t>
        </w:r>
        <w:r w:rsidRPr="00D83AFE">
          <w:rPr>
            <w:rFonts w:ascii="Arial" w:hAnsi="Arial"/>
            <w:b/>
          </w:rPr>
          <w:t>10:</w:t>
        </w:r>
        <w:r w:rsidRPr="00D83AFE">
          <w:rPr>
            <w:rFonts w:ascii="Arial" w:hAnsi="Arial"/>
          </w:rPr>
          <w:t xml:space="preserve"> 50</w:t>
        </w:r>
      </w:ins>
    </w:p>
    <w:p w:rsidR="00D83AFE" w:rsidRPr="00D83AFE" w:rsidRDefault="00D83AFE" w:rsidP="009A0C87">
      <w:pPr>
        <w:numPr>
          <w:ins w:id="990" w:author="Marc Lohse" w:date="2009-11-27T11:29:00Z"/>
        </w:numPr>
        <w:ind w:left="720" w:hanging="720"/>
        <w:jc w:val="both"/>
        <w:rPr>
          <w:ins w:id="991" w:author="Marc Lohse" w:date="2009-11-27T11:27:00Z"/>
          <w:rFonts w:ascii="Arial" w:hAnsi="Arial"/>
        </w:rPr>
      </w:pPr>
    </w:p>
    <w:p w:rsidR="009A0C87" w:rsidRDefault="009A0C87" w:rsidP="009A0C87">
      <w:pPr>
        <w:ind w:left="720" w:hanging="720"/>
        <w:jc w:val="both"/>
        <w:rPr>
          <w:ins w:id="992" w:author="Marc Lohse" w:date="2009-11-27T11:29:00Z"/>
          <w:rFonts w:ascii="Arial" w:hAnsi="Arial"/>
        </w:rPr>
      </w:pPr>
      <w:proofErr w:type="gramStart"/>
      <w:ins w:id="993" w:author="Marc Lohse" w:date="2009-11-27T11:27:00Z">
        <w:r w:rsidRPr="00D83AFE">
          <w:rPr>
            <w:rFonts w:ascii="Arial" w:hAnsi="Arial"/>
            <w:b/>
          </w:rPr>
          <w:t>Fourquin C, Vinauger-Douard M, Chambrier P, Berne-Dedieu A, Scutt CP</w:t>
        </w:r>
        <w:r w:rsidRPr="00D83AFE">
          <w:rPr>
            <w:rFonts w:ascii="Arial" w:hAnsi="Arial"/>
          </w:rPr>
          <w:t xml:space="preserve"> (2007) Functional conservation between CRABS CLAW orthologues from widely diverged angiosperms.</w:t>
        </w:r>
        <w:proofErr w:type="gramEnd"/>
        <w:r w:rsidRPr="00D83AFE">
          <w:rPr>
            <w:rFonts w:ascii="Arial" w:hAnsi="Arial"/>
          </w:rPr>
          <w:t xml:space="preserve"> Ann Bot </w:t>
        </w:r>
        <w:r w:rsidRPr="00D83AFE">
          <w:rPr>
            <w:rFonts w:ascii="Arial" w:hAnsi="Arial"/>
            <w:b/>
          </w:rPr>
          <w:t>100:</w:t>
        </w:r>
        <w:r w:rsidRPr="00D83AFE">
          <w:rPr>
            <w:rFonts w:ascii="Arial" w:hAnsi="Arial"/>
          </w:rPr>
          <w:t xml:space="preserve"> 651-657</w:t>
        </w:r>
      </w:ins>
    </w:p>
    <w:p w:rsidR="00D83AFE" w:rsidRPr="00D83AFE" w:rsidRDefault="00D83AFE" w:rsidP="009A0C87">
      <w:pPr>
        <w:numPr>
          <w:ins w:id="994" w:author="Marc Lohse" w:date="2009-11-27T11:29:00Z"/>
        </w:numPr>
        <w:ind w:left="720" w:hanging="720"/>
        <w:jc w:val="both"/>
        <w:rPr>
          <w:ins w:id="995" w:author="Marc Lohse" w:date="2009-11-27T11:27:00Z"/>
          <w:rFonts w:ascii="Arial" w:hAnsi="Arial"/>
        </w:rPr>
      </w:pPr>
    </w:p>
    <w:p w:rsidR="009A0C87" w:rsidRDefault="009A0C87" w:rsidP="009A0C87">
      <w:pPr>
        <w:ind w:left="720" w:hanging="720"/>
        <w:jc w:val="both"/>
        <w:rPr>
          <w:ins w:id="996" w:author="Marc Lohse" w:date="2009-11-27T11:29:00Z"/>
          <w:rFonts w:ascii="Arial" w:hAnsi="Arial"/>
        </w:rPr>
      </w:pPr>
      <w:ins w:id="997" w:author="Marc Lohse" w:date="2009-11-27T11:27:00Z">
        <w:r w:rsidRPr="00D83AFE">
          <w:rPr>
            <w:rFonts w:ascii="Arial" w:hAnsi="Arial"/>
            <w:b/>
          </w:rPr>
          <w:t>Gautier L, Cope L, Bolstad BM, Irizarry RA</w:t>
        </w:r>
        <w:r w:rsidRPr="00D83AFE">
          <w:rPr>
            <w:rFonts w:ascii="Arial" w:hAnsi="Arial"/>
          </w:rPr>
          <w:t xml:space="preserve"> (2004) affy--analysis of Affymetrix GeneChip data at the probe level. Bioinformatics </w:t>
        </w:r>
        <w:r w:rsidRPr="00D83AFE">
          <w:rPr>
            <w:rFonts w:ascii="Arial" w:hAnsi="Arial"/>
            <w:b/>
          </w:rPr>
          <w:t>20:</w:t>
        </w:r>
        <w:r w:rsidRPr="00D83AFE">
          <w:rPr>
            <w:rFonts w:ascii="Arial" w:hAnsi="Arial"/>
          </w:rPr>
          <w:t xml:space="preserve"> 307-315</w:t>
        </w:r>
      </w:ins>
    </w:p>
    <w:p w:rsidR="00D83AFE" w:rsidRPr="00D83AFE" w:rsidRDefault="00D83AFE" w:rsidP="009A0C87">
      <w:pPr>
        <w:numPr>
          <w:ins w:id="998" w:author="Marc Lohse" w:date="2009-11-27T11:29:00Z"/>
        </w:numPr>
        <w:ind w:left="720" w:hanging="720"/>
        <w:jc w:val="both"/>
        <w:rPr>
          <w:ins w:id="999" w:author="Marc Lohse" w:date="2009-11-27T11:27:00Z"/>
          <w:rFonts w:ascii="Arial" w:hAnsi="Arial"/>
        </w:rPr>
      </w:pPr>
    </w:p>
    <w:p w:rsidR="009A0C87" w:rsidRDefault="009A0C87" w:rsidP="009A0C87">
      <w:pPr>
        <w:ind w:left="720" w:hanging="720"/>
        <w:jc w:val="both"/>
        <w:rPr>
          <w:ins w:id="1000" w:author="Marc Lohse" w:date="2009-11-27T11:30:00Z"/>
          <w:rFonts w:ascii="Arial" w:hAnsi="Arial"/>
        </w:rPr>
      </w:pPr>
      <w:ins w:id="1001" w:author="Marc Lohse" w:date="2009-11-27T11:27:00Z">
        <w:r w:rsidRPr="00D83AFE">
          <w:rPr>
            <w:rFonts w:ascii="Arial" w:hAnsi="Arial"/>
            <w:b/>
          </w:rPr>
          <w:t>Gentleman RC, Carey VJ, Bates DM, Bolstad B, Dettling M, Dudoit S, Ellis B, Gautier L, Ge Y, Gentry J, Hornik K, Hothorn T, Huber W, Iacus S, Irizarry R, Leisch F, Li C, Maechler M, Rossini AJ, Sawitzki G, Smith C, Smyth G, Tierney L, Yang JY, Zhang J</w:t>
        </w:r>
        <w:r w:rsidRPr="00D83AFE">
          <w:rPr>
            <w:rFonts w:ascii="Arial" w:hAnsi="Arial"/>
          </w:rPr>
          <w:t xml:space="preserve"> (2004) Bioconductor: open software development for computational biology and bioinformatics. Genome Biol </w:t>
        </w:r>
        <w:r w:rsidRPr="00D83AFE">
          <w:rPr>
            <w:rFonts w:ascii="Arial" w:hAnsi="Arial"/>
            <w:b/>
          </w:rPr>
          <w:t>5:</w:t>
        </w:r>
        <w:r w:rsidRPr="00D83AFE">
          <w:rPr>
            <w:rFonts w:ascii="Arial" w:hAnsi="Arial"/>
          </w:rPr>
          <w:t xml:space="preserve"> R80</w:t>
        </w:r>
      </w:ins>
    </w:p>
    <w:p w:rsidR="00D83AFE" w:rsidRPr="00D83AFE" w:rsidRDefault="00D83AFE" w:rsidP="009A0C87">
      <w:pPr>
        <w:numPr>
          <w:ins w:id="1002" w:author="Marc Lohse" w:date="2009-11-27T11:30:00Z"/>
        </w:numPr>
        <w:ind w:left="720" w:hanging="720"/>
        <w:jc w:val="both"/>
        <w:rPr>
          <w:ins w:id="1003" w:author="Marc Lohse" w:date="2009-11-27T11:27:00Z"/>
          <w:rFonts w:ascii="Arial" w:hAnsi="Arial"/>
        </w:rPr>
      </w:pPr>
    </w:p>
    <w:p w:rsidR="009A0C87" w:rsidRDefault="009A0C87" w:rsidP="009A0C87">
      <w:pPr>
        <w:ind w:left="720" w:hanging="720"/>
        <w:jc w:val="both"/>
        <w:rPr>
          <w:ins w:id="1004" w:author="Marc Lohse" w:date="2009-11-27T11:30:00Z"/>
          <w:rFonts w:ascii="Arial" w:hAnsi="Arial"/>
        </w:rPr>
      </w:pPr>
      <w:ins w:id="1005" w:author="Marc Lohse" w:date="2009-11-27T11:27:00Z">
        <w:r w:rsidRPr="00D83AFE">
          <w:rPr>
            <w:rFonts w:ascii="Arial" w:hAnsi="Arial"/>
            <w:b/>
          </w:rPr>
          <w:t>Hannemann J, Poorter H, Usadel B, Blasing OE, Finck A, Tardieu F, Atkin OK, Pons T, Stitt M, Gibon Y</w:t>
        </w:r>
        <w:r w:rsidRPr="00D83AFE">
          <w:rPr>
            <w:rFonts w:ascii="Arial" w:hAnsi="Arial"/>
          </w:rPr>
          <w:t xml:space="preserve"> (2009) Xeml Lab: a tool that supports the design of experiments at a graphical interface and generates computer-readable metadata files, which capture information about genotypes, growth conditions, environmental perturbations and sampling strategy. Plant Cell Environ </w:t>
        </w:r>
      </w:ins>
    </w:p>
    <w:p w:rsidR="00D83AFE" w:rsidRPr="00D83AFE" w:rsidRDefault="00D83AFE" w:rsidP="009A0C87">
      <w:pPr>
        <w:numPr>
          <w:ins w:id="1006" w:author="Marc Lohse" w:date="2009-11-27T11:30:00Z"/>
        </w:numPr>
        <w:ind w:left="720" w:hanging="720"/>
        <w:jc w:val="both"/>
        <w:rPr>
          <w:ins w:id="1007" w:author="Marc Lohse" w:date="2009-11-27T11:27:00Z"/>
          <w:rFonts w:ascii="Arial" w:hAnsi="Arial"/>
        </w:rPr>
      </w:pPr>
    </w:p>
    <w:p w:rsidR="009A0C87" w:rsidRDefault="009A0C87" w:rsidP="009A0C87">
      <w:pPr>
        <w:ind w:left="720" w:hanging="720"/>
        <w:jc w:val="both"/>
        <w:rPr>
          <w:ins w:id="1008" w:author="Marc Lohse" w:date="2009-11-27T11:30:00Z"/>
          <w:rFonts w:ascii="Arial" w:hAnsi="Arial"/>
        </w:rPr>
      </w:pPr>
      <w:ins w:id="1009" w:author="Marc Lohse" w:date="2009-11-27T11:27:00Z">
        <w:r w:rsidRPr="00D83AFE">
          <w:rPr>
            <w:rFonts w:ascii="Arial" w:hAnsi="Arial"/>
            <w:b/>
          </w:rPr>
          <w:t>Hemm MR, Rider SD, Ogas J, Murry DJ, Chapple C</w:t>
        </w:r>
        <w:r w:rsidRPr="00D83AFE">
          <w:rPr>
            <w:rFonts w:ascii="Arial" w:hAnsi="Arial"/>
          </w:rPr>
          <w:t xml:space="preserve"> (2004) Light induces phenylpropanoid metabolism in Arabidopsis roots. Plant J </w:t>
        </w:r>
        <w:r w:rsidRPr="00D83AFE">
          <w:rPr>
            <w:rFonts w:ascii="Arial" w:hAnsi="Arial"/>
            <w:b/>
          </w:rPr>
          <w:t>38:</w:t>
        </w:r>
        <w:r w:rsidRPr="00D83AFE">
          <w:rPr>
            <w:rFonts w:ascii="Arial" w:hAnsi="Arial"/>
          </w:rPr>
          <w:t xml:space="preserve"> 765-778</w:t>
        </w:r>
      </w:ins>
    </w:p>
    <w:p w:rsidR="00D83AFE" w:rsidRPr="00D83AFE" w:rsidRDefault="00D83AFE" w:rsidP="009A0C87">
      <w:pPr>
        <w:numPr>
          <w:ins w:id="1010" w:author="Marc Lohse" w:date="2009-11-27T11:30:00Z"/>
        </w:numPr>
        <w:ind w:left="720" w:hanging="720"/>
        <w:jc w:val="both"/>
        <w:rPr>
          <w:ins w:id="1011" w:author="Marc Lohse" w:date="2009-11-27T11:27:00Z"/>
          <w:rFonts w:ascii="Arial" w:hAnsi="Arial"/>
        </w:rPr>
      </w:pPr>
    </w:p>
    <w:p w:rsidR="009A0C87" w:rsidRDefault="009A0C87" w:rsidP="009A0C87">
      <w:pPr>
        <w:ind w:left="720" w:hanging="720"/>
        <w:jc w:val="both"/>
        <w:rPr>
          <w:ins w:id="1012" w:author="Marc Lohse" w:date="2009-11-27T11:30:00Z"/>
          <w:rFonts w:ascii="Arial" w:hAnsi="Arial"/>
        </w:rPr>
      </w:pPr>
      <w:ins w:id="1013" w:author="Marc Lohse" w:date="2009-11-27T11:27:00Z">
        <w:r w:rsidRPr="00D83AFE">
          <w:rPr>
            <w:rFonts w:ascii="Arial" w:hAnsi="Arial"/>
            <w:b/>
          </w:rPr>
          <w:t>Hong F, Breitling R, McEntee CW, Wittner BS, Nemhauser JL, Chory J</w:t>
        </w:r>
        <w:r w:rsidRPr="00D83AFE">
          <w:rPr>
            <w:rFonts w:ascii="Arial" w:hAnsi="Arial"/>
          </w:rPr>
          <w:t xml:space="preserve"> (2006) RankProd: a bioconductor package for detecting differentially expressed genes in meta-analysis. Bioinformatics </w:t>
        </w:r>
        <w:r w:rsidRPr="00D83AFE">
          <w:rPr>
            <w:rFonts w:ascii="Arial" w:hAnsi="Arial"/>
            <w:b/>
          </w:rPr>
          <w:t>22:</w:t>
        </w:r>
        <w:r w:rsidRPr="00D83AFE">
          <w:rPr>
            <w:rFonts w:ascii="Arial" w:hAnsi="Arial"/>
          </w:rPr>
          <w:t xml:space="preserve"> 2825-2827</w:t>
        </w:r>
      </w:ins>
    </w:p>
    <w:p w:rsidR="00D83AFE" w:rsidRPr="00D83AFE" w:rsidRDefault="00D83AFE" w:rsidP="009A0C87">
      <w:pPr>
        <w:numPr>
          <w:ins w:id="1014" w:author="Marc Lohse" w:date="2009-11-27T11:30:00Z"/>
        </w:numPr>
        <w:ind w:left="720" w:hanging="720"/>
        <w:jc w:val="both"/>
        <w:rPr>
          <w:ins w:id="1015" w:author="Marc Lohse" w:date="2009-11-27T11:27:00Z"/>
          <w:rFonts w:ascii="Arial" w:hAnsi="Arial"/>
        </w:rPr>
      </w:pPr>
    </w:p>
    <w:p w:rsidR="009A0C87" w:rsidRDefault="009A0C87" w:rsidP="009A0C87">
      <w:pPr>
        <w:ind w:left="720" w:hanging="720"/>
        <w:jc w:val="both"/>
        <w:rPr>
          <w:ins w:id="1016" w:author="Marc Lohse" w:date="2009-11-27T11:30:00Z"/>
          <w:rFonts w:ascii="Arial" w:hAnsi="Arial"/>
        </w:rPr>
      </w:pPr>
      <w:ins w:id="1017" w:author="Marc Lohse" w:date="2009-11-27T11:27:00Z">
        <w:r w:rsidRPr="00D83AFE">
          <w:rPr>
            <w:rFonts w:ascii="Arial" w:hAnsi="Arial"/>
            <w:b/>
          </w:rPr>
          <w:t>Ishikawa M, Ohmori Y, Tanaka W, Hirabayashi C, Murai K, Ogihara Y, Yamaguchi T, Hirano HY</w:t>
        </w:r>
        <w:r w:rsidRPr="00D83AFE">
          <w:rPr>
            <w:rFonts w:ascii="Arial" w:hAnsi="Arial"/>
          </w:rPr>
          <w:t xml:space="preserve"> (2009) The spatial expression patterns of DROOPING LEAF orthologs suggest a conserved function in grasses. Genes Genet Syst </w:t>
        </w:r>
        <w:r w:rsidRPr="00D83AFE">
          <w:rPr>
            <w:rFonts w:ascii="Arial" w:hAnsi="Arial"/>
            <w:b/>
          </w:rPr>
          <w:t>84:</w:t>
        </w:r>
        <w:r w:rsidRPr="00D83AFE">
          <w:rPr>
            <w:rFonts w:ascii="Arial" w:hAnsi="Arial"/>
          </w:rPr>
          <w:t xml:space="preserve"> 137-146</w:t>
        </w:r>
      </w:ins>
    </w:p>
    <w:p w:rsidR="00D83AFE" w:rsidRPr="00D83AFE" w:rsidRDefault="00D83AFE" w:rsidP="009A0C87">
      <w:pPr>
        <w:numPr>
          <w:ins w:id="1018" w:author="Marc Lohse" w:date="2009-11-27T11:30:00Z"/>
        </w:numPr>
        <w:ind w:left="720" w:hanging="720"/>
        <w:jc w:val="both"/>
        <w:rPr>
          <w:ins w:id="1019" w:author="Marc Lohse" w:date="2009-11-27T11:27:00Z"/>
          <w:rFonts w:ascii="Arial" w:hAnsi="Arial"/>
        </w:rPr>
      </w:pPr>
    </w:p>
    <w:p w:rsidR="009A0C87" w:rsidRDefault="009A0C87" w:rsidP="009A0C87">
      <w:pPr>
        <w:ind w:left="720" w:hanging="720"/>
        <w:jc w:val="both"/>
        <w:rPr>
          <w:ins w:id="1020" w:author="Marc Lohse" w:date="2009-11-27T11:30:00Z"/>
          <w:rFonts w:ascii="Arial" w:hAnsi="Arial"/>
        </w:rPr>
      </w:pPr>
      <w:ins w:id="1021" w:author="Marc Lohse" w:date="2009-11-27T11:27:00Z">
        <w:r w:rsidRPr="00D83AFE">
          <w:rPr>
            <w:rFonts w:ascii="Arial" w:hAnsi="Arial"/>
            <w:b/>
          </w:rPr>
          <w:t>Martin-Requena V, Munoz-Merida A, Claros MG, Trelles O</w:t>
        </w:r>
        <w:r w:rsidRPr="00D83AFE">
          <w:rPr>
            <w:rFonts w:ascii="Arial" w:hAnsi="Arial"/>
          </w:rPr>
          <w:t xml:space="preserve"> (2009) PreP+07: improvements of a </w:t>
        </w:r>
        <w:proofErr w:type="gramStart"/>
        <w:r w:rsidRPr="00D83AFE">
          <w:rPr>
            <w:rFonts w:ascii="Arial" w:hAnsi="Arial"/>
          </w:rPr>
          <w:t>user friendly</w:t>
        </w:r>
        <w:proofErr w:type="gramEnd"/>
        <w:r w:rsidRPr="00D83AFE">
          <w:rPr>
            <w:rFonts w:ascii="Arial" w:hAnsi="Arial"/>
          </w:rPr>
          <w:t xml:space="preserve"> tool to pre-process and analyse microarray data. BMC Bioinformatics </w:t>
        </w:r>
        <w:r w:rsidRPr="00D83AFE">
          <w:rPr>
            <w:rFonts w:ascii="Arial" w:hAnsi="Arial"/>
            <w:b/>
          </w:rPr>
          <w:t>10:</w:t>
        </w:r>
        <w:r w:rsidRPr="00D83AFE">
          <w:rPr>
            <w:rFonts w:ascii="Arial" w:hAnsi="Arial"/>
          </w:rPr>
          <w:t xml:space="preserve"> 16</w:t>
        </w:r>
      </w:ins>
    </w:p>
    <w:p w:rsidR="00D83AFE" w:rsidRDefault="00D83AFE" w:rsidP="009A0C87">
      <w:pPr>
        <w:numPr>
          <w:ins w:id="1022" w:author="Marc Lohse" w:date="2009-11-27T11:30:00Z"/>
        </w:numPr>
        <w:ind w:left="720" w:hanging="720"/>
        <w:jc w:val="both"/>
        <w:rPr>
          <w:ins w:id="1023" w:author="Marc Lohse" w:date="2009-11-27T11:30:00Z"/>
          <w:rFonts w:ascii="Arial" w:hAnsi="Arial"/>
        </w:rPr>
      </w:pPr>
    </w:p>
    <w:p w:rsidR="00D83AFE" w:rsidRDefault="00D83AFE" w:rsidP="009A0C87">
      <w:pPr>
        <w:numPr>
          <w:ins w:id="1024" w:author="Marc Lohse" w:date="2009-11-27T11:30:00Z"/>
        </w:numPr>
        <w:ind w:left="720" w:hanging="720"/>
        <w:jc w:val="both"/>
        <w:rPr>
          <w:ins w:id="1025" w:author="Marc Lohse" w:date="2009-11-27T11:30:00Z"/>
          <w:rFonts w:ascii="Arial" w:hAnsi="Arial"/>
        </w:rPr>
      </w:pPr>
    </w:p>
    <w:p w:rsidR="00D83AFE" w:rsidRDefault="00D83AFE" w:rsidP="009A0C87">
      <w:pPr>
        <w:numPr>
          <w:ins w:id="1026" w:author="Marc Lohse" w:date="2009-11-27T11:30:00Z"/>
        </w:numPr>
        <w:ind w:left="720" w:hanging="720"/>
        <w:jc w:val="both"/>
        <w:rPr>
          <w:ins w:id="1027" w:author="Marc Lohse" w:date="2009-11-27T11:30:00Z"/>
          <w:rFonts w:ascii="Arial" w:hAnsi="Arial"/>
        </w:rPr>
      </w:pPr>
    </w:p>
    <w:p w:rsidR="00D83AFE" w:rsidRPr="00D83AFE" w:rsidRDefault="00D83AFE" w:rsidP="009A0C87">
      <w:pPr>
        <w:numPr>
          <w:ins w:id="1028" w:author="Marc Lohse" w:date="2009-11-27T11:30:00Z"/>
        </w:numPr>
        <w:ind w:left="720" w:hanging="720"/>
        <w:jc w:val="both"/>
        <w:rPr>
          <w:ins w:id="1029" w:author="Marc Lohse" w:date="2009-11-27T11:27:00Z"/>
          <w:rFonts w:ascii="Arial" w:hAnsi="Arial"/>
        </w:rPr>
      </w:pPr>
    </w:p>
    <w:p w:rsidR="009A0C87" w:rsidRDefault="009A0C87" w:rsidP="009A0C87">
      <w:pPr>
        <w:ind w:left="720" w:hanging="720"/>
        <w:jc w:val="both"/>
        <w:rPr>
          <w:ins w:id="1030" w:author="Marc Lohse" w:date="2009-11-27T11:30:00Z"/>
          <w:rFonts w:ascii="Arial" w:hAnsi="Arial"/>
        </w:rPr>
      </w:pPr>
      <w:ins w:id="1031" w:author="Marc Lohse" w:date="2009-11-27T11:27:00Z">
        <w:r w:rsidRPr="00D83AFE">
          <w:rPr>
            <w:rFonts w:ascii="Arial" w:hAnsi="Arial"/>
            <w:b/>
          </w:rPr>
          <w:t>Mizukami Y, Huang H, Tudor M, Hu Y, Ma H</w:t>
        </w:r>
        <w:r w:rsidRPr="00D83AFE">
          <w:rPr>
            <w:rFonts w:ascii="Arial" w:hAnsi="Arial"/>
          </w:rPr>
          <w:t xml:space="preserve"> (1996) Functional domains of the floral regulator AGAMOUS: characterization of the DNA binding domain and analysis of dominant negative mutations. Plant Cell </w:t>
        </w:r>
        <w:r w:rsidRPr="00D83AFE">
          <w:rPr>
            <w:rFonts w:ascii="Arial" w:hAnsi="Arial"/>
            <w:b/>
          </w:rPr>
          <w:t>8:</w:t>
        </w:r>
        <w:r w:rsidRPr="00D83AFE">
          <w:rPr>
            <w:rFonts w:ascii="Arial" w:hAnsi="Arial"/>
          </w:rPr>
          <w:t xml:space="preserve"> 831-845</w:t>
        </w:r>
      </w:ins>
    </w:p>
    <w:p w:rsidR="00D83AFE" w:rsidRPr="00D83AFE" w:rsidRDefault="00D83AFE" w:rsidP="009A0C87">
      <w:pPr>
        <w:numPr>
          <w:ins w:id="1032" w:author="Marc Lohse" w:date="2009-11-27T11:30:00Z"/>
        </w:numPr>
        <w:ind w:left="720" w:hanging="720"/>
        <w:jc w:val="both"/>
        <w:rPr>
          <w:ins w:id="1033" w:author="Marc Lohse" w:date="2009-11-27T11:27:00Z"/>
          <w:rFonts w:ascii="Arial" w:hAnsi="Arial"/>
        </w:rPr>
      </w:pPr>
    </w:p>
    <w:p w:rsidR="009A0C87" w:rsidRDefault="009A0C87" w:rsidP="009A0C87">
      <w:pPr>
        <w:ind w:left="720" w:hanging="720"/>
        <w:jc w:val="both"/>
        <w:rPr>
          <w:ins w:id="1034" w:author="Marc Lohse" w:date="2009-11-27T11:30:00Z"/>
          <w:rFonts w:ascii="Arial" w:hAnsi="Arial"/>
        </w:rPr>
      </w:pPr>
      <w:ins w:id="1035" w:author="Marc Lohse" w:date="2009-11-27T11:27:00Z">
        <w:r w:rsidRPr="00D83AFE">
          <w:rPr>
            <w:rFonts w:ascii="Arial" w:hAnsi="Arial"/>
            <w:b/>
          </w:rPr>
          <w:t>Orashakova S, Lange M, Lange S, Wege S, Becker A</w:t>
        </w:r>
        <w:r w:rsidRPr="00D83AFE">
          <w:rPr>
            <w:rFonts w:ascii="Arial" w:hAnsi="Arial"/>
          </w:rPr>
          <w:t xml:space="preserve"> (2009) The CRABS CLAW ortholog from California poppy (Eschscholzia californica, Papaveraceae), EcCRC, is involved in floral meristem termination, gynoecium differentiation and ovule initiation. Plant J </w:t>
        </w:r>
        <w:r w:rsidRPr="00D83AFE">
          <w:rPr>
            <w:rFonts w:ascii="Arial" w:hAnsi="Arial"/>
            <w:b/>
          </w:rPr>
          <w:t>58:</w:t>
        </w:r>
        <w:r w:rsidRPr="00D83AFE">
          <w:rPr>
            <w:rFonts w:ascii="Arial" w:hAnsi="Arial"/>
          </w:rPr>
          <w:t xml:space="preserve"> 682-693</w:t>
        </w:r>
      </w:ins>
    </w:p>
    <w:p w:rsidR="00D83AFE" w:rsidRPr="00D83AFE" w:rsidRDefault="00D83AFE" w:rsidP="009A0C87">
      <w:pPr>
        <w:numPr>
          <w:ins w:id="1036" w:author="Marc Lohse" w:date="2009-11-27T11:30:00Z"/>
        </w:numPr>
        <w:ind w:left="720" w:hanging="720"/>
        <w:jc w:val="both"/>
        <w:rPr>
          <w:ins w:id="1037" w:author="Marc Lohse" w:date="2009-11-27T11:27:00Z"/>
          <w:rFonts w:ascii="Arial" w:hAnsi="Arial"/>
        </w:rPr>
      </w:pPr>
    </w:p>
    <w:p w:rsidR="009A0C87" w:rsidRDefault="009A0C87" w:rsidP="009A0C87">
      <w:pPr>
        <w:ind w:left="720" w:hanging="720"/>
        <w:jc w:val="both"/>
        <w:rPr>
          <w:ins w:id="1038" w:author="Marc Lohse" w:date="2009-11-27T11:30:00Z"/>
          <w:rFonts w:ascii="Arial" w:hAnsi="Arial"/>
        </w:rPr>
      </w:pPr>
      <w:ins w:id="1039" w:author="Marc Lohse" w:date="2009-11-27T11:27:00Z">
        <w:r w:rsidRPr="00D83AFE">
          <w:rPr>
            <w:rFonts w:ascii="Arial" w:hAnsi="Arial"/>
            <w:b/>
          </w:rPr>
          <w:t>Pelaz S, Ditta GS, Baumann E, Wisman E, Yanofsky MF</w:t>
        </w:r>
        <w:r w:rsidRPr="00D83AFE">
          <w:rPr>
            <w:rFonts w:ascii="Arial" w:hAnsi="Arial"/>
          </w:rPr>
          <w:t xml:space="preserve"> (2000) B and C floral organ identity functions require SEPALLATA MADS-box genes. Nature </w:t>
        </w:r>
        <w:r w:rsidRPr="00D83AFE">
          <w:rPr>
            <w:rFonts w:ascii="Arial" w:hAnsi="Arial"/>
            <w:b/>
          </w:rPr>
          <w:t>405:</w:t>
        </w:r>
        <w:r w:rsidRPr="00D83AFE">
          <w:rPr>
            <w:rFonts w:ascii="Arial" w:hAnsi="Arial"/>
          </w:rPr>
          <w:t xml:space="preserve"> 200-203</w:t>
        </w:r>
      </w:ins>
    </w:p>
    <w:p w:rsidR="00D83AFE" w:rsidRPr="00D83AFE" w:rsidRDefault="00D83AFE" w:rsidP="009A0C87">
      <w:pPr>
        <w:numPr>
          <w:ins w:id="1040" w:author="Marc Lohse" w:date="2009-11-27T11:30:00Z"/>
        </w:numPr>
        <w:ind w:left="720" w:hanging="720"/>
        <w:jc w:val="both"/>
        <w:rPr>
          <w:ins w:id="1041" w:author="Marc Lohse" w:date="2009-11-27T11:27:00Z"/>
          <w:rFonts w:ascii="Arial" w:hAnsi="Arial"/>
        </w:rPr>
      </w:pPr>
    </w:p>
    <w:p w:rsidR="009A0C87" w:rsidRDefault="009A0C87" w:rsidP="009A0C87">
      <w:pPr>
        <w:ind w:left="720" w:hanging="720"/>
        <w:jc w:val="both"/>
        <w:rPr>
          <w:ins w:id="1042" w:author="Marc Lohse" w:date="2009-11-27T11:30:00Z"/>
          <w:rFonts w:ascii="Arial" w:hAnsi="Arial"/>
        </w:rPr>
      </w:pPr>
      <w:ins w:id="1043" w:author="Marc Lohse" w:date="2009-11-27T11:27:00Z">
        <w:r w:rsidRPr="00D83AFE">
          <w:rPr>
            <w:rFonts w:ascii="Arial" w:hAnsi="Arial"/>
            <w:b/>
          </w:rPr>
          <w:t>Rainer J, Sanchez-Cabo F, Stocker G, Sturn A, Trajanoski Z</w:t>
        </w:r>
        <w:r w:rsidRPr="00D83AFE">
          <w:rPr>
            <w:rFonts w:ascii="Arial" w:hAnsi="Arial"/>
          </w:rPr>
          <w:t xml:space="preserve"> (2006) CARMAweb: comprehensive R- and bioconductor-based web service for microarray data analysis. Nucleic Acids Res </w:t>
        </w:r>
        <w:r w:rsidRPr="00D83AFE">
          <w:rPr>
            <w:rFonts w:ascii="Arial" w:hAnsi="Arial"/>
            <w:b/>
          </w:rPr>
          <w:t>34:</w:t>
        </w:r>
        <w:r w:rsidRPr="00D83AFE">
          <w:rPr>
            <w:rFonts w:ascii="Arial" w:hAnsi="Arial"/>
          </w:rPr>
          <w:t xml:space="preserve"> W498-503</w:t>
        </w:r>
      </w:ins>
    </w:p>
    <w:p w:rsidR="00D83AFE" w:rsidRPr="00D83AFE" w:rsidRDefault="00D83AFE" w:rsidP="009A0C87">
      <w:pPr>
        <w:numPr>
          <w:ins w:id="1044" w:author="Marc Lohse" w:date="2009-11-27T11:30:00Z"/>
        </w:numPr>
        <w:ind w:left="720" w:hanging="720"/>
        <w:jc w:val="both"/>
        <w:rPr>
          <w:ins w:id="1045" w:author="Marc Lohse" w:date="2009-11-27T11:27:00Z"/>
          <w:rFonts w:ascii="Arial" w:hAnsi="Arial"/>
        </w:rPr>
      </w:pPr>
    </w:p>
    <w:p w:rsidR="009A0C87" w:rsidRDefault="009A0C87" w:rsidP="009A0C87">
      <w:pPr>
        <w:ind w:left="720" w:hanging="720"/>
        <w:jc w:val="both"/>
        <w:rPr>
          <w:ins w:id="1046" w:author="Marc Lohse" w:date="2009-11-27T11:30:00Z"/>
          <w:rFonts w:ascii="Arial" w:hAnsi="Arial"/>
        </w:rPr>
      </w:pPr>
      <w:proofErr w:type="gramStart"/>
      <w:ins w:id="1047" w:author="Marc Lohse" w:date="2009-11-27T11:27:00Z">
        <w:r w:rsidRPr="00D83AFE">
          <w:rPr>
            <w:rFonts w:ascii="Arial" w:hAnsi="Arial"/>
            <w:b/>
          </w:rPr>
          <w:t>Robles P, Pelaz S</w:t>
        </w:r>
        <w:r w:rsidRPr="00D83AFE">
          <w:rPr>
            <w:rFonts w:ascii="Arial" w:hAnsi="Arial"/>
          </w:rPr>
          <w:t xml:space="preserve"> (2005) Flower and fruit development in Arabidopsis thaliana.</w:t>
        </w:r>
        <w:proofErr w:type="gramEnd"/>
        <w:r w:rsidRPr="00D83AFE">
          <w:rPr>
            <w:rFonts w:ascii="Arial" w:hAnsi="Arial"/>
          </w:rPr>
          <w:t xml:space="preserve"> Int J Dev Biol </w:t>
        </w:r>
        <w:r w:rsidRPr="00D83AFE">
          <w:rPr>
            <w:rFonts w:ascii="Arial" w:hAnsi="Arial"/>
            <w:b/>
          </w:rPr>
          <w:t>49:</w:t>
        </w:r>
        <w:r w:rsidRPr="00D83AFE">
          <w:rPr>
            <w:rFonts w:ascii="Arial" w:hAnsi="Arial"/>
          </w:rPr>
          <w:t xml:space="preserve"> 633-643</w:t>
        </w:r>
      </w:ins>
    </w:p>
    <w:p w:rsidR="00D83AFE" w:rsidRPr="00D83AFE" w:rsidRDefault="00D83AFE" w:rsidP="009A0C87">
      <w:pPr>
        <w:numPr>
          <w:ins w:id="1048" w:author="Marc Lohse" w:date="2009-11-27T11:30:00Z"/>
        </w:numPr>
        <w:ind w:left="720" w:hanging="720"/>
        <w:jc w:val="both"/>
        <w:rPr>
          <w:ins w:id="1049" w:author="Marc Lohse" w:date="2009-11-27T11:27:00Z"/>
          <w:rFonts w:ascii="Arial" w:hAnsi="Arial"/>
        </w:rPr>
      </w:pPr>
    </w:p>
    <w:p w:rsidR="009A0C87" w:rsidRDefault="009A0C87" w:rsidP="009A0C87">
      <w:pPr>
        <w:ind w:left="720" w:hanging="720"/>
        <w:jc w:val="both"/>
        <w:rPr>
          <w:ins w:id="1050" w:author="Marc Lohse" w:date="2009-11-27T11:30:00Z"/>
          <w:rFonts w:ascii="Arial" w:hAnsi="Arial"/>
        </w:rPr>
      </w:pPr>
      <w:ins w:id="1051" w:author="Marc Lohse" w:date="2009-11-27T11:27:00Z">
        <w:r w:rsidRPr="00D83AFE">
          <w:rPr>
            <w:rFonts w:ascii="Arial" w:hAnsi="Arial"/>
            <w:b/>
          </w:rPr>
          <w:t>Saeed AI, Sharov V, White J, Li J, Liang W, Bhagabati N, Braisted J, Klapa M, Currier T, Thiagarajan M, Sturn A, Snuffin M, Rezantsev A, Popov D, Ryltsov A, Kostukovich E, Borisovsky I, Liu Z, Vinsavich A, Trush V, Quackenbush J</w:t>
        </w:r>
        <w:r w:rsidRPr="00D83AFE">
          <w:rPr>
            <w:rFonts w:ascii="Arial" w:hAnsi="Arial"/>
          </w:rPr>
          <w:t xml:space="preserve"> (2003) TM4: a free, open-source system for microarray data management and analysis. Biotechniques </w:t>
        </w:r>
        <w:r w:rsidRPr="00D83AFE">
          <w:rPr>
            <w:rFonts w:ascii="Arial" w:hAnsi="Arial"/>
            <w:b/>
          </w:rPr>
          <w:t>34:</w:t>
        </w:r>
        <w:r w:rsidRPr="00D83AFE">
          <w:rPr>
            <w:rFonts w:ascii="Arial" w:hAnsi="Arial"/>
          </w:rPr>
          <w:t xml:space="preserve"> 374-378</w:t>
        </w:r>
      </w:ins>
    </w:p>
    <w:p w:rsidR="00D83AFE" w:rsidRPr="00D83AFE" w:rsidRDefault="00D83AFE" w:rsidP="009A0C87">
      <w:pPr>
        <w:numPr>
          <w:ins w:id="1052" w:author="Marc Lohse" w:date="2009-11-27T11:30:00Z"/>
        </w:numPr>
        <w:ind w:left="720" w:hanging="720"/>
        <w:jc w:val="both"/>
        <w:rPr>
          <w:ins w:id="1053" w:author="Marc Lohse" w:date="2009-11-27T11:27:00Z"/>
          <w:rFonts w:ascii="Arial" w:hAnsi="Arial"/>
        </w:rPr>
      </w:pPr>
    </w:p>
    <w:p w:rsidR="009A0C87" w:rsidRPr="00D83AFE" w:rsidRDefault="009A0C87" w:rsidP="009A0C87">
      <w:pPr>
        <w:ind w:left="720" w:hanging="720"/>
        <w:jc w:val="both"/>
        <w:rPr>
          <w:ins w:id="1054" w:author="Marc Lohse" w:date="2009-11-27T11:27:00Z"/>
          <w:rFonts w:ascii="Arial" w:hAnsi="Arial"/>
        </w:rPr>
      </w:pPr>
      <w:ins w:id="1055" w:author="Marc Lohse" w:date="2009-11-27T11:27:00Z">
        <w:r w:rsidRPr="00D83AFE">
          <w:rPr>
            <w:rFonts w:ascii="Arial" w:hAnsi="Arial"/>
            <w:b/>
          </w:rPr>
          <w:t>Schena M, Shalon D, Davis RW, Brown PO</w:t>
        </w:r>
        <w:r w:rsidRPr="00D83AFE">
          <w:rPr>
            <w:rFonts w:ascii="Arial" w:hAnsi="Arial"/>
          </w:rPr>
          <w:t xml:space="preserve"> (1995) Quantitative monitoring of gene expression patterns with a complementary DNA microarray. Science </w:t>
        </w:r>
        <w:r w:rsidRPr="00D83AFE">
          <w:rPr>
            <w:rFonts w:ascii="Arial" w:hAnsi="Arial"/>
            <w:b/>
          </w:rPr>
          <w:t>270:</w:t>
        </w:r>
        <w:r w:rsidRPr="00D83AFE">
          <w:rPr>
            <w:rFonts w:ascii="Arial" w:hAnsi="Arial"/>
          </w:rPr>
          <w:t xml:space="preserve"> 467-470</w:t>
        </w:r>
      </w:ins>
    </w:p>
    <w:p w:rsidR="009A0C87" w:rsidRPr="00D83AFE" w:rsidRDefault="009A0C87" w:rsidP="009A0C87">
      <w:pPr>
        <w:ind w:left="720" w:hanging="720"/>
        <w:jc w:val="both"/>
        <w:rPr>
          <w:ins w:id="1056" w:author="Marc Lohse" w:date="2009-11-27T11:27:00Z"/>
          <w:rFonts w:ascii="Arial" w:hAnsi="Arial"/>
        </w:rPr>
      </w:pPr>
      <w:ins w:id="1057" w:author="Marc Lohse" w:date="2009-11-27T11:27:00Z">
        <w:r w:rsidRPr="00D83AFE">
          <w:rPr>
            <w:rFonts w:ascii="Arial" w:hAnsi="Arial"/>
            <w:b/>
          </w:rPr>
          <w:t>Schmid M, Davison TS, Henz SR, Pape UJ, Demar M, Vingron M, Schölkopf B, Weigel D, Lohmann JU</w:t>
        </w:r>
        <w:r w:rsidRPr="00D83AFE">
          <w:rPr>
            <w:rFonts w:ascii="Arial" w:hAnsi="Arial"/>
          </w:rPr>
          <w:t xml:space="preserve"> (2005) A gene expression map of Arabidopsis thaliana development. Nat Genet </w:t>
        </w:r>
        <w:r w:rsidRPr="00D83AFE">
          <w:rPr>
            <w:rFonts w:ascii="Arial" w:hAnsi="Arial"/>
            <w:b/>
          </w:rPr>
          <w:t>37:</w:t>
        </w:r>
        <w:r w:rsidRPr="00D83AFE">
          <w:rPr>
            <w:rFonts w:ascii="Arial" w:hAnsi="Arial"/>
          </w:rPr>
          <w:t xml:space="preserve"> 501-506</w:t>
        </w:r>
      </w:ins>
    </w:p>
    <w:p w:rsidR="009A0C87" w:rsidRPr="00D83AFE" w:rsidRDefault="009A0C87" w:rsidP="009A0C87">
      <w:pPr>
        <w:ind w:left="720" w:hanging="720"/>
        <w:jc w:val="both"/>
        <w:rPr>
          <w:ins w:id="1058" w:author="Marc Lohse" w:date="2009-11-27T11:27:00Z"/>
          <w:rFonts w:ascii="Arial" w:hAnsi="Arial"/>
        </w:rPr>
      </w:pPr>
      <w:proofErr w:type="gramStart"/>
      <w:ins w:id="1059" w:author="Marc Lohse" w:date="2009-11-27T11:27:00Z">
        <w:r w:rsidRPr="00D83AFE">
          <w:rPr>
            <w:rFonts w:ascii="Arial" w:hAnsi="Arial"/>
            <w:b/>
          </w:rPr>
          <w:t>Smyth GK</w:t>
        </w:r>
        <w:r w:rsidRPr="00D83AFE">
          <w:rPr>
            <w:rFonts w:ascii="Arial" w:hAnsi="Arial"/>
          </w:rPr>
          <w:t xml:space="preserve"> (2004) Linear models and empirical bayes methods for assessing differential expression in microarray experiments.</w:t>
        </w:r>
        <w:proofErr w:type="gramEnd"/>
        <w:r w:rsidRPr="00D83AFE">
          <w:rPr>
            <w:rFonts w:ascii="Arial" w:hAnsi="Arial"/>
          </w:rPr>
          <w:t xml:space="preserve"> Statistical applications in genetics and molecular biology </w:t>
        </w:r>
        <w:r w:rsidRPr="00D83AFE">
          <w:rPr>
            <w:rFonts w:ascii="Arial" w:hAnsi="Arial"/>
            <w:b/>
          </w:rPr>
          <w:t>3:</w:t>
        </w:r>
        <w:r w:rsidRPr="00D83AFE">
          <w:rPr>
            <w:rFonts w:ascii="Arial" w:hAnsi="Arial"/>
          </w:rPr>
          <w:t xml:space="preserve"> Article3</w:t>
        </w:r>
      </w:ins>
    </w:p>
    <w:p w:rsidR="009A0C87" w:rsidRDefault="009A0C87" w:rsidP="009A0C87">
      <w:pPr>
        <w:ind w:left="720" w:hanging="720"/>
        <w:jc w:val="both"/>
        <w:rPr>
          <w:ins w:id="1060" w:author="Marc Lohse" w:date="2009-11-27T11:30:00Z"/>
          <w:rFonts w:ascii="Arial" w:hAnsi="Arial"/>
        </w:rPr>
      </w:pPr>
      <w:ins w:id="1061" w:author="Marc Lohse" w:date="2009-11-27T11:27:00Z">
        <w:r w:rsidRPr="00D83AFE">
          <w:rPr>
            <w:rFonts w:ascii="Arial" w:hAnsi="Arial"/>
            <w:b/>
          </w:rPr>
          <w:t>Smyth GK, Speed T</w:t>
        </w:r>
        <w:r w:rsidRPr="00D83AFE">
          <w:rPr>
            <w:rFonts w:ascii="Arial" w:hAnsi="Arial"/>
          </w:rPr>
          <w:t xml:space="preserve"> (2003) Normalization of cDNA microarray data. Methods </w:t>
        </w:r>
        <w:r w:rsidRPr="00D83AFE">
          <w:rPr>
            <w:rFonts w:ascii="Arial" w:hAnsi="Arial"/>
            <w:b/>
          </w:rPr>
          <w:t>31:</w:t>
        </w:r>
        <w:r w:rsidRPr="00D83AFE">
          <w:rPr>
            <w:rFonts w:ascii="Arial" w:hAnsi="Arial"/>
          </w:rPr>
          <w:t xml:space="preserve"> 265-273</w:t>
        </w:r>
      </w:ins>
    </w:p>
    <w:p w:rsidR="00D83AFE" w:rsidRPr="00D83AFE" w:rsidRDefault="00D83AFE" w:rsidP="009A0C87">
      <w:pPr>
        <w:numPr>
          <w:ins w:id="1062" w:author="Marc Lohse" w:date="2009-11-27T11:30:00Z"/>
        </w:numPr>
        <w:ind w:left="720" w:hanging="720"/>
        <w:jc w:val="both"/>
        <w:rPr>
          <w:ins w:id="1063" w:author="Marc Lohse" w:date="2009-11-27T11:27:00Z"/>
          <w:rFonts w:ascii="Arial" w:hAnsi="Arial"/>
        </w:rPr>
      </w:pPr>
    </w:p>
    <w:p w:rsidR="009A0C87" w:rsidRDefault="009A0C87" w:rsidP="009A0C87">
      <w:pPr>
        <w:ind w:left="720" w:hanging="720"/>
        <w:jc w:val="both"/>
        <w:rPr>
          <w:ins w:id="1064" w:author="Marc Lohse" w:date="2009-11-27T11:30:00Z"/>
          <w:rFonts w:ascii="Arial" w:hAnsi="Arial"/>
        </w:rPr>
      </w:pPr>
      <w:proofErr w:type="gramStart"/>
      <w:ins w:id="1065" w:author="Marc Lohse" w:date="2009-11-27T11:27:00Z">
        <w:r w:rsidRPr="00D83AFE">
          <w:rPr>
            <w:rFonts w:ascii="Arial" w:hAnsi="Arial"/>
            <w:b/>
          </w:rPr>
          <w:t>Stahle MI, Kuehlich J, Staron L, von Arnim AG, Golz JF</w:t>
        </w:r>
        <w:r w:rsidRPr="00D83AFE">
          <w:rPr>
            <w:rFonts w:ascii="Arial" w:hAnsi="Arial"/>
          </w:rPr>
          <w:t xml:space="preserve"> (2009) YABBYs and the Transcriptional Corepressors LEUNIG and LEUNIG_HOMOLOG Maintain Leaf Polarity and Meristem Activity in Arabidopsis.</w:t>
        </w:r>
        <w:proofErr w:type="gramEnd"/>
        <w:r w:rsidRPr="00D83AFE">
          <w:rPr>
            <w:rFonts w:ascii="Arial" w:hAnsi="Arial"/>
          </w:rPr>
          <w:t xml:space="preserve"> Plant Cell </w:t>
        </w:r>
      </w:ins>
    </w:p>
    <w:p w:rsidR="00D83AFE" w:rsidRPr="00D83AFE" w:rsidRDefault="00D83AFE" w:rsidP="009A0C87">
      <w:pPr>
        <w:numPr>
          <w:ins w:id="1066" w:author="Marc Lohse" w:date="2009-11-27T11:30:00Z"/>
        </w:numPr>
        <w:ind w:left="720" w:hanging="720"/>
        <w:jc w:val="both"/>
        <w:rPr>
          <w:ins w:id="1067" w:author="Marc Lohse" w:date="2009-11-27T11:27:00Z"/>
          <w:rFonts w:ascii="Arial" w:hAnsi="Arial"/>
        </w:rPr>
      </w:pPr>
    </w:p>
    <w:p w:rsidR="009A0C87" w:rsidRDefault="009A0C87" w:rsidP="009A0C87">
      <w:pPr>
        <w:ind w:left="720" w:hanging="720"/>
        <w:jc w:val="both"/>
        <w:rPr>
          <w:ins w:id="1068" w:author="Marc Lohse" w:date="2009-11-27T11:30:00Z"/>
          <w:rFonts w:ascii="Arial" w:hAnsi="Arial"/>
        </w:rPr>
      </w:pPr>
      <w:ins w:id="1069" w:author="Marc Lohse" w:date="2009-11-27T11:27:00Z">
        <w:r w:rsidRPr="00D83AFE">
          <w:rPr>
            <w:rFonts w:ascii="Arial" w:hAnsi="Arial"/>
            <w:b/>
          </w:rPr>
          <w:t>Street NR, Sjodin A, Bylesjo M, Gustafsson P, Trygg J, Jansson S</w:t>
        </w:r>
        <w:r w:rsidRPr="00D83AFE">
          <w:rPr>
            <w:rFonts w:ascii="Arial" w:hAnsi="Arial"/>
          </w:rPr>
          <w:t xml:space="preserve"> (2008) A cross-species transcriptomics approach to identify genes involved in leaf development. BMC Genomics </w:t>
        </w:r>
        <w:r w:rsidRPr="00D83AFE">
          <w:rPr>
            <w:rFonts w:ascii="Arial" w:hAnsi="Arial"/>
            <w:b/>
          </w:rPr>
          <w:t>9:</w:t>
        </w:r>
        <w:r w:rsidRPr="00D83AFE">
          <w:rPr>
            <w:rFonts w:ascii="Arial" w:hAnsi="Arial"/>
          </w:rPr>
          <w:t xml:space="preserve"> 589</w:t>
        </w:r>
      </w:ins>
    </w:p>
    <w:p w:rsidR="00D83AFE" w:rsidRPr="00D83AFE" w:rsidRDefault="00D83AFE" w:rsidP="009A0C87">
      <w:pPr>
        <w:numPr>
          <w:ins w:id="1070" w:author="Marc Lohse" w:date="2009-11-27T11:30:00Z"/>
        </w:numPr>
        <w:ind w:left="720" w:hanging="720"/>
        <w:jc w:val="both"/>
        <w:rPr>
          <w:ins w:id="1071" w:author="Marc Lohse" w:date="2009-11-27T11:27:00Z"/>
          <w:rFonts w:ascii="Arial" w:hAnsi="Arial"/>
        </w:rPr>
      </w:pPr>
    </w:p>
    <w:p w:rsidR="009A0C87" w:rsidRDefault="009A0C87" w:rsidP="009A0C87">
      <w:pPr>
        <w:ind w:left="720" w:hanging="720"/>
        <w:jc w:val="both"/>
        <w:rPr>
          <w:ins w:id="1072" w:author="Marc Lohse" w:date="2009-11-27T11:30:00Z"/>
          <w:rFonts w:ascii="Arial" w:hAnsi="Arial"/>
        </w:rPr>
      </w:pPr>
      <w:ins w:id="1073" w:author="Marc Lohse" w:date="2009-11-27T11:27:00Z">
        <w:r w:rsidRPr="00D83AFE">
          <w:rPr>
            <w:rFonts w:ascii="Arial" w:hAnsi="Arial"/>
            <w:b/>
          </w:rPr>
          <w:t>Sun J, Loboda T, Sung SJ, Black CC</w:t>
        </w:r>
        <w:r w:rsidRPr="00D83AFE">
          <w:rPr>
            <w:rFonts w:ascii="Arial" w:hAnsi="Arial"/>
          </w:rPr>
          <w:t xml:space="preserve"> (1992) Sucrose Synthase in Wild Tomato, Lycopersicon chmielewskii, and Tomato Fruit Sink Strength. Plant Physiol </w:t>
        </w:r>
        <w:r w:rsidRPr="00D83AFE">
          <w:rPr>
            <w:rFonts w:ascii="Arial" w:hAnsi="Arial"/>
            <w:b/>
          </w:rPr>
          <w:t>98:</w:t>
        </w:r>
        <w:r w:rsidRPr="00D83AFE">
          <w:rPr>
            <w:rFonts w:ascii="Arial" w:hAnsi="Arial"/>
          </w:rPr>
          <w:t xml:space="preserve"> 1163-1169</w:t>
        </w:r>
      </w:ins>
    </w:p>
    <w:p w:rsidR="00D83AFE" w:rsidRPr="00D83AFE" w:rsidRDefault="00D83AFE" w:rsidP="009A0C87">
      <w:pPr>
        <w:numPr>
          <w:ins w:id="1074" w:author="Marc Lohse" w:date="2009-11-27T11:30:00Z"/>
        </w:numPr>
        <w:ind w:left="720" w:hanging="720"/>
        <w:jc w:val="both"/>
        <w:rPr>
          <w:ins w:id="1075" w:author="Marc Lohse" w:date="2009-11-27T11:27:00Z"/>
          <w:rFonts w:ascii="Arial" w:hAnsi="Arial"/>
        </w:rPr>
      </w:pPr>
    </w:p>
    <w:p w:rsidR="009A0C87" w:rsidRDefault="00D7454E" w:rsidP="009A0C87">
      <w:pPr>
        <w:ind w:left="720" w:hanging="720"/>
        <w:jc w:val="both"/>
        <w:rPr>
          <w:ins w:id="1076" w:author="Marc Lohse" w:date="2009-11-27T11:31:00Z"/>
          <w:rFonts w:ascii="Arial" w:hAnsi="Arial"/>
        </w:rPr>
      </w:pPr>
      <w:ins w:id="1077" w:author="Marc Lohse" w:date="2009-11-27T11:31:00Z">
        <w:r>
          <w:rPr>
            <w:rFonts w:ascii="Arial" w:hAnsi="Arial"/>
            <w:b/>
          </w:rPr>
          <w:t>R Development Core Team</w:t>
        </w:r>
      </w:ins>
      <w:ins w:id="1078" w:author="Marc Lohse" w:date="2009-11-27T11:27:00Z">
        <w:r w:rsidR="00AD3960">
          <w:rPr>
            <w:rFonts w:ascii="Arial" w:hAnsi="Arial"/>
          </w:rPr>
          <w:t xml:space="preserve"> (2009</w:t>
        </w:r>
        <w:r w:rsidR="009A0C87" w:rsidRPr="00D83AFE">
          <w:rPr>
            <w:rFonts w:ascii="Arial" w:hAnsi="Arial"/>
          </w:rPr>
          <w:t>) R: A Language and Environ</w:t>
        </w:r>
        <w:r w:rsidR="00AD3960">
          <w:rPr>
            <w:rFonts w:ascii="Arial" w:hAnsi="Arial"/>
          </w:rPr>
          <w:t xml:space="preserve">ment for Statistical Computing. </w:t>
        </w:r>
        <w:proofErr w:type="gramStart"/>
        <w:r w:rsidR="00AD3960">
          <w:rPr>
            <w:rFonts w:ascii="Arial" w:hAnsi="Arial"/>
          </w:rPr>
          <w:t>R Foundation for Statistical Computing, Vienna, Austria.</w:t>
        </w:r>
        <w:proofErr w:type="gramEnd"/>
        <w:r w:rsidR="00AD3960">
          <w:rPr>
            <w:rFonts w:ascii="Arial" w:hAnsi="Arial"/>
          </w:rPr>
          <w:t xml:space="preserve"> ISBN 3-900051-07-0</w:t>
        </w:r>
      </w:ins>
    </w:p>
    <w:p w:rsidR="00D7454E" w:rsidRPr="00D83AFE" w:rsidRDefault="00D7454E" w:rsidP="009A0C87">
      <w:pPr>
        <w:numPr>
          <w:ins w:id="1079" w:author="Marc Lohse" w:date="2009-11-27T11:31:00Z"/>
        </w:numPr>
        <w:ind w:left="720" w:hanging="720"/>
        <w:jc w:val="both"/>
        <w:rPr>
          <w:ins w:id="1080" w:author="Marc Lohse" w:date="2009-11-27T11:27:00Z"/>
          <w:rFonts w:ascii="Arial" w:hAnsi="Arial"/>
        </w:rPr>
      </w:pPr>
    </w:p>
    <w:p w:rsidR="009A0C87" w:rsidRDefault="009A0C87" w:rsidP="009A0C87">
      <w:pPr>
        <w:ind w:left="720" w:hanging="720"/>
        <w:jc w:val="both"/>
        <w:rPr>
          <w:ins w:id="1081" w:author="Marc Lohse" w:date="2009-11-27T11:30:00Z"/>
          <w:rFonts w:ascii="Arial" w:hAnsi="Arial"/>
        </w:rPr>
      </w:pPr>
      <w:ins w:id="1082" w:author="Marc Lohse" w:date="2009-11-27T11:27:00Z">
        <w:r w:rsidRPr="00D83AFE">
          <w:rPr>
            <w:rFonts w:ascii="Arial" w:hAnsi="Arial"/>
            <w:b/>
          </w:rPr>
          <w:t>Usadel B, Nagel A, Steinhauser D, Gibon Y, Bläsing OE, Redestig H, Sreenivasulu N, Krall L, Hannah MA, Poree F, Fernie AR, Stitt M</w:t>
        </w:r>
        <w:r w:rsidRPr="00D83AFE">
          <w:rPr>
            <w:rFonts w:ascii="Arial" w:hAnsi="Arial"/>
          </w:rPr>
          <w:t xml:space="preserve"> (2006) PageMan: an interactive ontology tool to generate, display, and annotate overview graphs for profiling experiments. BMC Bioinformatics </w:t>
        </w:r>
        <w:r w:rsidRPr="00D83AFE">
          <w:rPr>
            <w:rFonts w:ascii="Arial" w:hAnsi="Arial"/>
            <w:b/>
          </w:rPr>
          <w:t>7:</w:t>
        </w:r>
        <w:r w:rsidRPr="00D83AFE">
          <w:rPr>
            <w:rFonts w:ascii="Arial" w:hAnsi="Arial"/>
          </w:rPr>
          <w:t xml:space="preserve"> 535</w:t>
        </w:r>
      </w:ins>
    </w:p>
    <w:p w:rsidR="00D83AFE" w:rsidRPr="00D83AFE" w:rsidRDefault="00D83AFE" w:rsidP="009A0C87">
      <w:pPr>
        <w:numPr>
          <w:ins w:id="1083" w:author="Marc Lohse" w:date="2009-11-27T11:30:00Z"/>
        </w:numPr>
        <w:ind w:left="720" w:hanging="720"/>
        <w:jc w:val="both"/>
        <w:rPr>
          <w:ins w:id="1084" w:author="Marc Lohse" w:date="2009-11-27T11:27:00Z"/>
          <w:rFonts w:ascii="Arial" w:hAnsi="Arial"/>
        </w:rPr>
      </w:pPr>
    </w:p>
    <w:p w:rsidR="009A0C87" w:rsidRDefault="009A0C87" w:rsidP="009A0C87">
      <w:pPr>
        <w:ind w:left="720" w:hanging="720"/>
        <w:jc w:val="both"/>
        <w:rPr>
          <w:ins w:id="1085" w:author="Marc Lohse" w:date="2009-11-27T11:30:00Z"/>
          <w:rFonts w:ascii="Arial" w:hAnsi="Arial"/>
        </w:rPr>
      </w:pPr>
      <w:ins w:id="1086" w:author="Marc Lohse" w:date="2009-11-27T11:27:00Z">
        <w:r w:rsidRPr="00D83AFE">
          <w:rPr>
            <w:rFonts w:ascii="Arial" w:hAnsi="Arial"/>
            <w:b/>
          </w:rPr>
          <w:t>Usadel B, Nagel A, Thimm O, Redestig H, Blaesing OE, Palacios-Rojas N, Selbig J, Hannemann J, Piques MC, Steinhauser D, Scheible WR, Gibon Y, Morcuende R, Weicht D, Meyer S, Stitt M</w:t>
        </w:r>
        <w:r w:rsidRPr="00D83AFE">
          <w:rPr>
            <w:rFonts w:ascii="Arial" w:hAnsi="Arial"/>
          </w:rPr>
          <w:t xml:space="preserve"> (2005) Extension of the visualization tool MapMan to allow statistical analysis of arrays, display of corresponding genes, and comparison with known responses. Plant Physiol </w:t>
        </w:r>
        <w:r w:rsidRPr="00D83AFE">
          <w:rPr>
            <w:rFonts w:ascii="Arial" w:hAnsi="Arial"/>
            <w:b/>
          </w:rPr>
          <w:t>138:</w:t>
        </w:r>
        <w:r w:rsidRPr="00D83AFE">
          <w:rPr>
            <w:rFonts w:ascii="Arial" w:hAnsi="Arial"/>
          </w:rPr>
          <w:t xml:space="preserve"> 1195-1204</w:t>
        </w:r>
      </w:ins>
    </w:p>
    <w:p w:rsidR="00D83AFE" w:rsidRPr="00D83AFE" w:rsidRDefault="00D83AFE" w:rsidP="009A0C87">
      <w:pPr>
        <w:numPr>
          <w:ins w:id="1087" w:author="Marc Lohse" w:date="2009-11-27T11:30:00Z"/>
        </w:numPr>
        <w:ind w:left="720" w:hanging="720"/>
        <w:jc w:val="both"/>
        <w:rPr>
          <w:ins w:id="1088" w:author="Marc Lohse" w:date="2009-11-27T11:27:00Z"/>
          <w:rFonts w:ascii="Arial" w:hAnsi="Arial"/>
        </w:rPr>
      </w:pPr>
    </w:p>
    <w:p w:rsidR="009A0C87" w:rsidRDefault="009A0C87" w:rsidP="009A0C87">
      <w:pPr>
        <w:ind w:left="720" w:hanging="720"/>
        <w:jc w:val="both"/>
        <w:rPr>
          <w:ins w:id="1089" w:author="Marc Lohse" w:date="2009-11-27T11:30:00Z"/>
          <w:rFonts w:ascii="Arial" w:hAnsi="Arial"/>
        </w:rPr>
      </w:pPr>
      <w:ins w:id="1090" w:author="Marc Lohse" w:date="2009-11-27T11:27:00Z">
        <w:r w:rsidRPr="00D83AFE">
          <w:rPr>
            <w:rFonts w:ascii="Arial" w:hAnsi="Arial"/>
            <w:b/>
          </w:rPr>
          <w:t>Usadel B, Poree F, Nagel A, Lohse M, Czedik-Eysenberg A, Stitt M</w:t>
        </w:r>
        <w:r w:rsidRPr="00D83AFE">
          <w:rPr>
            <w:rFonts w:ascii="Arial" w:hAnsi="Arial"/>
          </w:rPr>
          <w:t xml:space="preserve"> (2009) A guide to using MapMan to visualize and compare Omics data in plants: a case study in the crop species, Maize. Plant Cell Environ </w:t>
        </w:r>
        <w:r w:rsidRPr="00D83AFE">
          <w:rPr>
            <w:rFonts w:ascii="Arial" w:hAnsi="Arial"/>
            <w:b/>
          </w:rPr>
          <w:t>32:</w:t>
        </w:r>
        <w:r w:rsidRPr="00D83AFE">
          <w:rPr>
            <w:rFonts w:ascii="Arial" w:hAnsi="Arial"/>
          </w:rPr>
          <w:t xml:space="preserve"> 1211-1229</w:t>
        </w:r>
      </w:ins>
    </w:p>
    <w:p w:rsidR="00D83AFE" w:rsidRPr="00D83AFE" w:rsidRDefault="00D83AFE" w:rsidP="009A0C87">
      <w:pPr>
        <w:numPr>
          <w:ins w:id="1091" w:author="Marc Lohse" w:date="2009-11-27T11:30:00Z"/>
        </w:numPr>
        <w:ind w:left="720" w:hanging="720"/>
        <w:jc w:val="both"/>
        <w:rPr>
          <w:ins w:id="1092" w:author="Marc Lohse" w:date="2009-11-27T11:27:00Z"/>
          <w:rFonts w:ascii="Arial" w:hAnsi="Arial"/>
        </w:rPr>
      </w:pPr>
    </w:p>
    <w:p w:rsidR="009A0C87" w:rsidRDefault="009A0C87" w:rsidP="009A0C87">
      <w:pPr>
        <w:ind w:left="720" w:hanging="720"/>
        <w:jc w:val="both"/>
        <w:rPr>
          <w:ins w:id="1093" w:author="Marc Lohse" w:date="2009-11-27T11:30:00Z"/>
          <w:rFonts w:ascii="Arial" w:hAnsi="Arial"/>
        </w:rPr>
      </w:pPr>
      <w:proofErr w:type="gramStart"/>
      <w:ins w:id="1094" w:author="Marc Lohse" w:date="2009-11-27T11:27:00Z">
        <w:r w:rsidRPr="00D83AFE">
          <w:rPr>
            <w:rFonts w:ascii="Arial" w:hAnsi="Arial"/>
            <w:b/>
          </w:rPr>
          <w:t>van</w:t>
        </w:r>
        <w:proofErr w:type="gramEnd"/>
        <w:r w:rsidRPr="00D83AFE">
          <w:rPr>
            <w:rFonts w:ascii="Arial" w:hAnsi="Arial"/>
            <w:b/>
          </w:rPr>
          <w:t xml:space="preserve"> der Merwe MJ, Osorio S, Moritz T, Nunes-Nesi A, Fernie AR</w:t>
        </w:r>
        <w:r w:rsidRPr="00D83AFE">
          <w:rPr>
            <w:rFonts w:ascii="Arial" w:hAnsi="Arial"/>
          </w:rPr>
          <w:t xml:space="preserve"> (2009) Decreased mitochondrial activities of malate dehydrogenase and fumarase in tomato lead to altered root growth and architecture via diverse mechanisms. Plant Physiol </w:t>
        </w:r>
        <w:r w:rsidRPr="00D83AFE">
          <w:rPr>
            <w:rFonts w:ascii="Arial" w:hAnsi="Arial"/>
            <w:b/>
          </w:rPr>
          <w:t>149:</w:t>
        </w:r>
        <w:r w:rsidRPr="00D83AFE">
          <w:rPr>
            <w:rFonts w:ascii="Arial" w:hAnsi="Arial"/>
          </w:rPr>
          <w:t xml:space="preserve"> 653-669</w:t>
        </w:r>
      </w:ins>
    </w:p>
    <w:p w:rsidR="00D83AFE" w:rsidRPr="00D83AFE" w:rsidRDefault="00D83AFE" w:rsidP="009A0C87">
      <w:pPr>
        <w:numPr>
          <w:ins w:id="1095" w:author="Marc Lohse" w:date="2009-11-27T11:30:00Z"/>
        </w:numPr>
        <w:ind w:left="720" w:hanging="720"/>
        <w:jc w:val="both"/>
        <w:rPr>
          <w:ins w:id="1096" w:author="Marc Lohse" w:date="2009-11-27T11:27:00Z"/>
          <w:rFonts w:ascii="Arial" w:hAnsi="Arial"/>
        </w:rPr>
      </w:pPr>
    </w:p>
    <w:p w:rsidR="009A0C87" w:rsidRDefault="009A0C87" w:rsidP="009A0C87">
      <w:pPr>
        <w:ind w:left="720" w:hanging="720"/>
        <w:jc w:val="both"/>
        <w:rPr>
          <w:ins w:id="1097" w:author="Marc Lohse" w:date="2009-11-27T11:30:00Z"/>
          <w:rFonts w:ascii="Arial" w:hAnsi="Arial"/>
        </w:rPr>
      </w:pPr>
      <w:proofErr w:type="gramStart"/>
      <w:ins w:id="1098" w:author="Marc Lohse" w:date="2009-11-27T11:27:00Z">
        <w:r w:rsidRPr="00D83AFE">
          <w:rPr>
            <w:rFonts w:ascii="Arial" w:hAnsi="Arial"/>
            <w:b/>
          </w:rPr>
          <w:t>Wakeley PR, Rogers HJ, Rozycka M, Greenland AJ, Hussey PJ</w:t>
        </w:r>
        <w:r w:rsidRPr="00D83AFE">
          <w:rPr>
            <w:rFonts w:ascii="Arial" w:hAnsi="Arial"/>
          </w:rPr>
          <w:t xml:space="preserve"> (1998) A maize pectin methylesterase-like gene, ZmC5, specifically expressed in pollen.</w:t>
        </w:r>
        <w:proofErr w:type="gramEnd"/>
        <w:r w:rsidRPr="00D83AFE">
          <w:rPr>
            <w:rFonts w:ascii="Arial" w:hAnsi="Arial"/>
          </w:rPr>
          <w:t xml:space="preserve"> Plant Mol Biol </w:t>
        </w:r>
        <w:r w:rsidRPr="00D83AFE">
          <w:rPr>
            <w:rFonts w:ascii="Arial" w:hAnsi="Arial"/>
            <w:b/>
          </w:rPr>
          <w:t>37:</w:t>
        </w:r>
        <w:r w:rsidRPr="00D83AFE">
          <w:rPr>
            <w:rFonts w:ascii="Arial" w:hAnsi="Arial"/>
          </w:rPr>
          <w:t xml:space="preserve"> 187-192</w:t>
        </w:r>
      </w:ins>
    </w:p>
    <w:p w:rsidR="00D83AFE" w:rsidRPr="00D83AFE" w:rsidRDefault="00D83AFE" w:rsidP="009A0C87">
      <w:pPr>
        <w:numPr>
          <w:ins w:id="1099" w:author="Marc Lohse" w:date="2009-11-27T11:30:00Z"/>
        </w:numPr>
        <w:ind w:left="720" w:hanging="720"/>
        <w:jc w:val="both"/>
        <w:rPr>
          <w:ins w:id="1100" w:author="Marc Lohse" w:date="2009-11-27T11:27:00Z"/>
          <w:rFonts w:ascii="Arial" w:hAnsi="Arial"/>
        </w:rPr>
      </w:pPr>
    </w:p>
    <w:p w:rsidR="009A0C87" w:rsidRDefault="009A0C87" w:rsidP="009A0C87">
      <w:pPr>
        <w:ind w:left="720" w:hanging="720"/>
        <w:jc w:val="both"/>
        <w:rPr>
          <w:ins w:id="1101" w:author="Marc Lohse" w:date="2009-11-27T11:30:00Z"/>
          <w:rFonts w:ascii="Arial" w:hAnsi="Arial"/>
        </w:rPr>
      </w:pPr>
      <w:ins w:id="1102" w:author="Marc Lohse" w:date="2009-11-27T11:27:00Z">
        <w:r w:rsidRPr="00D83AFE">
          <w:rPr>
            <w:rFonts w:ascii="Arial" w:hAnsi="Arial"/>
            <w:b/>
          </w:rPr>
          <w:t>Wang J, Nygaard V, Smith-Sørensen B, Hovig E, Myklebost O</w:t>
        </w:r>
        <w:r w:rsidRPr="00D83AFE">
          <w:rPr>
            <w:rFonts w:ascii="Arial" w:hAnsi="Arial"/>
          </w:rPr>
          <w:t xml:space="preserve"> (2002) MArray: analysing single, replicated or reversed microarray experiments. Bioinformatics </w:t>
        </w:r>
        <w:r w:rsidRPr="00D83AFE">
          <w:rPr>
            <w:rFonts w:ascii="Arial" w:hAnsi="Arial"/>
            <w:b/>
          </w:rPr>
          <w:t>18:</w:t>
        </w:r>
        <w:r w:rsidRPr="00D83AFE">
          <w:rPr>
            <w:rFonts w:ascii="Arial" w:hAnsi="Arial"/>
          </w:rPr>
          <w:t xml:space="preserve"> 1139-1140</w:t>
        </w:r>
      </w:ins>
    </w:p>
    <w:p w:rsidR="00D83AFE" w:rsidRPr="00D83AFE" w:rsidRDefault="00D83AFE" w:rsidP="009A0C87">
      <w:pPr>
        <w:numPr>
          <w:ins w:id="1103" w:author="Marc Lohse" w:date="2009-11-27T11:30:00Z"/>
        </w:numPr>
        <w:ind w:left="720" w:hanging="720"/>
        <w:jc w:val="both"/>
        <w:rPr>
          <w:ins w:id="1104" w:author="Marc Lohse" w:date="2009-11-27T11:27:00Z"/>
          <w:rFonts w:ascii="Arial" w:hAnsi="Arial"/>
        </w:rPr>
      </w:pPr>
    </w:p>
    <w:p w:rsidR="009A0C87" w:rsidRDefault="009A0C87" w:rsidP="009A0C87">
      <w:pPr>
        <w:ind w:left="720" w:hanging="720"/>
        <w:jc w:val="both"/>
        <w:rPr>
          <w:ins w:id="1105" w:author="Marc Lohse" w:date="2009-11-27T11:30:00Z"/>
          <w:rFonts w:ascii="Arial" w:hAnsi="Arial"/>
        </w:rPr>
      </w:pPr>
      <w:ins w:id="1106" w:author="Marc Lohse" w:date="2009-11-27T11:27:00Z">
        <w:r w:rsidRPr="00D83AFE">
          <w:rPr>
            <w:rFonts w:ascii="Arial" w:hAnsi="Arial"/>
            <w:b/>
          </w:rPr>
          <w:t xml:space="preserve">Wettenhall JM, Simpson KM, Satterley K, </w:t>
        </w:r>
        <w:proofErr w:type="gramStart"/>
        <w:r w:rsidRPr="00D83AFE">
          <w:rPr>
            <w:rFonts w:ascii="Arial" w:hAnsi="Arial"/>
            <w:b/>
          </w:rPr>
          <w:t>Smyth GK</w:t>
        </w:r>
        <w:proofErr w:type="gramEnd"/>
        <w:r w:rsidRPr="00D83AFE">
          <w:rPr>
            <w:rFonts w:ascii="Arial" w:hAnsi="Arial"/>
          </w:rPr>
          <w:t xml:space="preserve"> (2006) affylmGUI: a graphical user interface for linear modeling of single channel microarray data. Bioinformatics </w:t>
        </w:r>
        <w:r w:rsidRPr="00D83AFE">
          <w:rPr>
            <w:rFonts w:ascii="Arial" w:hAnsi="Arial"/>
            <w:b/>
          </w:rPr>
          <w:t>22:</w:t>
        </w:r>
        <w:r w:rsidRPr="00D83AFE">
          <w:rPr>
            <w:rFonts w:ascii="Arial" w:hAnsi="Arial"/>
          </w:rPr>
          <w:t xml:space="preserve"> 897-899</w:t>
        </w:r>
      </w:ins>
    </w:p>
    <w:p w:rsidR="00D83AFE" w:rsidRPr="00D83AFE" w:rsidRDefault="00D83AFE" w:rsidP="009A0C87">
      <w:pPr>
        <w:numPr>
          <w:ins w:id="1107" w:author="Marc Lohse" w:date="2009-11-27T11:30:00Z"/>
        </w:numPr>
        <w:ind w:left="720" w:hanging="720"/>
        <w:jc w:val="both"/>
        <w:rPr>
          <w:ins w:id="1108" w:author="Marc Lohse" w:date="2009-11-27T11:27:00Z"/>
          <w:rFonts w:ascii="Arial" w:hAnsi="Arial"/>
        </w:rPr>
      </w:pPr>
    </w:p>
    <w:p w:rsidR="009A0C87" w:rsidRDefault="009A0C87" w:rsidP="009A0C87">
      <w:pPr>
        <w:ind w:left="720" w:hanging="720"/>
        <w:jc w:val="both"/>
        <w:rPr>
          <w:ins w:id="1109" w:author="Marc Lohse" w:date="2009-11-27T11:30:00Z"/>
          <w:rFonts w:ascii="Arial" w:hAnsi="Arial"/>
        </w:rPr>
      </w:pPr>
      <w:ins w:id="1110" w:author="Marc Lohse" w:date="2009-11-27T11:27:00Z">
        <w:r w:rsidRPr="00D83AFE">
          <w:rPr>
            <w:rFonts w:ascii="Arial" w:hAnsi="Arial"/>
            <w:b/>
          </w:rPr>
          <w:t>Wettenhall JM, Smyth GK</w:t>
        </w:r>
        <w:r w:rsidRPr="00D83AFE">
          <w:rPr>
            <w:rFonts w:ascii="Arial" w:hAnsi="Arial"/>
          </w:rPr>
          <w:t xml:space="preserve"> (2004) limmaGUI: a graphical user interface for linear modeling of microarray data. Bioinformatics </w:t>
        </w:r>
        <w:r w:rsidRPr="00D83AFE">
          <w:rPr>
            <w:rFonts w:ascii="Arial" w:hAnsi="Arial"/>
            <w:b/>
          </w:rPr>
          <w:t>20:</w:t>
        </w:r>
        <w:r w:rsidRPr="00D83AFE">
          <w:rPr>
            <w:rFonts w:ascii="Arial" w:hAnsi="Arial"/>
          </w:rPr>
          <w:t xml:space="preserve"> 3705-3706</w:t>
        </w:r>
      </w:ins>
    </w:p>
    <w:p w:rsidR="00D83AFE" w:rsidRPr="00D83AFE" w:rsidRDefault="00D83AFE" w:rsidP="009A0C87">
      <w:pPr>
        <w:numPr>
          <w:ins w:id="1111" w:author="Marc Lohse" w:date="2009-11-27T11:30:00Z"/>
        </w:numPr>
        <w:ind w:left="720" w:hanging="720"/>
        <w:jc w:val="both"/>
        <w:rPr>
          <w:ins w:id="1112" w:author="Marc Lohse" w:date="2009-11-27T11:27:00Z"/>
          <w:rFonts w:ascii="Arial" w:hAnsi="Arial"/>
        </w:rPr>
      </w:pPr>
    </w:p>
    <w:p w:rsidR="009A0C87" w:rsidRDefault="009A0C87" w:rsidP="009A0C87">
      <w:pPr>
        <w:ind w:left="720" w:hanging="720"/>
        <w:jc w:val="both"/>
        <w:rPr>
          <w:ins w:id="1113" w:author="Marc Lohse" w:date="2009-11-27T11:30:00Z"/>
          <w:rFonts w:ascii="Arial" w:hAnsi="Arial"/>
        </w:rPr>
      </w:pPr>
      <w:ins w:id="1114" w:author="Marc Lohse" w:date="2009-11-27T11:27:00Z">
        <w:r w:rsidRPr="00D83AFE">
          <w:rPr>
            <w:rFonts w:ascii="Arial" w:hAnsi="Arial"/>
            <w:b/>
          </w:rPr>
          <w:t>Wilson CL, Miller CJ</w:t>
        </w:r>
        <w:r w:rsidRPr="00D83AFE">
          <w:rPr>
            <w:rFonts w:ascii="Arial" w:hAnsi="Arial"/>
          </w:rPr>
          <w:t xml:space="preserve"> (2005) Simpleaffy: a BioConductor package for Affymetrix Quality Control and data analysis. Bioinformatics </w:t>
        </w:r>
        <w:r w:rsidRPr="00D83AFE">
          <w:rPr>
            <w:rFonts w:ascii="Arial" w:hAnsi="Arial"/>
            <w:b/>
          </w:rPr>
          <w:t>21:</w:t>
        </w:r>
        <w:r w:rsidRPr="00D83AFE">
          <w:rPr>
            <w:rFonts w:ascii="Arial" w:hAnsi="Arial"/>
          </w:rPr>
          <w:t xml:space="preserve"> 3683-3685</w:t>
        </w:r>
      </w:ins>
    </w:p>
    <w:p w:rsidR="00D83AFE" w:rsidRDefault="00D83AFE" w:rsidP="009A0C87">
      <w:pPr>
        <w:numPr>
          <w:ins w:id="1115" w:author="Marc Lohse" w:date="2009-11-27T11:30:00Z"/>
        </w:numPr>
        <w:ind w:left="720" w:hanging="720"/>
        <w:jc w:val="both"/>
        <w:rPr>
          <w:ins w:id="1116" w:author="Marc Lohse" w:date="2009-11-27T11:30:00Z"/>
          <w:rFonts w:ascii="Arial" w:hAnsi="Arial"/>
        </w:rPr>
      </w:pPr>
    </w:p>
    <w:p w:rsidR="00D83AFE" w:rsidRPr="00D83AFE" w:rsidRDefault="00D83AFE" w:rsidP="009A0C87">
      <w:pPr>
        <w:numPr>
          <w:ins w:id="1117" w:author="Marc Lohse" w:date="2009-11-27T11:30:00Z"/>
        </w:numPr>
        <w:ind w:left="720" w:hanging="720"/>
        <w:jc w:val="both"/>
        <w:rPr>
          <w:ins w:id="1118" w:author="Marc Lohse" w:date="2009-11-27T11:27:00Z"/>
          <w:rFonts w:ascii="Arial" w:hAnsi="Arial"/>
        </w:rPr>
      </w:pPr>
    </w:p>
    <w:p w:rsidR="009A0C87" w:rsidRDefault="009A0C87" w:rsidP="009A0C87">
      <w:pPr>
        <w:ind w:left="720" w:hanging="720"/>
        <w:jc w:val="both"/>
        <w:rPr>
          <w:ins w:id="1119" w:author="Marc Lohse" w:date="2009-11-27T11:30:00Z"/>
          <w:rFonts w:ascii="Arial" w:hAnsi="Arial"/>
        </w:rPr>
      </w:pPr>
      <w:ins w:id="1120" w:author="Marc Lohse" w:date="2009-11-27T11:27:00Z">
        <w:r w:rsidRPr="00D83AFE">
          <w:rPr>
            <w:rFonts w:ascii="Arial" w:hAnsi="Arial"/>
            <w:b/>
          </w:rPr>
          <w:t>Wu Z, Irizarry RA, Gentleman R, Martinez-Murillo F, Spencer F</w:t>
        </w:r>
        <w:r w:rsidRPr="00D83AFE">
          <w:rPr>
            <w:rFonts w:ascii="Arial" w:hAnsi="Arial"/>
          </w:rPr>
          <w:t xml:space="preserve"> (2004) A Model-Based Background Adjustment for Oligonucleotide Expression Arrays. Journal of the American Statistical Association </w:t>
        </w:r>
        <w:r w:rsidRPr="00D83AFE">
          <w:rPr>
            <w:rFonts w:ascii="Arial" w:hAnsi="Arial"/>
            <w:b/>
          </w:rPr>
          <w:t>99:</w:t>
        </w:r>
        <w:r w:rsidRPr="00D83AFE">
          <w:rPr>
            <w:rFonts w:ascii="Arial" w:hAnsi="Arial"/>
          </w:rPr>
          <w:t xml:space="preserve"> 909-917</w:t>
        </w:r>
      </w:ins>
    </w:p>
    <w:p w:rsidR="00D83AFE" w:rsidRPr="00D83AFE" w:rsidRDefault="00D83AFE" w:rsidP="009A0C87">
      <w:pPr>
        <w:numPr>
          <w:ins w:id="1121" w:author="Marc Lohse" w:date="2009-11-27T11:30:00Z"/>
        </w:numPr>
        <w:ind w:left="720" w:hanging="720"/>
        <w:jc w:val="both"/>
        <w:rPr>
          <w:ins w:id="1122" w:author="Marc Lohse" w:date="2009-11-27T11:27:00Z"/>
          <w:rFonts w:ascii="Arial" w:hAnsi="Arial"/>
        </w:rPr>
      </w:pPr>
    </w:p>
    <w:p w:rsidR="009A0C87" w:rsidRDefault="009A0C87" w:rsidP="009A0C87">
      <w:pPr>
        <w:ind w:left="720" w:hanging="720"/>
        <w:jc w:val="both"/>
        <w:rPr>
          <w:ins w:id="1123" w:author="Marc Lohse" w:date="2009-11-27T11:30:00Z"/>
          <w:rFonts w:ascii="Arial" w:hAnsi="Arial"/>
        </w:rPr>
      </w:pPr>
      <w:ins w:id="1124" w:author="Marc Lohse" w:date="2009-11-27T11:27:00Z">
        <w:r w:rsidRPr="00D83AFE">
          <w:rPr>
            <w:rFonts w:ascii="Arial" w:hAnsi="Arial"/>
            <w:b/>
          </w:rPr>
          <w:t>Yang YH, Dudoit S, Luu P, Lin DM, Peng V, Ngai J, Speed TP</w:t>
        </w:r>
        <w:r w:rsidRPr="00D83AFE">
          <w:rPr>
            <w:rFonts w:ascii="Arial" w:hAnsi="Arial"/>
          </w:rPr>
          <w:t xml:space="preserve"> (2002) Normalization for cDNA microarray data: a robust composite method addressing single and multiple slide systematic variation. Nucleic Acids Res </w:t>
        </w:r>
        <w:r w:rsidRPr="00D83AFE">
          <w:rPr>
            <w:rFonts w:ascii="Arial" w:hAnsi="Arial"/>
            <w:b/>
          </w:rPr>
          <w:t>30:</w:t>
        </w:r>
        <w:r w:rsidRPr="00D83AFE">
          <w:rPr>
            <w:rFonts w:ascii="Arial" w:hAnsi="Arial"/>
          </w:rPr>
          <w:t xml:space="preserve"> e15</w:t>
        </w:r>
      </w:ins>
    </w:p>
    <w:p w:rsidR="00D83AFE" w:rsidRPr="00D83AFE" w:rsidRDefault="00D83AFE" w:rsidP="009A0C87">
      <w:pPr>
        <w:numPr>
          <w:ins w:id="1125" w:author="Marc Lohse" w:date="2009-11-27T11:30:00Z"/>
        </w:numPr>
        <w:ind w:left="720" w:hanging="720"/>
        <w:jc w:val="both"/>
        <w:rPr>
          <w:ins w:id="1126" w:author="Marc Lohse" w:date="2009-11-27T11:27:00Z"/>
          <w:rFonts w:ascii="Arial" w:hAnsi="Arial"/>
        </w:rPr>
      </w:pPr>
    </w:p>
    <w:p w:rsidR="009A0C87" w:rsidRDefault="009A0C87" w:rsidP="009A0C87">
      <w:pPr>
        <w:ind w:left="720" w:hanging="720"/>
        <w:jc w:val="both"/>
        <w:rPr>
          <w:ins w:id="1127" w:author="Marc Lohse" w:date="2009-11-27T11:30:00Z"/>
          <w:rFonts w:ascii="Arial" w:hAnsi="Arial"/>
        </w:rPr>
      </w:pPr>
      <w:ins w:id="1128" w:author="Marc Lohse" w:date="2009-11-27T11:27:00Z">
        <w:r w:rsidRPr="00D83AFE">
          <w:rPr>
            <w:rFonts w:ascii="Arial" w:hAnsi="Arial"/>
            <w:b/>
          </w:rPr>
          <w:t>Zimmermann P, Hirsch-Hoffmann M, Hennig L, Gruissem W</w:t>
        </w:r>
        <w:r w:rsidRPr="00D83AFE">
          <w:rPr>
            <w:rFonts w:ascii="Arial" w:hAnsi="Arial"/>
          </w:rPr>
          <w:t xml:space="preserve"> (2004) GENEVESTIGATOR. </w:t>
        </w:r>
        <w:proofErr w:type="gramStart"/>
        <w:r w:rsidRPr="00D83AFE">
          <w:rPr>
            <w:rFonts w:ascii="Arial" w:hAnsi="Arial"/>
          </w:rPr>
          <w:t>Arabidopsis microarray database and analysis toolbox.</w:t>
        </w:r>
        <w:proofErr w:type="gramEnd"/>
        <w:r w:rsidRPr="00D83AFE">
          <w:rPr>
            <w:rFonts w:ascii="Arial" w:hAnsi="Arial"/>
          </w:rPr>
          <w:t xml:space="preserve"> Plant Physiol </w:t>
        </w:r>
        <w:r w:rsidRPr="00D83AFE">
          <w:rPr>
            <w:rFonts w:ascii="Arial" w:hAnsi="Arial"/>
            <w:b/>
          </w:rPr>
          <w:t>136:</w:t>
        </w:r>
        <w:r w:rsidRPr="00D83AFE">
          <w:rPr>
            <w:rFonts w:ascii="Arial" w:hAnsi="Arial"/>
          </w:rPr>
          <w:t xml:space="preserve"> 2621-2632</w:t>
        </w:r>
      </w:ins>
    </w:p>
    <w:p w:rsidR="00D83AFE" w:rsidRPr="00D83AFE" w:rsidRDefault="00D83AFE" w:rsidP="009A0C87">
      <w:pPr>
        <w:numPr>
          <w:ins w:id="1129" w:author="Marc Lohse" w:date="2009-11-27T11:30:00Z"/>
        </w:numPr>
        <w:ind w:left="720" w:hanging="720"/>
        <w:jc w:val="both"/>
        <w:rPr>
          <w:ins w:id="1130" w:author="Marc Lohse" w:date="2009-11-27T11:27:00Z"/>
          <w:rFonts w:ascii="Arial" w:hAnsi="Arial"/>
        </w:rPr>
      </w:pPr>
    </w:p>
    <w:p w:rsidR="009A0C87" w:rsidRDefault="009A0C87" w:rsidP="009A0C87">
      <w:pPr>
        <w:ind w:left="720" w:hanging="720"/>
        <w:jc w:val="both"/>
        <w:rPr>
          <w:ins w:id="1131" w:author="Marc Lohse" w:date="2009-11-27T11:31:00Z"/>
          <w:rFonts w:ascii="Arial" w:hAnsi="Arial"/>
        </w:rPr>
      </w:pPr>
      <w:ins w:id="1132" w:author="Marc Lohse" w:date="2009-11-27T11:27:00Z">
        <w:r w:rsidRPr="00D83AFE">
          <w:rPr>
            <w:rFonts w:ascii="Arial" w:hAnsi="Arial"/>
            <w:b/>
          </w:rPr>
          <w:t>Zimmermann P, Schildknecht B, Craigon D, Garcia-Hernandez M, Gruissem W, May S, Mukherjee G, Parkinson H, Rhee S, Wagner U, Hennig L</w:t>
        </w:r>
        <w:r w:rsidRPr="00D83AFE">
          <w:rPr>
            <w:rFonts w:ascii="Arial" w:hAnsi="Arial"/>
          </w:rPr>
          <w:t xml:space="preserve"> (2006) MIAME/Plant - adding value to plant microarrray experiments. Plant Methods </w:t>
        </w:r>
        <w:r w:rsidRPr="00D83AFE">
          <w:rPr>
            <w:rFonts w:ascii="Arial" w:hAnsi="Arial"/>
            <w:b/>
          </w:rPr>
          <w:t>2:</w:t>
        </w:r>
        <w:r w:rsidRPr="00D83AFE">
          <w:rPr>
            <w:rFonts w:ascii="Arial" w:hAnsi="Arial"/>
          </w:rPr>
          <w:t xml:space="preserve"> 1</w:t>
        </w:r>
      </w:ins>
    </w:p>
    <w:p w:rsidR="00D83AFE" w:rsidRPr="00D83AFE" w:rsidRDefault="00D83AFE" w:rsidP="009A0C87">
      <w:pPr>
        <w:numPr>
          <w:ins w:id="1133" w:author="Marc Lohse" w:date="2009-11-27T11:31:00Z"/>
        </w:numPr>
        <w:ind w:left="720" w:hanging="720"/>
        <w:jc w:val="both"/>
        <w:rPr>
          <w:ins w:id="1134" w:author="Marc Lohse" w:date="2009-11-27T11:27:00Z"/>
          <w:rFonts w:ascii="Arial" w:hAnsi="Arial"/>
        </w:rPr>
      </w:pPr>
    </w:p>
    <w:p w:rsidR="009A0C87" w:rsidRPr="00D83AFE" w:rsidRDefault="009A0C87" w:rsidP="009A0C87">
      <w:pPr>
        <w:ind w:left="720" w:hanging="720"/>
        <w:jc w:val="both"/>
        <w:rPr>
          <w:ins w:id="1135" w:author="Marc Lohse" w:date="2009-11-27T11:27:00Z"/>
          <w:rFonts w:ascii="Arial" w:hAnsi="Arial"/>
        </w:rPr>
      </w:pPr>
      <w:ins w:id="1136" w:author="Marc Lohse" w:date="2009-11-27T11:27:00Z">
        <w:r w:rsidRPr="00D83AFE">
          <w:rPr>
            <w:rFonts w:ascii="Arial" w:hAnsi="Arial"/>
            <w:b/>
          </w:rPr>
          <w:t>Zrenner R, Salanoubat M, Willmitzer L, Sonnewald U</w:t>
        </w:r>
        <w:r w:rsidRPr="00D83AFE">
          <w:rPr>
            <w:rFonts w:ascii="Arial" w:hAnsi="Arial"/>
          </w:rPr>
          <w:t xml:space="preserve"> (1995) Evidence of the crucial role of sucrose synthase for sink strength using transgenic potato plants (Solanum tuberosum L.). Plant J </w:t>
        </w:r>
        <w:r w:rsidRPr="00D83AFE">
          <w:rPr>
            <w:rFonts w:ascii="Arial" w:hAnsi="Arial"/>
            <w:b/>
          </w:rPr>
          <w:t>7:</w:t>
        </w:r>
        <w:r w:rsidRPr="00D83AFE">
          <w:rPr>
            <w:rFonts w:ascii="Arial" w:hAnsi="Arial"/>
          </w:rPr>
          <w:t xml:space="preserve"> 97-107</w:t>
        </w:r>
      </w:ins>
    </w:p>
    <w:p w:rsidR="009A0C87" w:rsidRPr="00D83AFE" w:rsidRDefault="009A0C87" w:rsidP="009A0C87">
      <w:pPr>
        <w:ind w:left="720" w:hanging="720"/>
        <w:jc w:val="both"/>
        <w:rPr>
          <w:ins w:id="1137" w:author="Marc Lohse" w:date="2009-11-27T11:27:00Z"/>
          <w:rFonts w:ascii="Arial" w:hAnsi="Arial"/>
        </w:rPr>
      </w:pPr>
    </w:p>
    <w:p w:rsidR="00112332" w:rsidRPr="00D83AFE" w:rsidRDefault="009A0C87" w:rsidP="00323C13">
      <w:pPr>
        <w:jc w:val="both"/>
        <w:rPr>
          <w:rFonts w:ascii="Arial" w:hAnsi="Arial"/>
        </w:rPr>
      </w:pPr>
      <w:ins w:id="1138" w:author="Marc Lohse" w:date="2009-11-27T11:27:00Z">
        <w:r w:rsidRPr="00D83AFE">
          <w:rPr>
            <w:rFonts w:ascii="Arial" w:hAnsi="Arial"/>
          </w:rPr>
          <w:fldChar w:fldCharType="end"/>
        </w:r>
      </w:ins>
    </w:p>
    <w:sectPr w:rsidR="00112332" w:rsidRPr="00D83AFE" w:rsidSect="00112332">
      <w:footerReference w:type="even" r:id="rId5"/>
      <w:footerReference w:type="default" r:id="rId6"/>
      <w:pgSz w:w="12240" w:h="15840"/>
      <w:pgMar w:top="1440" w:right="1797" w:bottom="1440" w:left="1797" w:header="709" w:footer="709" w:gutter="0"/>
      <w:lnNumType w:countBy="1" w:restart="continuous"/>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95" w:author="Marc Lohse" w:date="2009-11-27T10:46:00Z" w:initials="ML">
    <w:p w:rsidR="00D7454E" w:rsidRDefault="00D7454E">
      <w:pPr>
        <w:pStyle w:val="CommentText"/>
      </w:pPr>
      <w:r>
        <w:rPr>
          <w:rStyle w:val="CommentReference"/>
        </w:rPr>
        <w:annotationRef/>
      </w:r>
      <w:r>
        <w:t xml:space="preserve">Hi Adriano, could you please complete this with your modifications to the protocol? </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erif">
    <w:altName w:val="Cambria"/>
    <w:panose1 w:val="00000000000000000000"/>
    <w:charset w:val="4D"/>
    <w:family w:val="roman"/>
    <w:notTrueType/>
    <w:pitch w:val="default"/>
    <w:sig w:usb0="00000003" w:usb1="00000000" w:usb2="00000000" w:usb3="00000000" w:csb0="00000001" w:csb1="00000000"/>
  </w:font>
  <w:font w:name="DejaVu Sans">
    <w:charset w:val="00"/>
    <w:family w:val="auto"/>
    <w:pitch w:val="variable"/>
    <w:sig w:usb0="00000000" w:usb1="00000000" w:usb2="00000000" w:usb3="00000000" w:csb0="0000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54E" w:rsidRDefault="00D7454E" w:rsidP="001123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7454E" w:rsidRDefault="00D7454E">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54E" w:rsidRDefault="00D7454E" w:rsidP="001123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4FFE">
      <w:rPr>
        <w:rStyle w:val="PageNumber"/>
        <w:noProof/>
      </w:rPr>
      <w:t>20</w:t>
    </w:r>
    <w:r>
      <w:rPr>
        <w:rStyle w:val="PageNumber"/>
      </w:rPr>
      <w:fldChar w:fldCharType="end"/>
    </w:r>
  </w:p>
  <w:p w:rsidR="00D7454E" w:rsidRDefault="00D7454E">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docVars>
    <w:docVar w:name="EN.InstantFormat" w:val="&lt;ENInstantFormat&gt;&lt;Enabled&gt;0&lt;/Enabled&gt;&lt;ScanUnformatted&gt;1&lt;/ScanUnformatted&gt;&lt;ScanChanges&gt;1&lt;/ScanChanges&gt;&lt;/ENInstantFormat&gt;"/>
    <w:docVar w:name="EN.Layout" w:val="&lt;ENLayout&gt;&lt;Style&gt;Plant Physiology&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obin_complete.enl&lt;/item&gt;&lt;/Libraries&gt;&lt;/ENLibraries&gt;"/>
  </w:docVars>
  <w:rsids>
    <w:rsidRoot w:val="00F97EB2"/>
    <w:rsid w:val="00041F14"/>
    <w:rsid w:val="00047E3E"/>
    <w:rsid w:val="000616D3"/>
    <w:rsid w:val="00072EE7"/>
    <w:rsid w:val="00073929"/>
    <w:rsid w:val="000948C6"/>
    <w:rsid w:val="000A2328"/>
    <w:rsid w:val="000B1ECE"/>
    <w:rsid w:val="000C2CC6"/>
    <w:rsid w:val="000E4A0E"/>
    <w:rsid w:val="000F30E7"/>
    <w:rsid w:val="000F70C3"/>
    <w:rsid w:val="00100426"/>
    <w:rsid w:val="00107216"/>
    <w:rsid w:val="00112332"/>
    <w:rsid w:val="00150A67"/>
    <w:rsid w:val="001717F0"/>
    <w:rsid w:val="001D5DF8"/>
    <w:rsid w:val="001E6247"/>
    <w:rsid w:val="00207B6E"/>
    <w:rsid w:val="00213C27"/>
    <w:rsid w:val="00234444"/>
    <w:rsid w:val="00237BF7"/>
    <w:rsid w:val="00244E62"/>
    <w:rsid w:val="0024595E"/>
    <w:rsid w:val="0025090D"/>
    <w:rsid w:val="00252CE4"/>
    <w:rsid w:val="00255FBE"/>
    <w:rsid w:val="00266C23"/>
    <w:rsid w:val="002716A8"/>
    <w:rsid w:val="002945DC"/>
    <w:rsid w:val="002D12CA"/>
    <w:rsid w:val="002D7B83"/>
    <w:rsid w:val="002F1637"/>
    <w:rsid w:val="003138F3"/>
    <w:rsid w:val="00323C13"/>
    <w:rsid w:val="00324200"/>
    <w:rsid w:val="00325A4D"/>
    <w:rsid w:val="00336F37"/>
    <w:rsid w:val="00337253"/>
    <w:rsid w:val="00342D97"/>
    <w:rsid w:val="003464BD"/>
    <w:rsid w:val="003674D3"/>
    <w:rsid w:val="003734E1"/>
    <w:rsid w:val="003842AE"/>
    <w:rsid w:val="00384465"/>
    <w:rsid w:val="003A565A"/>
    <w:rsid w:val="003C2055"/>
    <w:rsid w:val="003C2C27"/>
    <w:rsid w:val="003D002C"/>
    <w:rsid w:val="00411183"/>
    <w:rsid w:val="0041218F"/>
    <w:rsid w:val="0042044E"/>
    <w:rsid w:val="004239D1"/>
    <w:rsid w:val="00435732"/>
    <w:rsid w:val="00446D5B"/>
    <w:rsid w:val="00451DDF"/>
    <w:rsid w:val="00455EB2"/>
    <w:rsid w:val="00476AF8"/>
    <w:rsid w:val="004826F6"/>
    <w:rsid w:val="00485E19"/>
    <w:rsid w:val="004938D2"/>
    <w:rsid w:val="004A28F4"/>
    <w:rsid w:val="004A63AF"/>
    <w:rsid w:val="004C243C"/>
    <w:rsid w:val="004D1C61"/>
    <w:rsid w:val="004D28C1"/>
    <w:rsid w:val="00500417"/>
    <w:rsid w:val="00504967"/>
    <w:rsid w:val="005068C3"/>
    <w:rsid w:val="005163B1"/>
    <w:rsid w:val="00527CC7"/>
    <w:rsid w:val="00534FFC"/>
    <w:rsid w:val="00546435"/>
    <w:rsid w:val="00565668"/>
    <w:rsid w:val="0058337F"/>
    <w:rsid w:val="005A0512"/>
    <w:rsid w:val="005A07A5"/>
    <w:rsid w:val="005B6991"/>
    <w:rsid w:val="005D0801"/>
    <w:rsid w:val="005E1089"/>
    <w:rsid w:val="005E7AD0"/>
    <w:rsid w:val="005F41A5"/>
    <w:rsid w:val="005F63C9"/>
    <w:rsid w:val="00601478"/>
    <w:rsid w:val="00634B27"/>
    <w:rsid w:val="006374C1"/>
    <w:rsid w:val="00640BD7"/>
    <w:rsid w:val="0064116D"/>
    <w:rsid w:val="006519D8"/>
    <w:rsid w:val="00652FD8"/>
    <w:rsid w:val="00653761"/>
    <w:rsid w:val="006628A5"/>
    <w:rsid w:val="0066388C"/>
    <w:rsid w:val="00666B94"/>
    <w:rsid w:val="0067474D"/>
    <w:rsid w:val="006752D7"/>
    <w:rsid w:val="00675F20"/>
    <w:rsid w:val="00686580"/>
    <w:rsid w:val="00695144"/>
    <w:rsid w:val="006B6058"/>
    <w:rsid w:val="006C0074"/>
    <w:rsid w:val="006D34D8"/>
    <w:rsid w:val="006D7825"/>
    <w:rsid w:val="006E19C6"/>
    <w:rsid w:val="006F179B"/>
    <w:rsid w:val="0071173B"/>
    <w:rsid w:val="00723AFE"/>
    <w:rsid w:val="00726183"/>
    <w:rsid w:val="00741440"/>
    <w:rsid w:val="0074391D"/>
    <w:rsid w:val="007647F2"/>
    <w:rsid w:val="00767ED1"/>
    <w:rsid w:val="00772B97"/>
    <w:rsid w:val="007E5B28"/>
    <w:rsid w:val="00821083"/>
    <w:rsid w:val="0083548D"/>
    <w:rsid w:val="00841996"/>
    <w:rsid w:val="00851D02"/>
    <w:rsid w:val="00874FFE"/>
    <w:rsid w:val="00884908"/>
    <w:rsid w:val="00886509"/>
    <w:rsid w:val="0089273A"/>
    <w:rsid w:val="008A2357"/>
    <w:rsid w:val="008B0801"/>
    <w:rsid w:val="008B69D8"/>
    <w:rsid w:val="008D2EC7"/>
    <w:rsid w:val="008E5858"/>
    <w:rsid w:val="009064B2"/>
    <w:rsid w:val="00917336"/>
    <w:rsid w:val="00925570"/>
    <w:rsid w:val="00927B7E"/>
    <w:rsid w:val="0095307F"/>
    <w:rsid w:val="00953C7F"/>
    <w:rsid w:val="00956E2B"/>
    <w:rsid w:val="0096097D"/>
    <w:rsid w:val="00976BF6"/>
    <w:rsid w:val="00976E6A"/>
    <w:rsid w:val="009816DE"/>
    <w:rsid w:val="009951F0"/>
    <w:rsid w:val="009A0C87"/>
    <w:rsid w:val="009B27B3"/>
    <w:rsid w:val="009B59C5"/>
    <w:rsid w:val="009D3723"/>
    <w:rsid w:val="009E69BE"/>
    <w:rsid w:val="00A106AE"/>
    <w:rsid w:val="00A27634"/>
    <w:rsid w:val="00A27FCD"/>
    <w:rsid w:val="00A52A5F"/>
    <w:rsid w:val="00A56150"/>
    <w:rsid w:val="00A67E18"/>
    <w:rsid w:val="00A83876"/>
    <w:rsid w:val="00A87185"/>
    <w:rsid w:val="00AA7046"/>
    <w:rsid w:val="00AB12EC"/>
    <w:rsid w:val="00AB21E1"/>
    <w:rsid w:val="00AD3960"/>
    <w:rsid w:val="00AD61B1"/>
    <w:rsid w:val="00AF0AF9"/>
    <w:rsid w:val="00AF7A47"/>
    <w:rsid w:val="00B07091"/>
    <w:rsid w:val="00B27E42"/>
    <w:rsid w:val="00B308A6"/>
    <w:rsid w:val="00B34FE0"/>
    <w:rsid w:val="00B45592"/>
    <w:rsid w:val="00B702C1"/>
    <w:rsid w:val="00B83DEE"/>
    <w:rsid w:val="00B9103D"/>
    <w:rsid w:val="00B95AA1"/>
    <w:rsid w:val="00BB79D5"/>
    <w:rsid w:val="00BF5A93"/>
    <w:rsid w:val="00BF7D6B"/>
    <w:rsid w:val="00C0696F"/>
    <w:rsid w:val="00C2194A"/>
    <w:rsid w:val="00C308A3"/>
    <w:rsid w:val="00C34DEF"/>
    <w:rsid w:val="00C35463"/>
    <w:rsid w:val="00C370C8"/>
    <w:rsid w:val="00C430E8"/>
    <w:rsid w:val="00C46898"/>
    <w:rsid w:val="00C50E51"/>
    <w:rsid w:val="00C81755"/>
    <w:rsid w:val="00CB1ADA"/>
    <w:rsid w:val="00CB6978"/>
    <w:rsid w:val="00CC4895"/>
    <w:rsid w:val="00CC7477"/>
    <w:rsid w:val="00CD1937"/>
    <w:rsid w:val="00D13063"/>
    <w:rsid w:val="00D24D8F"/>
    <w:rsid w:val="00D33475"/>
    <w:rsid w:val="00D63D27"/>
    <w:rsid w:val="00D7454E"/>
    <w:rsid w:val="00D7544A"/>
    <w:rsid w:val="00D83AFE"/>
    <w:rsid w:val="00D92A63"/>
    <w:rsid w:val="00DA18BB"/>
    <w:rsid w:val="00DA2F93"/>
    <w:rsid w:val="00DA378B"/>
    <w:rsid w:val="00DA40EB"/>
    <w:rsid w:val="00DB0161"/>
    <w:rsid w:val="00DC694A"/>
    <w:rsid w:val="00DD0070"/>
    <w:rsid w:val="00DD6E3B"/>
    <w:rsid w:val="00E223B8"/>
    <w:rsid w:val="00E377B0"/>
    <w:rsid w:val="00E37C29"/>
    <w:rsid w:val="00E40F77"/>
    <w:rsid w:val="00E516BF"/>
    <w:rsid w:val="00E52978"/>
    <w:rsid w:val="00E553F7"/>
    <w:rsid w:val="00E60FB2"/>
    <w:rsid w:val="00E74BFA"/>
    <w:rsid w:val="00E93F8A"/>
    <w:rsid w:val="00EA3ED2"/>
    <w:rsid w:val="00EA5586"/>
    <w:rsid w:val="00EA77DD"/>
    <w:rsid w:val="00EA7A49"/>
    <w:rsid w:val="00EC71A0"/>
    <w:rsid w:val="00ED36D6"/>
    <w:rsid w:val="00F03F19"/>
    <w:rsid w:val="00F35576"/>
    <w:rsid w:val="00F37E6C"/>
    <w:rsid w:val="00F518B9"/>
    <w:rsid w:val="00F75468"/>
    <w:rsid w:val="00F91203"/>
    <w:rsid w:val="00F945B7"/>
    <w:rsid w:val="00F97EB2"/>
    <w:rsid w:val="00FA7FED"/>
    <w:rsid w:val="00FB2B2A"/>
    <w:rsid w:val="00FC4F27"/>
    <w:rsid w:val="00FE1714"/>
    <w:rsid w:val="00FE5C17"/>
    <w:rsid w:val="00FF49BF"/>
  </w:rsids>
  <m:mathPr>
    <m:mathFont m:val="DejaVu Sans"/>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97EB2"/>
    <w:pPr>
      <w:widowControl w:val="0"/>
      <w:suppressAutoHyphens/>
      <w:spacing w:after="0"/>
    </w:pPr>
    <w:rPr>
      <w:rFonts w:ascii="Liberation Serif" w:eastAsia="DejaVu Sans" w:hAnsi="Liberation Serif" w:cs="Times New Roman"/>
      <w:kern w:val="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F97EB2"/>
    <w:rPr>
      <w:rFonts w:ascii="Lucida Grande" w:hAnsi="Lucida Grande"/>
      <w:sz w:val="18"/>
      <w:szCs w:val="18"/>
    </w:rPr>
  </w:style>
  <w:style w:type="character" w:customStyle="1" w:styleId="BalloonTextChar">
    <w:name w:val="Balloon Text Char"/>
    <w:basedOn w:val="DefaultParagraphFont"/>
    <w:link w:val="BalloonText"/>
    <w:uiPriority w:val="99"/>
    <w:semiHidden/>
    <w:rsid w:val="00F97EB2"/>
    <w:rPr>
      <w:rFonts w:ascii="Lucida Grande" w:eastAsia="DejaVu Sans" w:hAnsi="Lucida Grande" w:cs="Times New Roman"/>
      <w:kern w:val="1"/>
      <w:sz w:val="18"/>
      <w:szCs w:val="18"/>
    </w:rPr>
  </w:style>
  <w:style w:type="character" w:styleId="LineNumber">
    <w:name w:val="line number"/>
    <w:basedOn w:val="DefaultParagraphFont"/>
    <w:uiPriority w:val="99"/>
    <w:semiHidden/>
    <w:unhideWhenUsed/>
    <w:rsid w:val="00F97EB2"/>
  </w:style>
  <w:style w:type="character" w:styleId="CommentReference">
    <w:name w:val="annotation reference"/>
    <w:basedOn w:val="DefaultParagraphFont"/>
    <w:uiPriority w:val="99"/>
    <w:semiHidden/>
    <w:unhideWhenUsed/>
    <w:rsid w:val="00F97EB2"/>
    <w:rPr>
      <w:sz w:val="18"/>
      <w:szCs w:val="18"/>
    </w:rPr>
  </w:style>
  <w:style w:type="paragraph" w:styleId="CommentText">
    <w:name w:val="annotation text"/>
    <w:basedOn w:val="Normal"/>
    <w:link w:val="CommentTextChar"/>
    <w:uiPriority w:val="99"/>
    <w:semiHidden/>
    <w:unhideWhenUsed/>
    <w:rsid w:val="00F97EB2"/>
  </w:style>
  <w:style w:type="character" w:customStyle="1" w:styleId="CommentTextChar">
    <w:name w:val="Comment Text Char"/>
    <w:basedOn w:val="DefaultParagraphFont"/>
    <w:link w:val="CommentText"/>
    <w:uiPriority w:val="99"/>
    <w:semiHidden/>
    <w:rsid w:val="00F97EB2"/>
    <w:rPr>
      <w:rFonts w:ascii="Liberation Serif" w:eastAsia="DejaVu Sans" w:hAnsi="Liberation Serif" w:cs="Times New Roman"/>
      <w:kern w:val="1"/>
    </w:rPr>
  </w:style>
  <w:style w:type="paragraph" w:styleId="CommentSubject">
    <w:name w:val="annotation subject"/>
    <w:basedOn w:val="CommentText"/>
    <w:next w:val="CommentText"/>
    <w:link w:val="CommentSubjectChar"/>
    <w:uiPriority w:val="99"/>
    <w:semiHidden/>
    <w:unhideWhenUsed/>
    <w:rsid w:val="00F97EB2"/>
    <w:rPr>
      <w:b/>
      <w:bCs/>
      <w:sz w:val="20"/>
      <w:szCs w:val="20"/>
    </w:rPr>
  </w:style>
  <w:style w:type="character" w:customStyle="1" w:styleId="CommentSubjectChar">
    <w:name w:val="Comment Subject Char"/>
    <w:basedOn w:val="CommentTextChar"/>
    <w:link w:val="CommentSubject"/>
    <w:uiPriority w:val="99"/>
    <w:semiHidden/>
    <w:rsid w:val="00F97EB2"/>
    <w:rPr>
      <w:b/>
      <w:bCs/>
      <w:sz w:val="20"/>
      <w:szCs w:val="20"/>
    </w:rPr>
  </w:style>
  <w:style w:type="paragraph" w:styleId="Footer">
    <w:name w:val="footer"/>
    <w:basedOn w:val="Normal"/>
    <w:link w:val="FooterChar"/>
    <w:uiPriority w:val="99"/>
    <w:semiHidden/>
    <w:unhideWhenUsed/>
    <w:rsid w:val="00F97EB2"/>
    <w:pPr>
      <w:tabs>
        <w:tab w:val="center" w:pos="4153"/>
        <w:tab w:val="right" w:pos="8306"/>
      </w:tabs>
    </w:pPr>
  </w:style>
  <w:style w:type="character" w:customStyle="1" w:styleId="FooterChar">
    <w:name w:val="Footer Char"/>
    <w:basedOn w:val="DefaultParagraphFont"/>
    <w:link w:val="Footer"/>
    <w:uiPriority w:val="99"/>
    <w:semiHidden/>
    <w:rsid w:val="00F97EB2"/>
    <w:rPr>
      <w:rFonts w:ascii="Liberation Serif" w:eastAsia="DejaVu Sans" w:hAnsi="Liberation Serif" w:cs="Times New Roman"/>
      <w:kern w:val="1"/>
    </w:rPr>
  </w:style>
  <w:style w:type="character" w:styleId="PageNumber">
    <w:name w:val="page number"/>
    <w:basedOn w:val="DefaultParagraphFont"/>
    <w:uiPriority w:val="99"/>
    <w:semiHidden/>
    <w:unhideWhenUsed/>
    <w:rsid w:val="00F97EB2"/>
  </w:style>
  <w:style w:type="character" w:styleId="Hyperlink">
    <w:name w:val="Hyperlink"/>
    <w:basedOn w:val="DefaultParagraphFont"/>
    <w:uiPriority w:val="99"/>
    <w:semiHidden/>
    <w:unhideWhenUsed/>
    <w:rsid w:val="00F97EB2"/>
    <w:rPr>
      <w:color w:val="0000FF"/>
      <w:u w:val="single"/>
    </w:rPr>
  </w:style>
</w:styles>
</file>

<file path=word/webSettings.xml><?xml version="1.0" encoding="utf-8"?>
<w:webSettings xmlns:r="http://schemas.openxmlformats.org/officeDocument/2006/relationships" xmlns:w="http://schemas.openxmlformats.org/wordprocessingml/2006/main">
  <w:divs>
    <w:div w:id="908491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comments" Target="comments.xml"/><Relationship Id="rId5" Type="http://schemas.openxmlformats.org/officeDocument/2006/relationships/footer" Target="footer1.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26</Pages>
  <Words>12363</Words>
  <Characters>70473</Characters>
  <Application>Microsoft Macintosh Word</Application>
  <DocSecurity>0</DocSecurity>
  <Lines>587</Lines>
  <Paragraphs>140</Paragraphs>
  <ScaleCrop>false</ScaleCrop>
  <Company>MPI</Company>
  <LinksUpToDate>false</LinksUpToDate>
  <CharactersWithSpaces>86545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Lohse</dc:creator>
  <cp:keywords/>
  <cp:lastModifiedBy>Marc Lohse</cp:lastModifiedBy>
  <cp:revision>130</cp:revision>
  <dcterms:created xsi:type="dcterms:W3CDTF">2009-10-29T13:21:00Z</dcterms:created>
  <dcterms:modified xsi:type="dcterms:W3CDTF">2009-11-27T10:34:00Z</dcterms:modified>
</cp:coreProperties>
</file>