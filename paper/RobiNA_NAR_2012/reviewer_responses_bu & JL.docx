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1EBB3" w14:textId="77777777" w:rsidR="0038107D" w:rsidRPr="0038107D" w:rsidRDefault="001472AC" w:rsidP="005D55A6">
      <w:pPr>
        <w:rPr>
          <w:ins w:id="0" w:author="lunn" w:date="2012-04-30T09:36:00Z"/>
          <w:rFonts w:ascii="Helvetica" w:hAnsi="Helvetica"/>
          <w:color w:val="000000"/>
          <w:sz w:val="20"/>
          <w:szCs w:val="20"/>
          <w:lang w:val="en-GB"/>
        </w:rPr>
      </w:pPr>
      <w:r w:rsidRPr="0038107D">
        <w:rPr>
          <w:rFonts w:ascii="Helvetica" w:hAnsi="Helvetica"/>
          <w:color w:val="000000"/>
          <w:sz w:val="20"/>
          <w:szCs w:val="20"/>
          <w:lang w:val="en-GB"/>
        </w:rPr>
        <w:t>09-Apr-2012</w:t>
      </w:r>
      <w:r w:rsidRPr="0038107D">
        <w:rPr>
          <w:rFonts w:ascii="Helvetica" w:hAnsi="Helvetica"/>
          <w:color w:val="000000"/>
          <w:sz w:val="20"/>
          <w:szCs w:val="20"/>
          <w:lang w:val="en-GB"/>
        </w:rPr>
        <w:br/>
        <w:t>NAR-00599-Web-B-2012</w:t>
      </w:r>
      <w:r w:rsidRPr="0038107D">
        <w:rPr>
          <w:rFonts w:ascii="Helvetica" w:hAnsi="Helvetica"/>
          <w:color w:val="000000"/>
          <w:sz w:val="20"/>
          <w:szCs w:val="20"/>
          <w:lang w:val="en-GB"/>
        </w:rPr>
        <w:br/>
        <w:t>&lt;</w:t>
      </w:r>
      <w:proofErr w:type="spellStart"/>
      <w:r w:rsidRPr="0038107D">
        <w:rPr>
          <w:rFonts w:ascii="Helvetica" w:hAnsi="Helvetica"/>
          <w:color w:val="000000"/>
          <w:sz w:val="20"/>
          <w:szCs w:val="20"/>
          <w:lang w:val="en-GB"/>
        </w:rPr>
        <w:t>i</w:t>
      </w:r>
      <w:proofErr w:type="spellEnd"/>
      <w:r w:rsidRPr="0038107D">
        <w:rPr>
          <w:rFonts w:ascii="Helvetica" w:hAnsi="Helvetica"/>
          <w:color w:val="000000"/>
          <w:sz w:val="20"/>
          <w:szCs w:val="20"/>
          <w:lang w:val="en-GB"/>
        </w:rPr>
        <w:t>&gt;R&lt;/</w:t>
      </w:r>
      <w:proofErr w:type="spellStart"/>
      <w:r w:rsidRPr="0038107D">
        <w:rPr>
          <w:rFonts w:ascii="Helvetica" w:hAnsi="Helvetica"/>
          <w:color w:val="000000"/>
          <w:sz w:val="20"/>
          <w:szCs w:val="20"/>
          <w:lang w:val="en-GB"/>
        </w:rPr>
        <w:t>i</w:t>
      </w:r>
      <w:proofErr w:type="spellEnd"/>
      <w:r w:rsidRPr="0038107D">
        <w:rPr>
          <w:rFonts w:ascii="Helvetica" w:hAnsi="Helvetica"/>
          <w:color w:val="000000"/>
          <w:sz w:val="20"/>
          <w:szCs w:val="20"/>
          <w:lang w:val="en-GB"/>
        </w:rPr>
        <w:t>&gt;obi&lt;</w:t>
      </w:r>
      <w:proofErr w:type="spellStart"/>
      <w:r w:rsidRPr="0038107D">
        <w:rPr>
          <w:rFonts w:ascii="Helvetica" w:hAnsi="Helvetica"/>
          <w:color w:val="000000"/>
          <w:sz w:val="20"/>
          <w:szCs w:val="20"/>
          <w:lang w:val="en-GB"/>
        </w:rPr>
        <w:t>i</w:t>
      </w:r>
      <w:proofErr w:type="spellEnd"/>
      <w:r w:rsidRPr="0038107D">
        <w:rPr>
          <w:rFonts w:ascii="Helvetica" w:hAnsi="Helvetica"/>
          <w:color w:val="000000"/>
          <w:sz w:val="20"/>
          <w:szCs w:val="20"/>
          <w:lang w:val="en-GB"/>
        </w:rPr>
        <w:t>&gt;NA&lt;/</w:t>
      </w:r>
      <w:proofErr w:type="spellStart"/>
      <w:r w:rsidRPr="0038107D">
        <w:rPr>
          <w:rFonts w:ascii="Helvetica" w:hAnsi="Helvetica"/>
          <w:color w:val="000000"/>
          <w:sz w:val="20"/>
          <w:szCs w:val="20"/>
          <w:lang w:val="en-GB"/>
        </w:rPr>
        <w:t>i</w:t>
      </w:r>
      <w:proofErr w:type="spellEnd"/>
      <w:r w:rsidRPr="0038107D">
        <w:rPr>
          <w:rFonts w:ascii="Helvetica" w:hAnsi="Helvetica"/>
          <w:color w:val="000000"/>
          <w:sz w:val="20"/>
          <w:szCs w:val="20"/>
          <w:lang w:val="en-GB"/>
        </w:rPr>
        <w:t>&gt;: A user-friendly, integrated software solution for RNA-</w:t>
      </w:r>
      <w:proofErr w:type="spellStart"/>
      <w:r w:rsidRPr="0038107D">
        <w:rPr>
          <w:rFonts w:ascii="Helvetica" w:hAnsi="Helvetica"/>
          <w:color w:val="000000"/>
          <w:sz w:val="20"/>
          <w:szCs w:val="20"/>
          <w:lang w:val="en-GB"/>
        </w:rPr>
        <w:t>Seq</w:t>
      </w:r>
      <w:proofErr w:type="spellEnd"/>
      <w:r w:rsidRPr="0038107D">
        <w:rPr>
          <w:rFonts w:ascii="Helvetica" w:hAnsi="Helvetica"/>
          <w:color w:val="000000"/>
          <w:sz w:val="20"/>
          <w:szCs w:val="20"/>
          <w:lang w:val="en-GB"/>
        </w:rPr>
        <w:t xml:space="preserve"> based </w:t>
      </w:r>
      <w:proofErr w:type="spellStart"/>
      <w:r w:rsidRPr="0038107D">
        <w:rPr>
          <w:rFonts w:ascii="Helvetica" w:hAnsi="Helvetica"/>
          <w:color w:val="000000"/>
          <w:sz w:val="20"/>
          <w:szCs w:val="20"/>
          <w:lang w:val="en-GB"/>
        </w:rPr>
        <w:t>transcriptomics</w:t>
      </w:r>
      <w:proofErr w:type="spellEnd"/>
      <w:r w:rsidRPr="0038107D">
        <w:rPr>
          <w:rFonts w:ascii="Helvetica" w:hAnsi="Helvetica"/>
          <w:color w:val="000000"/>
          <w:sz w:val="20"/>
          <w:szCs w:val="20"/>
          <w:lang w:val="en-GB"/>
        </w:rPr>
        <w:br/>
      </w:r>
      <w:r w:rsidRPr="0038107D">
        <w:rPr>
          <w:rFonts w:ascii="Helvetica" w:hAnsi="Helvetica"/>
          <w:color w:val="000000"/>
          <w:sz w:val="20"/>
          <w:szCs w:val="20"/>
          <w:lang w:val="en-GB"/>
        </w:rPr>
        <w:br/>
        <w:t xml:space="preserve">Dear </w:t>
      </w:r>
      <w:proofErr w:type="spellStart"/>
      <w:r w:rsidRPr="0038107D">
        <w:rPr>
          <w:rFonts w:ascii="Helvetica" w:hAnsi="Helvetica"/>
          <w:color w:val="000000"/>
          <w:sz w:val="20"/>
          <w:szCs w:val="20"/>
          <w:lang w:val="en-GB"/>
        </w:rPr>
        <w:t>Dr.</w:t>
      </w:r>
      <w:proofErr w:type="spellEnd"/>
      <w:r w:rsidRPr="0038107D">
        <w:rPr>
          <w:rFonts w:ascii="Helvetica" w:hAnsi="Helvetica"/>
          <w:color w:val="000000"/>
          <w:sz w:val="20"/>
          <w:szCs w:val="20"/>
          <w:lang w:val="en-GB"/>
        </w:rPr>
        <w:t xml:space="preserve"> Lohse</w:t>
      </w:r>
      <w:r w:rsidRPr="0038107D">
        <w:rPr>
          <w:rFonts w:ascii="Helvetica" w:hAnsi="Helvetica"/>
          <w:color w:val="000000"/>
          <w:sz w:val="20"/>
          <w:szCs w:val="20"/>
          <w:lang w:val="en-GB"/>
        </w:rPr>
        <w:br/>
      </w:r>
      <w:r w:rsidRPr="0038107D">
        <w:rPr>
          <w:rFonts w:ascii="Helvetica" w:hAnsi="Helvetica"/>
          <w:color w:val="000000"/>
          <w:sz w:val="20"/>
          <w:szCs w:val="20"/>
          <w:lang w:val="en-GB"/>
        </w:rPr>
        <w:br/>
        <w:t>Thank you for giving us the opportunity to consider your manuscript.</w:t>
      </w:r>
      <w:r w:rsidRPr="0038107D">
        <w:rPr>
          <w:rFonts w:ascii="Helvetica" w:hAnsi="Helvetica"/>
          <w:color w:val="000000"/>
          <w:sz w:val="20"/>
          <w:szCs w:val="20"/>
          <w:lang w:val="en-GB"/>
        </w:rPr>
        <w:br/>
      </w:r>
      <w:r w:rsidRPr="0038107D">
        <w:rPr>
          <w:rFonts w:ascii="Helvetica" w:hAnsi="Helvetica"/>
          <w:color w:val="000000"/>
          <w:sz w:val="20"/>
          <w:szCs w:val="20"/>
          <w:lang w:val="en-GB"/>
        </w:rPr>
        <w:br/>
        <w:t>The referees have raised substantial criticisms, which are detailed below. We will consider publishing your manuscript only if you can accommodate their suggestions in a revised version or explain satisfactorily why their comments are invalid.</w:t>
      </w:r>
      <w:r w:rsidRPr="0038107D">
        <w:rPr>
          <w:rFonts w:ascii="Helvetica" w:hAnsi="Helvetica"/>
          <w:color w:val="000000"/>
          <w:sz w:val="20"/>
          <w:szCs w:val="20"/>
          <w:lang w:val="en-GB"/>
        </w:rPr>
        <w:br/>
      </w:r>
      <w:r w:rsidRPr="0038107D">
        <w:rPr>
          <w:rFonts w:ascii="Helvetica" w:hAnsi="Helvetica"/>
          <w:color w:val="000000"/>
          <w:sz w:val="20"/>
          <w:szCs w:val="20"/>
          <w:lang w:val="en-GB"/>
        </w:rPr>
        <w:br/>
        <w:t>Detailed instructions for submitting your revised manuscript are provided BELOW the referees' reports. When you submit your revised manuscript, you should provide a concise point-by-point response to the referees’ comments. Any text in the manuscript that you change or add in response to referee or Editor comments should be marked in red. You should also upload high-resolution figures which conform to the minimum resolution and special requirements outlined below.</w:t>
      </w:r>
      <w:r w:rsidRPr="0038107D">
        <w:rPr>
          <w:rFonts w:ascii="Helvetica" w:hAnsi="Helvetica"/>
          <w:color w:val="000000"/>
          <w:sz w:val="20"/>
          <w:szCs w:val="20"/>
          <w:lang w:val="en-GB"/>
        </w:rPr>
        <w:br/>
      </w:r>
      <w:r w:rsidRPr="0038107D">
        <w:rPr>
          <w:rFonts w:ascii="Helvetica" w:hAnsi="Helvetica"/>
          <w:color w:val="000000"/>
          <w:sz w:val="20"/>
          <w:szCs w:val="20"/>
          <w:lang w:val="en-GB"/>
        </w:rPr>
        <w:br/>
        <w:t>The revised version must be uploaded within 20 days of the date of this letter.</w:t>
      </w:r>
      <w:r w:rsidRPr="0038107D">
        <w:rPr>
          <w:rFonts w:ascii="Helvetica" w:hAnsi="Helvetica"/>
          <w:color w:val="000000"/>
          <w:sz w:val="20"/>
          <w:szCs w:val="20"/>
          <w:lang w:val="en-GB"/>
        </w:rPr>
        <w:br/>
      </w:r>
      <w:r w:rsidRPr="0038107D">
        <w:rPr>
          <w:rFonts w:ascii="Helvetica" w:hAnsi="Helvetica"/>
          <w:color w:val="000000"/>
          <w:sz w:val="20"/>
          <w:szCs w:val="20"/>
          <w:lang w:val="en-GB"/>
        </w:rPr>
        <w:br/>
        <w:t>NAR is fully Open Access, and ALL papers published are made freely available at the NAR website and also at PubMed Central immediately upon publication.</w:t>
      </w:r>
      <w:r w:rsidRPr="0038107D">
        <w:rPr>
          <w:rFonts w:ascii="Helvetica" w:hAnsi="Helvetica"/>
          <w:color w:val="000000"/>
          <w:sz w:val="20"/>
          <w:szCs w:val="20"/>
          <w:lang w:val="en-GB"/>
        </w:rPr>
        <w:br/>
        <w:t>For papers published in 2012 the Open Access charge for a corresponding author based at an institution with NAR membership will be $1385/£710/€€1065, while the charge for a corresponding author at an institution which does not have NAR membership will be $2770/£1420/€€2130.</w:t>
      </w:r>
      <w:r w:rsidRPr="0038107D">
        <w:rPr>
          <w:rFonts w:ascii="Helvetica" w:hAnsi="Helvetica"/>
          <w:color w:val="000000"/>
          <w:sz w:val="20"/>
          <w:szCs w:val="20"/>
          <w:lang w:val="en-GB"/>
        </w:rPr>
        <w:br/>
        <w:t>Papers published that occupy more than 9 pages will incur an additional charge of $195/£100/€150 for each page in excess of 9. There are no excess page charges for papers that occupy 9 pages or less. Waivers or discounts will be considered sympathetically for corresponding authors from developing countries and those in genuine hardship. Further information is available from our website (</w:t>
      </w:r>
      <w:r w:rsidR="00624B76">
        <w:fldChar w:fldCharType="begin"/>
      </w:r>
      <w:r w:rsidR="00624B76">
        <w:instrText xml:space="preserve"> HYPERLINK "https://outlook.mpimp-golm.mpg.de/owa/redir.aspx?C=905289e2b14d405e856ffc72fd95f2ff&amp;URL=http%3a%2f%2fnar.oupjournals.org%2fopenaccess" \t "_blank" </w:instrText>
      </w:r>
      <w:r w:rsidR="00624B76">
        <w:fldChar w:fldCharType="separate"/>
      </w:r>
      <w:r w:rsidRPr="0038107D">
        <w:rPr>
          <w:rFonts w:ascii="Helvetica" w:hAnsi="Helvetica"/>
          <w:color w:val="0000FF"/>
          <w:sz w:val="20"/>
          <w:szCs w:val="20"/>
          <w:u w:val="single"/>
          <w:lang w:val="en-GB"/>
        </w:rPr>
        <w:t>http://nar.oupjournals.org/openaccess</w:t>
      </w:r>
      <w:r w:rsidR="00624B76">
        <w:rPr>
          <w:rFonts w:ascii="Helvetica" w:hAnsi="Helvetica"/>
          <w:color w:val="0000FF"/>
          <w:sz w:val="20"/>
          <w:szCs w:val="20"/>
          <w:u w:val="single"/>
          <w:lang w:val="en-GB"/>
        </w:rPr>
        <w:fldChar w:fldCharType="end"/>
      </w:r>
      <w:r w:rsidRPr="0038107D">
        <w:rPr>
          <w:rFonts w:ascii="Helvetica" w:hAnsi="Helvetica"/>
          <w:color w:val="000000"/>
          <w:sz w:val="20"/>
          <w:szCs w:val="20"/>
          <w:lang w:val="en-GB"/>
        </w:rPr>
        <w:t>).</w:t>
      </w:r>
      <w:r w:rsidRPr="0038107D">
        <w:rPr>
          <w:rFonts w:ascii="Helvetica" w:hAnsi="Helvetica"/>
          <w:color w:val="000000"/>
          <w:sz w:val="20"/>
          <w:szCs w:val="20"/>
          <w:lang w:val="en-GB"/>
        </w:rPr>
        <w:br/>
      </w:r>
      <w:r w:rsidRPr="0038107D">
        <w:rPr>
          <w:rFonts w:ascii="Helvetica" w:hAnsi="Helvetica"/>
          <w:color w:val="000000"/>
          <w:sz w:val="20"/>
          <w:szCs w:val="20"/>
          <w:lang w:val="en-GB"/>
        </w:rPr>
        <w:br/>
        <w:t>We look forward to receiving your revised manuscript.</w:t>
      </w:r>
      <w:r w:rsidRPr="0038107D">
        <w:rPr>
          <w:rFonts w:ascii="Helvetica" w:hAnsi="Helvetica"/>
          <w:color w:val="000000"/>
          <w:sz w:val="20"/>
          <w:szCs w:val="20"/>
          <w:lang w:val="en-GB"/>
        </w:rPr>
        <w:br/>
      </w:r>
      <w:r w:rsidRPr="0038107D">
        <w:rPr>
          <w:rFonts w:ascii="Helvetica" w:hAnsi="Helvetica"/>
          <w:color w:val="000000"/>
          <w:sz w:val="20"/>
          <w:szCs w:val="20"/>
          <w:lang w:val="en-GB"/>
        </w:rPr>
        <w:br/>
        <w:t>Yours sincerely,</w:t>
      </w:r>
      <w:r w:rsidRPr="0038107D">
        <w:rPr>
          <w:rFonts w:ascii="Helvetica" w:hAnsi="Helvetica"/>
          <w:color w:val="000000"/>
          <w:sz w:val="20"/>
          <w:szCs w:val="20"/>
          <w:lang w:val="en-GB"/>
        </w:rPr>
        <w:br/>
      </w:r>
      <w:r w:rsidRPr="0038107D">
        <w:rPr>
          <w:rFonts w:ascii="Helvetica" w:hAnsi="Helvetica"/>
          <w:color w:val="000000"/>
          <w:sz w:val="20"/>
          <w:szCs w:val="20"/>
          <w:lang w:val="en-GB"/>
        </w:rPr>
        <w:br/>
        <w:t>Gary Benson</w:t>
      </w:r>
      <w:r w:rsidRPr="0038107D">
        <w:rPr>
          <w:rFonts w:ascii="Helvetica" w:hAnsi="Helvetica"/>
          <w:color w:val="000000"/>
          <w:sz w:val="20"/>
          <w:szCs w:val="20"/>
          <w:lang w:val="en-GB"/>
        </w:rPr>
        <w:br/>
      </w:r>
      <w:r w:rsidRPr="0038107D">
        <w:rPr>
          <w:rFonts w:ascii="Helvetica" w:hAnsi="Helvetica"/>
          <w:color w:val="000000"/>
          <w:sz w:val="20"/>
          <w:szCs w:val="20"/>
          <w:lang w:val="en-GB"/>
        </w:rPr>
        <w:br/>
        <w:t>Executive Editor</w:t>
      </w:r>
      <w:r w:rsidRPr="0038107D">
        <w:rPr>
          <w:rFonts w:ascii="Helvetica" w:hAnsi="Helvetica"/>
          <w:color w:val="000000"/>
          <w:sz w:val="20"/>
          <w:szCs w:val="20"/>
          <w:lang w:val="en-GB"/>
        </w:rPr>
        <w:br/>
        <w:t>Nucleic Acids Research</w:t>
      </w:r>
      <w:r w:rsidRPr="0038107D">
        <w:rPr>
          <w:rFonts w:ascii="Helvetica" w:hAnsi="Helvetica"/>
          <w:color w:val="000000"/>
          <w:sz w:val="20"/>
          <w:szCs w:val="20"/>
          <w:lang w:val="en-GB"/>
        </w:rPr>
        <w:br/>
        <w:t> </w:t>
      </w:r>
    </w:p>
    <w:p w14:paraId="539C1A7A" w14:textId="77777777" w:rsidR="0038107D" w:rsidRPr="008A09A9" w:rsidRDefault="0038107D" w:rsidP="0038107D">
      <w:pPr>
        <w:rPr>
          <w:ins w:id="1" w:author="lunn" w:date="2012-04-30T09:41:00Z"/>
          <w:rFonts w:asciiTheme="minorHAnsi" w:hAnsiTheme="minorHAnsi" w:cstheme="minorHAnsi"/>
          <w:color w:val="000000"/>
          <w:sz w:val="22"/>
          <w:szCs w:val="22"/>
          <w:lang w:val="en-GB"/>
        </w:rPr>
      </w:pPr>
      <w:commentRangeStart w:id="2"/>
      <w:ins w:id="3" w:author="lunn" w:date="2012-04-30T09:37:00Z">
        <w:r w:rsidRPr="008A09A9">
          <w:rPr>
            <w:rFonts w:asciiTheme="minorHAnsi" w:hAnsiTheme="minorHAnsi" w:cstheme="minorHAnsi"/>
            <w:sz w:val="22"/>
            <w:szCs w:val="22"/>
            <w:lang w:val="en-GB"/>
          </w:rPr>
          <w:t>We thank you and the two referees for the rapid review</w:t>
        </w:r>
      </w:ins>
      <w:ins w:id="4" w:author="lunn" w:date="2012-04-30T09:41:00Z">
        <w:r w:rsidRPr="008A09A9">
          <w:rPr>
            <w:rFonts w:asciiTheme="minorHAnsi" w:hAnsiTheme="minorHAnsi" w:cstheme="minorHAnsi"/>
            <w:sz w:val="22"/>
            <w:szCs w:val="22"/>
            <w:lang w:val="en-GB"/>
          </w:rPr>
          <w:t xml:space="preserve"> of our manuscript: </w:t>
        </w:r>
      </w:ins>
      <w:ins w:id="5" w:author="lunn" w:date="2012-04-30T09:42:00Z">
        <w:r w:rsidRPr="008A09A9">
          <w:rPr>
            <w:rFonts w:asciiTheme="minorHAnsi" w:hAnsiTheme="minorHAnsi" w:cstheme="minorHAnsi"/>
            <w:sz w:val="22"/>
            <w:szCs w:val="22"/>
            <w:lang w:val="en-GB"/>
          </w:rPr>
          <w:t>“</w:t>
        </w:r>
        <w:proofErr w:type="spellStart"/>
        <w:r w:rsidRPr="008A09A9">
          <w:rPr>
            <w:rFonts w:asciiTheme="minorHAnsi" w:hAnsiTheme="minorHAnsi" w:cstheme="minorHAnsi"/>
            <w:sz w:val="22"/>
            <w:szCs w:val="22"/>
            <w:lang w:val="en-GB"/>
          </w:rPr>
          <w:t>RobiNA</w:t>
        </w:r>
        <w:proofErr w:type="spellEnd"/>
        <w:r w:rsidRPr="008A09A9">
          <w:rPr>
            <w:rFonts w:asciiTheme="minorHAnsi" w:hAnsiTheme="minorHAnsi" w:cstheme="minorHAnsi"/>
            <w:sz w:val="22"/>
            <w:szCs w:val="22"/>
            <w:lang w:val="en-GB"/>
          </w:rPr>
          <w:t xml:space="preserve">: </w:t>
        </w:r>
        <w:r w:rsidRPr="008A09A9">
          <w:rPr>
            <w:rFonts w:asciiTheme="minorHAnsi" w:hAnsiTheme="minorHAnsi" w:cstheme="minorHAnsi"/>
            <w:color w:val="000000"/>
            <w:sz w:val="22"/>
            <w:szCs w:val="22"/>
            <w:lang w:val="en-US"/>
          </w:rPr>
          <w:t>A user-friendly, integrated software solution for RNA-</w:t>
        </w:r>
        <w:proofErr w:type="spellStart"/>
        <w:r w:rsidRPr="008A09A9">
          <w:rPr>
            <w:rFonts w:asciiTheme="minorHAnsi" w:hAnsiTheme="minorHAnsi" w:cstheme="minorHAnsi"/>
            <w:color w:val="000000"/>
            <w:sz w:val="22"/>
            <w:szCs w:val="22"/>
            <w:lang w:val="en-US"/>
          </w:rPr>
          <w:t>Seq</w:t>
        </w:r>
        <w:proofErr w:type="spellEnd"/>
        <w:r w:rsidRPr="008A09A9">
          <w:rPr>
            <w:rFonts w:asciiTheme="minorHAnsi" w:hAnsiTheme="minorHAnsi" w:cstheme="minorHAnsi"/>
            <w:color w:val="000000"/>
            <w:sz w:val="22"/>
            <w:szCs w:val="22"/>
            <w:lang w:val="en-US"/>
          </w:rPr>
          <w:t xml:space="preserve"> based </w:t>
        </w:r>
        <w:proofErr w:type="spellStart"/>
        <w:r w:rsidRPr="008A09A9">
          <w:rPr>
            <w:rFonts w:asciiTheme="minorHAnsi" w:hAnsiTheme="minorHAnsi" w:cstheme="minorHAnsi"/>
            <w:color w:val="000000"/>
            <w:sz w:val="22"/>
            <w:szCs w:val="22"/>
            <w:lang w:val="en-US"/>
          </w:rPr>
          <w:t>transcriptomics</w:t>
        </w:r>
      </w:ins>
      <w:proofErr w:type="spellEnd"/>
      <w:ins w:id="6" w:author="lunn" w:date="2012-04-30T09:45:00Z">
        <w:r w:rsidR="008A09A9">
          <w:rPr>
            <w:rFonts w:asciiTheme="minorHAnsi" w:hAnsiTheme="minorHAnsi" w:cstheme="minorHAnsi"/>
            <w:color w:val="000000"/>
            <w:sz w:val="22"/>
            <w:szCs w:val="22"/>
            <w:lang w:val="en-US"/>
          </w:rPr>
          <w:t>”</w:t>
        </w:r>
      </w:ins>
      <w:ins w:id="7" w:author="lunn" w:date="2012-04-30T09:37:00Z">
        <w:r w:rsidRPr="008A09A9">
          <w:rPr>
            <w:rFonts w:asciiTheme="minorHAnsi" w:hAnsiTheme="minorHAnsi" w:cstheme="minorHAnsi"/>
            <w:sz w:val="22"/>
            <w:szCs w:val="22"/>
            <w:lang w:val="en-GB"/>
          </w:rPr>
          <w:t xml:space="preserve">. </w:t>
        </w:r>
      </w:ins>
      <w:ins w:id="8" w:author="lunn" w:date="2012-04-30T09:41:00Z">
        <w:r w:rsidRPr="008A09A9">
          <w:rPr>
            <w:rFonts w:asciiTheme="minorHAnsi" w:hAnsiTheme="minorHAnsi" w:cstheme="minorHAnsi"/>
            <w:sz w:val="22"/>
            <w:szCs w:val="22"/>
            <w:lang w:val="en-GB"/>
          </w:rPr>
          <w:t xml:space="preserve">We were very pleased to read that both reviewers found </w:t>
        </w:r>
        <w:proofErr w:type="spellStart"/>
        <w:r w:rsidRPr="008A09A9">
          <w:rPr>
            <w:rFonts w:asciiTheme="minorHAnsi" w:hAnsiTheme="minorHAnsi" w:cstheme="minorHAnsi"/>
            <w:sz w:val="22"/>
            <w:szCs w:val="22"/>
            <w:lang w:val="en-GB"/>
          </w:rPr>
          <w:t>RobiNA</w:t>
        </w:r>
        <w:proofErr w:type="spellEnd"/>
        <w:r w:rsidRPr="008A09A9">
          <w:rPr>
            <w:rFonts w:asciiTheme="minorHAnsi" w:hAnsiTheme="minorHAnsi" w:cstheme="minorHAnsi"/>
            <w:sz w:val="22"/>
            <w:szCs w:val="22"/>
            <w:lang w:val="en-GB"/>
          </w:rPr>
          <w:t xml:space="preserve"> to be a useful and easy to use tool</w:t>
        </w:r>
      </w:ins>
      <w:ins w:id="9" w:author="lunn" w:date="2012-04-30T09:46:00Z">
        <w:r w:rsidR="008A09A9">
          <w:rPr>
            <w:rFonts w:asciiTheme="minorHAnsi" w:hAnsiTheme="minorHAnsi" w:cstheme="minorHAnsi"/>
            <w:sz w:val="22"/>
            <w:szCs w:val="22"/>
            <w:lang w:val="en-GB"/>
          </w:rPr>
          <w:t>, and appreciate their</w:t>
        </w:r>
      </w:ins>
      <w:ins w:id="10" w:author="lunn" w:date="2012-04-30T09:45:00Z">
        <w:r w:rsidR="008A09A9" w:rsidRPr="008A09A9">
          <w:rPr>
            <w:rFonts w:ascii="Calibri" w:hAnsi="Calibri" w:cs="Calibri"/>
            <w:sz w:val="22"/>
            <w:szCs w:val="22"/>
            <w:lang w:val="en-GB"/>
          </w:rPr>
          <w:t xml:space="preserve"> constructive </w:t>
        </w:r>
        <w:proofErr w:type="gramStart"/>
        <w:r w:rsidR="008A09A9" w:rsidRPr="008A09A9">
          <w:rPr>
            <w:rFonts w:ascii="Calibri" w:hAnsi="Calibri" w:cs="Calibri"/>
            <w:sz w:val="22"/>
            <w:szCs w:val="22"/>
            <w:lang w:val="en-GB"/>
          </w:rPr>
          <w:t>suggestions</w:t>
        </w:r>
        <w:proofErr w:type="gramEnd"/>
        <w:r w:rsidR="008A09A9" w:rsidRPr="008A09A9">
          <w:rPr>
            <w:rFonts w:ascii="Calibri" w:hAnsi="Calibri" w:cs="Calibri"/>
            <w:sz w:val="22"/>
            <w:szCs w:val="22"/>
            <w:lang w:val="en-GB"/>
          </w:rPr>
          <w:t xml:space="preserve"> on how we might improve both the tool and the manuscript</w:t>
        </w:r>
      </w:ins>
      <w:ins w:id="11" w:author="lunn" w:date="2012-04-30T09:41:00Z">
        <w:r w:rsidRPr="008A09A9">
          <w:rPr>
            <w:rFonts w:asciiTheme="minorHAnsi" w:hAnsiTheme="minorHAnsi" w:cstheme="minorHAnsi"/>
            <w:sz w:val="22"/>
            <w:szCs w:val="22"/>
            <w:lang w:val="en-GB"/>
          </w:rPr>
          <w:t>.</w:t>
        </w:r>
      </w:ins>
    </w:p>
    <w:p w14:paraId="26B09C41" w14:textId="77777777" w:rsidR="0038107D" w:rsidRPr="008A09A9" w:rsidRDefault="0038107D" w:rsidP="0038107D">
      <w:pPr>
        <w:rPr>
          <w:ins w:id="12" w:author="lunn" w:date="2012-04-30T09:37:00Z"/>
          <w:rFonts w:asciiTheme="minorHAnsi" w:hAnsiTheme="minorHAnsi" w:cstheme="minorHAnsi"/>
          <w:sz w:val="22"/>
          <w:szCs w:val="22"/>
          <w:lang w:val="en-GB"/>
        </w:rPr>
      </w:pPr>
      <w:ins w:id="13" w:author="lunn" w:date="2012-04-30T09:37:00Z">
        <w:r w:rsidRPr="008A09A9">
          <w:rPr>
            <w:rFonts w:asciiTheme="minorHAnsi" w:hAnsiTheme="minorHAnsi" w:cstheme="minorHAnsi"/>
            <w:sz w:val="22"/>
            <w:szCs w:val="22"/>
            <w:lang w:val="en-GB"/>
          </w:rPr>
          <w:t>We have now revised our manuscript and we should be grateful if you would consider the revised version for publication in</w:t>
        </w:r>
      </w:ins>
      <w:ins w:id="14" w:author="lunn" w:date="2012-04-30T09:39:00Z">
        <w:r w:rsidRPr="008A09A9">
          <w:rPr>
            <w:rFonts w:asciiTheme="minorHAnsi" w:hAnsiTheme="minorHAnsi" w:cstheme="minorHAnsi"/>
            <w:sz w:val="22"/>
            <w:szCs w:val="22"/>
            <w:lang w:val="en-GB"/>
          </w:rPr>
          <w:t xml:space="preserve"> the special issue of</w:t>
        </w:r>
      </w:ins>
      <w:ins w:id="15" w:author="lunn" w:date="2012-04-30T09:37:00Z">
        <w:r w:rsidRPr="008A09A9">
          <w:rPr>
            <w:rFonts w:asciiTheme="minorHAnsi" w:hAnsiTheme="minorHAnsi" w:cstheme="minorHAnsi"/>
            <w:sz w:val="22"/>
            <w:szCs w:val="22"/>
            <w:lang w:val="en-GB"/>
          </w:rPr>
          <w:t xml:space="preserve"> </w:t>
        </w:r>
      </w:ins>
      <w:ins w:id="16" w:author="lunn" w:date="2012-04-30T09:39:00Z">
        <w:r w:rsidRPr="008A09A9">
          <w:rPr>
            <w:rFonts w:asciiTheme="minorHAnsi" w:hAnsiTheme="minorHAnsi" w:cstheme="minorHAnsi"/>
            <w:i/>
            <w:sz w:val="22"/>
            <w:szCs w:val="22"/>
            <w:lang w:val="en-GB"/>
          </w:rPr>
          <w:t>Nucleic Acids Research</w:t>
        </w:r>
      </w:ins>
      <w:ins w:id="17" w:author="lunn" w:date="2012-04-30T09:37:00Z">
        <w:r w:rsidRPr="008A09A9">
          <w:rPr>
            <w:rFonts w:asciiTheme="minorHAnsi" w:hAnsiTheme="minorHAnsi" w:cstheme="minorHAnsi"/>
            <w:sz w:val="22"/>
            <w:szCs w:val="22"/>
            <w:lang w:val="en-GB"/>
          </w:rPr>
          <w:t xml:space="preserve">. We have listed our responses to the reviewers’ comments </w:t>
        </w:r>
      </w:ins>
      <w:ins w:id="18" w:author="lunn" w:date="2012-04-30T09:39:00Z">
        <w:r w:rsidRPr="008A09A9">
          <w:rPr>
            <w:rFonts w:asciiTheme="minorHAnsi" w:hAnsiTheme="minorHAnsi" w:cstheme="minorHAnsi"/>
            <w:sz w:val="22"/>
            <w:szCs w:val="22"/>
            <w:lang w:val="en-GB"/>
          </w:rPr>
          <w:t>below</w:t>
        </w:r>
      </w:ins>
      <w:ins w:id="19" w:author="lunn" w:date="2012-04-30T09:37:00Z">
        <w:r w:rsidRPr="008A09A9">
          <w:rPr>
            <w:rFonts w:asciiTheme="minorHAnsi" w:hAnsiTheme="minorHAnsi" w:cstheme="minorHAnsi"/>
            <w:sz w:val="22"/>
            <w:szCs w:val="22"/>
            <w:lang w:val="en-GB"/>
          </w:rPr>
          <w:t>.</w:t>
        </w:r>
      </w:ins>
      <w:commentRangeEnd w:id="2"/>
      <w:ins w:id="20" w:author="lunn" w:date="2012-04-30T09:47:00Z">
        <w:r w:rsidR="008A09A9">
          <w:rPr>
            <w:rStyle w:val="Kommentarzeichen"/>
          </w:rPr>
          <w:commentReference w:id="2"/>
        </w:r>
      </w:ins>
    </w:p>
    <w:p w14:paraId="60672C99" w14:textId="77777777" w:rsidR="0038107D" w:rsidRPr="0038107D" w:rsidRDefault="0038107D" w:rsidP="005D55A6">
      <w:pPr>
        <w:rPr>
          <w:ins w:id="21" w:author="lunn" w:date="2012-04-30T09:36:00Z"/>
          <w:rFonts w:ascii="Helvetica" w:hAnsi="Helvetica"/>
          <w:color w:val="000000"/>
          <w:sz w:val="20"/>
          <w:szCs w:val="20"/>
          <w:lang w:val="en-GB"/>
        </w:rPr>
      </w:pPr>
    </w:p>
    <w:p w14:paraId="7126D241" w14:textId="77777777" w:rsidR="0038107D" w:rsidRPr="0038107D" w:rsidRDefault="0038107D" w:rsidP="005D55A6">
      <w:pPr>
        <w:rPr>
          <w:ins w:id="22" w:author="lunn" w:date="2012-04-30T09:36:00Z"/>
          <w:rFonts w:ascii="Helvetica" w:hAnsi="Helvetica"/>
          <w:color w:val="000000"/>
          <w:sz w:val="20"/>
          <w:szCs w:val="20"/>
          <w:lang w:val="en-GB"/>
        </w:rPr>
      </w:pPr>
    </w:p>
    <w:p w14:paraId="795CFE4C" w14:textId="77777777" w:rsidR="0038107D" w:rsidRPr="0038107D" w:rsidRDefault="0038107D" w:rsidP="005D55A6">
      <w:pPr>
        <w:rPr>
          <w:ins w:id="23" w:author="lunn" w:date="2012-04-30T09:36:00Z"/>
          <w:rFonts w:ascii="Helvetica" w:hAnsi="Helvetica"/>
          <w:color w:val="000000"/>
          <w:sz w:val="20"/>
          <w:szCs w:val="20"/>
          <w:lang w:val="en-GB"/>
        </w:rPr>
      </w:pPr>
    </w:p>
    <w:p w14:paraId="7F949F05" w14:textId="77777777" w:rsidR="001472AC" w:rsidRPr="0038107D" w:rsidRDefault="001472AC" w:rsidP="005D55A6">
      <w:pPr>
        <w:rPr>
          <w:rFonts w:ascii="Helvetica" w:hAnsi="Helvetica"/>
          <w:color w:val="000000"/>
          <w:sz w:val="20"/>
          <w:szCs w:val="20"/>
          <w:lang w:val="en-GB"/>
        </w:rPr>
      </w:pPr>
      <w:r w:rsidRPr="0038107D">
        <w:rPr>
          <w:rFonts w:ascii="Helvetica" w:hAnsi="Helvetica"/>
          <w:color w:val="000000"/>
          <w:sz w:val="20"/>
          <w:szCs w:val="20"/>
          <w:lang w:val="en-GB"/>
        </w:rPr>
        <w:t> </w:t>
      </w:r>
      <w:r w:rsidRPr="0038107D">
        <w:rPr>
          <w:rFonts w:ascii="Helvetica" w:hAnsi="Helvetica"/>
          <w:color w:val="000000"/>
          <w:sz w:val="20"/>
          <w:szCs w:val="20"/>
          <w:lang w:val="en-GB"/>
        </w:rPr>
        <w:br/>
        <w:t>Reviewers' Comments to Author</w:t>
      </w:r>
      <w:r w:rsidRPr="0038107D">
        <w:rPr>
          <w:rFonts w:ascii="Helvetica" w:hAnsi="Helvetica"/>
          <w:color w:val="000000"/>
          <w:sz w:val="20"/>
          <w:szCs w:val="20"/>
          <w:lang w:val="en-GB"/>
        </w:rPr>
        <w:br/>
      </w:r>
      <w:r w:rsidRPr="0038107D">
        <w:rPr>
          <w:rFonts w:ascii="Helvetica" w:hAnsi="Helvetica"/>
          <w:color w:val="000000"/>
          <w:sz w:val="20"/>
          <w:szCs w:val="20"/>
          <w:lang w:val="en-GB"/>
        </w:rPr>
        <w:br/>
        <w:t>(Line numbers mentioned in a report may not coincide with the original line numbers.)</w:t>
      </w:r>
      <w:r w:rsidRPr="0038107D">
        <w:rPr>
          <w:rFonts w:ascii="Helvetica" w:hAnsi="Helvetica"/>
          <w:color w:val="000000"/>
          <w:sz w:val="20"/>
          <w:szCs w:val="20"/>
          <w:lang w:val="en-GB"/>
        </w:rPr>
        <w:br/>
      </w:r>
      <w:r w:rsidRPr="0038107D">
        <w:rPr>
          <w:rFonts w:ascii="Helvetica" w:hAnsi="Helvetica"/>
          <w:color w:val="000000"/>
          <w:sz w:val="20"/>
          <w:szCs w:val="20"/>
          <w:lang w:val="en-GB"/>
        </w:rPr>
        <w:br/>
        <w:t>Referee: 1</w:t>
      </w:r>
      <w:r w:rsidRPr="0038107D">
        <w:rPr>
          <w:rFonts w:ascii="Helvetica" w:hAnsi="Helvetica"/>
          <w:color w:val="000000"/>
          <w:sz w:val="20"/>
          <w:szCs w:val="20"/>
          <w:lang w:val="en-GB"/>
        </w:rPr>
        <w:br/>
        <w:t>Comments for the Author</w:t>
      </w:r>
      <w:r w:rsidRPr="0038107D">
        <w:rPr>
          <w:rFonts w:ascii="Helvetica" w:hAnsi="Helvetica"/>
          <w:color w:val="000000"/>
          <w:sz w:val="20"/>
          <w:szCs w:val="20"/>
          <w:lang w:val="en-GB"/>
        </w:rPr>
        <w:br/>
      </w:r>
      <w:proofErr w:type="gramStart"/>
      <w:r w:rsidRPr="0038107D">
        <w:rPr>
          <w:rFonts w:ascii="Helvetica" w:hAnsi="Helvetica"/>
          <w:color w:val="000000"/>
          <w:sz w:val="20"/>
          <w:szCs w:val="20"/>
          <w:lang w:val="en-GB"/>
        </w:rPr>
        <w:t>The</w:t>
      </w:r>
      <w:proofErr w:type="gramEnd"/>
      <w:r w:rsidRPr="0038107D">
        <w:rPr>
          <w:rFonts w:ascii="Helvetica" w:hAnsi="Helvetica"/>
          <w:color w:val="000000"/>
          <w:sz w:val="20"/>
          <w:szCs w:val="20"/>
          <w:lang w:val="en-GB"/>
        </w:rPr>
        <w:t xml:space="preserve"> authors have developed a good user-friendly tool to </w:t>
      </w:r>
      <w:proofErr w:type="spellStart"/>
      <w:r w:rsidRPr="0038107D">
        <w:rPr>
          <w:rFonts w:ascii="Helvetica" w:hAnsi="Helvetica"/>
          <w:color w:val="000000"/>
          <w:sz w:val="20"/>
          <w:szCs w:val="20"/>
          <w:lang w:val="en-GB"/>
        </w:rPr>
        <w:t>analyzed</w:t>
      </w:r>
      <w:proofErr w:type="spellEnd"/>
      <w:r w:rsidRPr="0038107D">
        <w:rPr>
          <w:rFonts w:ascii="Helvetica" w:hAnsi="Helvetica"/>
          <w:color w:val="000000"/>
          <w:sz w:val="20"/>
          <w:szCs w:val="20"/>
          <w:lang w:val="en-GB"/>
        </w:rPr>
        <w:t xml:space="preserve"> RNA data. However, maybe some </w:t>
      </w:r>
      <w:r w:rsidRPr="0038107D">
        <w:rPr>
          <w:rFonts w:ascii="Helvetica" w:hAnsi="Helvetica"/>
          <w:color w:val="000000"/>
          <w:sz w:val="20"/>
          <w:szCs w:val="20"/>
          <w:lang w:val="en-GB"/>
        </w:rPr>
        <w:lastRenderedPageBreak/>
        <w:t>features can be improved:</w:t>
      </w:r>
      <w:r w:rsidRPr="0038107D">
        <w:rPr>
          <w:rFonts w:ascii="Helvetica" w:hAnsi="Helvetica"/>
          <w:color w:val="000000"/>
          <w:sz w:val="20"/>
          <w:szCs w:val="20"/>
          <w:lang w:val="en-GB"/>
        </w:rPr>
        <w:br/>
      </w:r>
      <w:r w:rsidRPr="0038107D">
        <w:rPr>
          <w:rFonts w:ascii="Helvetica" w:hAnsi="Helvetica"/>
          <w:color w:val="000000"/>
          <w:sz w:val="20"/>
          <w:szCs w:val="20"/>
          <w:lang w:val="en-GB"/>
        </w:rPr>
        <w:br/>
        <w:t xml:space="preserve">1-The demo only include files to be mapped to the transcriptome, it would be nice to have the genome and the </w:t>
      </w:r>
      <w:proofErr w:type="spellStart"/>
      <w:r w:rsidRPr="0038107D">
        <w:rPr>
          <w:rFonts w:ascii="Helvetica" w:hAnsi="Helvetica"/>
          <w:color w:val="000000"/>
          <w:sz w:val="20"/>
          <w:szCs w:val="20"/>
          <w:lang w:val="en-GB"/>
        </w:rPr>
        <w:t>gff</w:t>
      </w:r>
      <w:proofErr w:type="spellEnd"/>
      <w:r w:rsidRPr="0038107D">
        <w:rPr>
          <w:rFonts w:ascii="Helvetica" w:hAnsi="Helvetica"/>
          <w:color w:val="000000"/>
          <w:sz w:val="20"/>
          <w:szCs w:val="20"/>
          <w:lang w:val="en-GB"/>
        </w:rPr>
        <w:t xml:space="preserve"> file to test this function also</w:t>
      </w:r>
    </w:p>
    <w:p w14:paraId="03A574F0" w14:textId="77777777" w:rsidR="001472AC" w:rsidRPr="0038107D" w:rsidRDefault="001472AC" w:rsidP="005D55A6">
      <w:pPr>
        <w:rPr>
          <w:rFonts w:ascii="Helvetica" w:hAnsi="Helvetica"/>
          <w:color w:val="000000"/>
          <w:sz w:val="20"/>
          <w:szCs w:val="20"/>
          <w:lang w:val="en-GB"/>
        </w:rPr>
      </w:pPr>
    </w:p>
    <w:p w14:paraId="7D83C0DF" w14:textId="77777777" w:rsidR="001472AC" w:rsidRPr="0038107D" w:rsidRDefault="001472AC" w:rsidP="005D55A6">
      <w:pPr>
        <w:rPr>
          <w:rFonts w:ascii="Helvetica" w:hAnsi="Helvetica"/>
          <w:color w:val="000000"/>
          <w:sz w:val="20"/>
          <w:szCs w:val="20"/>
          <w:lang w:val="en-GB"/>
        </w:rPr>
      </w:pPr>
      <w:r w:rsidRPr="0038107D">
        <w:rPr>
          <w:rFonts w:ascii="Helvetica" w:hAnsi="Helvetica"/>
          <w:color w:val="000000"/>
          <w:sz w:val="20"/>
          <w:szCs w:val="20"/>
          <w:highlight w:val="yellow"/>
          <w:lang w:val="en-GB"/>
        </w:rPr>
        <w:t xml:space="preserve">We have added the current </w:t>
      </w:r>
      <w:ins w:id="24" w:author="Marc Lohse" w:date="2012-04-30T17:31:00Z">
        <w:r w:rsidR="003036F4" w:rsidRPr="003036F4">
          <w:rPr>
            <w:rFonts w:ascii="Helvetica" w:hAnsi="Helvetica"/>
            <w:i/>
            <w:color w:val="000000"/>
            <w:sz w:val="20"/>
            <w:szCs w:val="20"/>
            <w:highlight w:val="yellow"/>
            <w:lang w:val="en-GB"/>
          </w:rPr>
          <w:t>Arabidopsis thaliana</w:t>
        </w:r>
        <w:r w:rsidR="003036F4">
          <w:rPr>
            <w:rFonts w:ascii="Helvetica" w:hAnsi="Helvetica"/>
            <w:color w:val="000000"/>
            <w:sz w:val="20"/>
            <w:szCs w:val="20"/>
            <w:highlight w:val="yellow"/>
            <w:lang w:val="en-GB"/>
          </w:rPr>
          <w:t xml:space="preserve"> </w:t>
        </w:r>
      </w:ins>
      <w:r w:rsidRPr="0038107D">
        <w:rPr>
          <w:rFonts w:ascii="Helvetica" w:hAnsi="Helvetica"/>
          <w:color w:val="000000"/>
          <w:sz w:val="20"/>
          <w:szCs w:val="20"/>
          <w:highlight w:val="yellow"/>
          <w:lang w:val="en-GB"/>
        </w:rPr>
        <w:t>TAIR10 genome release sequences and GFF3 annotation file to the test set available from our web site.</w:t>
      </w:r>
      <w:r w:rsidRPr="0038107D">
        <w:rPr>
          <w:rFonts w:ascii="Helvetica" w:hAnsi="Helvetica"/>
          <w:color w:val="000000"/>
          <w:sz w:val="20"/>
          <w:szCs w:val="20"/>
          <w:lang w:val="en-GB"/>
        </w:rPr>
        <w:t xml:space="preserve"> </w:t>
      </w:r>
    </w:p>
    <w:p w14:paraId="428B393A" w14:textId="77777777" w:rsidR="001472AC" w:rsidRPr="0038107D" w:rsidRDefault="001472AC" w:rsidP="005D55A6">
      <w:pPr>
        <w:rPr>
          <w:rFonts w:ascii="Helvetica" w:hAnsi="Helvetica"/>
          <w:color w:val="000000"/>
          <w:sz w:val="20"/>
          <w:szCs w:val="20"/>
          <w:lang w:val="en-GB"/>
        </w:rPr>
      </w:pPr>
      <w:r w:rsidRPr="0038107D">
        <w:rPr>
          <w:rFonts w:ascii="Helvetica" w:hAnsi="Helvetica"/>
          <w:color w:val="000000"/>
          <w:sz w:val="20"/>
          <w:szCs w:val="20"/>
          <w:lang w:val="en-GB"/>
        </w:rPr>
        <w:br/>
        <w:t xml:space="preserve">2-It would be great that when you open a project that exists you can add new samples without </w:t>
      </w:r>
      <w:proofErr w:type="spellStart"/>
      <w:r w:rsidRPr="0038107D">
        <w:rPr>
          <w:rFonts w:ascii="Helvetica" w:hAnsi="Helvetica"/>
          <w:color w:val="000000"/>
          <w:sz w:val="20"/>
          <w:szCs w:val="20"/>
          <w:lang w:val="en-GB"/>
        </w:rPr>
        <w:t>analyze</w:t>
      </w:r>
      <w:proofErr w:type="spellEnd"/>
      <w:r w:rsidRPr="0038107D">
        <w:rPr>
          <w:rFonts w:ascii="Helvetica" w:hAnsi="Helvetica"/>
          <w:color w:val="000000"/>
          <w:sz w:val="20"/>
          <w:szCs w:val="20"/>
          <w:lang w:val="en-GB"/>
        </w:rPr>
        <w:t xml:space="preserve"> everything again (If the tools already does this, please put in the tutorial how to do it). Moreover, I had some problem when open a project that </w:t>
      </w:r>
      <w:proofErr w:type="gramStart"/>
      <w:r w:rsidRPr="0038107D">
        <w:rPr>
          <w:rFonts w:ascii="Helvetica" w:hAnsi="Helvetica"/>
          <w:color w:val="000000"/>
          <w:sz w:val="20"/>
          <w:szCs w:val="20"/>
          <w:lang w:val="en-GB"/>
        </w:rPr>
        <w:t>exists,</w:t>
      </w:r>
      <w:proofErr w:type="gramEnd"/>
      <w:r w:rsidRPr="0038107D">
        <w:rPr>
          <w:rFonts w:ascii="Helvetica" w:hAnsi="Helvetica"/>
          <w:color w:val="000000"/>
          <w:sz w:val="20"/>
          <w:szCs w:val="20"/>
          <w:lang w:val="en-GB"/>
        </w:rPr>
        <w:t xml:space="preserve"> the tool did not recognize any sample after the read filtering, when the user has to design the experiment.</w:t>
      </w:r>
    </w:p>
    <w:p w14:paraId="721F369E" w14:textId="77777777" w:rsidR="001472AC" w:rsidRPr="0038107D" w:rsidRDefault="001472AC" w:rsidP="005D55A6">
      <w:pPr>
        <w:rPr>
          <w:rFonts w:ascii="Helvetica" w:hAnsi="Helvetica"/>
          <w:color w:val="000000"/>
          <w:sz w:val="20"/>
          <w:szCs w:val="20"/>
          <w:lang w:val="en-GB"/>
        </w:rPr>
      </w:pPr>
    </w:p>
    <w:p w14:paraId="327F2F5B" w14:textId="77777777" w:rsidR="001472AC" w:rsidRPr="0038107D" w:rsidRDefault="001472AC" w:rsidP="00692B73">
      <w:pPr>
        <w:rPr>
          <w:rFonts w:ascii="Helvetica" w:hAnsi="Helvetica"/>
          <w:color w:val="000000"/>
          <w:sz w:val="20"/>
          <w:szCs w:val="20"/>
          <w:lang w:val="en-GB"/>
        </w:rPr>
      </w:pPr>
      <w:r w:rsidRPr="0038107D">
        <w:rPr>
          <w:rFonts w:ascii="Helvetica" w:hAnsi="Helvetica"/>
          <w:color w:val="000000"/>
          <w:sz w:val="20"/>
          <w:szCs w:val="20"/>
          <w:highlight w:val="yellow"/>
          <w:lang w:val="en-GB"/>
        </w:rPr>
        <w:t xml:space="preserve">When importing an existing project, the quality checking and trimming steps can </w:t>
      </w:r>
      <w:ins w:id="25" w:author="usadel" w:date="2012-04-28T14:49:00Z">
        <w:r w:rsidRPr="0038107D">
          <w:rPr>
            <w:rFonts w:ascii="Helvetica" w:hAnsi="Helvetica"/>
            <w:color w:val="000000"/>
            <w:sz w:val="20"/>
            <w:szCs w:val="20"/>
            <w:highlight w:val="yellow"/>
            <w:lang w:val="en-GB"/>
          </w:rPr>
          <w:t xml:space="preserve">now??? </w:t>
        </w:r>
      </w:ins>
      <w:proofErr w:type="gramStart"/>
      <w:r w:rsidRPr="0038107D">
        <w:rPr>
          <w:rFonts w:ascii="Helvetica" w:hAnsi="Helvetica"/>
          <w:color w:val="000000"/>
          <w:sz w:val="20"/>
          <w:szCs w:val="20"/>
          <w:highlight w:val="yellow"/>
          <w:lang w:val="en-GB"/>
        </w:rPr>
        <w:t>be</w:t>
      </w:r>
      <w:proofErr w:type="gramEnd"/>
      <w:r w:rsidRPr="0038107D">
        <w:rPr>
          <w:rFonts w:ascii="Helvetica" w:hAnsi="Helvetica"/>
          <w:color w:val="000000"/>
          <w:sz w:val="20"/>
          <w:szCs w:val="20"/>
          <w:highlight w:val="yellow"/>
          <w:lang w:val="en-GB"/>
        </w:rPr>
        <w:t xml:space="preserve"> skipped, since the data imported </w:t>
      </w:r>
      <w:ins w:id="26" w:author="Marc Lohse" w:date="2012-04-30T17:31:00Z">
        <w:r w:rsidR="003036F4">
          <w:rPr>
            <w:rFonts w:ascii="Helvetica" w:hAnsi="Helvetica"/>
            <w:color w:val="000000"/>
            <w:sz w:val="20"/>
            <w:szCs w:val="20"/>
            <w:highlight w:val="yellow"/>
            <w:lang w:val="en-GB"/>
          </w:rPr>
          <w:t>have</w:t>
        </w:r>
        <w:r w:rsidR="003036F4" w:rsidRPr="0038107D">
          <w:rPr>
            <w:rFonts w:ascii="Helvetica" w:hAnsi="Helvetica"/>
            <w:color w:val="000000"/>
            <w:sz w:val="20"/>
            <w:szCs w:val="20"/>
            <w:highlight w:val="yellow"/>
            <w:lang w:val="en-GB"/>
          </w:rPr>
          <w:t xml:space="preserve"> </w:t>
        </w:r>
      </w:ins>
      <w:r w:rsidRPr="0038107D">
        <w:rPr>
          <w:rFonts w:ascii="Helvetica" w:hAnsi="Helvetica"/>
          <w:color w:val="000000"/>
          <w:sz w:val="20"/>
          <w:szCs w:val="20"/>
          <w:highlight w:val="yellow"/>
          <w:lang w:val="en-GB"/>
        </w:rPr>
        <w:t xml:space="preserve">already been checked/trimmed in the analysis that is imported. </w:t>
      </w:r>
      <w:ins w:id="27" w:author="Marc Lohse" w:date="2012-04-30T17:31:00Z">
        <w:r w:rsidR="003036F4">
          <w:rPr>
            <w:rFonts w:ascii="Helvetica" w:hAnsi="Helvetica"/>
            <w:color w:val="000000"/>
            <w:sz w:val="20"/>
            <w:szCs w:val="20"/>
            <w:highlight w:val="yellow"/>
            <w:lang w:val="en-GB"/>
          </w:rPr>
          <w:t>However, w</w:t>
        </w:r>
      </w:ins>
      <w:r w:rsidRPr="0038107D">
        <w:rPr>
          <w:rFonts w:ascii="Helvetica" w:hAnsi="Helvetica"/>
          <w:color w:val="000000"/>
          <w:sz w:val="20"/>
          <w:szCs w:val="20"/>
          <w:highlight w:val="yellow"/>
          <w:lang w:val="en-GB"/>
        </w:rPr>
        <w:t xml:space="preserve">hen adding additional input files, </w:t>
      </w:r>
      <w:ins w:id="28" w:author="Marc Lohse" w:date="2012-04-30T17:31:00Z">
        <w:r w:rsidR="003036F4">
          <w:rPr>
            <w:rFonts w:ascii="Helvetica" w:hAnsi="Helvetica"/>
            <w:color w:val="000000"/>
            <w:sz w:val="20"/>
            <w:szCs w:val="20"/>
            <w:highlight w:val="yellow"/>
            <w:lang w:val="en-GB"/>
          </w:rPr>
          <w:t>t</w:t>
        </w:r>
      </w:ins>
      <w:r w:rsidRPr="0038107D">
        <w:rPr>
          <w:rFonts w:ascii="Helvetica" w:hAnsi="Helvetica"/>
          <w:color w:val="000000"/>
          <w:sz w:val="20"/>
          <w:szCs w:val="20"/>
          <w:highlight w:val="yellow"/>
          <w:lang w:val="en-GB"/>
        </w:rPr>
        <w:t>he mapping and analysis steps have to be repeated. We implemented this behavio</w:t>
      </w:r>
      <w:ins w:id="29" w:author="Marc Lohse" w:date="2012-04-30T17:31:00Z">
        <w:r w:rsidR="003036F4">
          <w:rPr>
            <w:rFonts w:ascii="Helvetica" w:hAnsi="Helvetica"/>
            <w:color w:val="000000"/>
            <w:sz w:val="20"/>
            <w:szCs w:val="20"/>
            <w:highlight w:val="yellow"/>
            <w:lang w:val="en-GB"/>
          </w:rPr>
          <w:t>u</w:t>
        </w:r>
      </w:ins>
      <w:r w:rsidRPr="0038107D">
        <w:rPr>
          <w:rFonts w:ascii="Helvetica" w:hAnsi="Helvetica"/>
          <w:color w:val="000000"/>
          <w:sz w:val="20"/>
          <w:szCs w:val="20"/>
          <w:highlight w:val="yellow"/>
          <w:lang w:val="en-GB"/>
        </w:rPr>
        <w:t xml:space="preserve">r based on the assumption that a user who imports an existing project does this most likely because </w:t>
      </w:r>
      <w:ins w:id="30" w:author="Marc Lohse" w:date="2012-04-30T17:30:00Z">
        <w:r w:rsidR="003036F4">
          <w:rPr>
            <w:rFonts w:ascii="Helvetica" w:hAnsi="Helvetica"/>
            <w:color w:val="000000"/>
            <w:sz w:val="20"/>
            <w:szCs w:val="20"/>
            <w:highlight w:val="yellow"/>
            <w:lang w:val="en-GB"/>
          </w:rPr>
          <w:t>they want</w:t>
        </w:r>
      </w:ins>
      <w:r w:rsidRPr="0038107D">
        <w:rPr>
          <w:rFonts w:ascii="Helvetica" w:hAnsi="Helvetica"/>
          <w:color w:val="000000"/>
          <w:sz w:val="20"/>
          <w:szCs w:val="20"/>
          <w:highlight w:val="yellow"/>
          <w:lang w:val="en-GB"/>
        </w:rPr>
        <w:t xml:space="preserve"> to modify the settings of the mapping and statistical analysis. However, when the analysis is to be repeated with identical settings, but with additional input data files, </w:t>
      </w:r>
      <w:proofErr w:type="spellStart"/>
      <w:r w:rsidRPr="0038107D">
        <w:rPr>
          <w:rFonts w:ascii="Helvetica" w:hAnsi="Helvetica"/>
          <w:color w:val="000000"/>
          <w:sz w:val="20"/>
          <w:szCs w:val="20"/>
          <w:highlight w:val="yellow"/>
          <w:lang w:val="en-GB"/>
        </w:rPr>
        <w:t>RobiNA</w:t>
      </w:r>
      <w:proofErr w:type="spellEnd"/>
      <w:r w:rsidRPr="0038107D">
        <w:rPr>
          <w:rFonts w:ascii="Helvetica" w:hAnsi="Helvetica"/>
          <w:color w:val="000000"/>
          <w:sz w:val="20"/>
          <w:szCs w:val="20"/>
          <w:highlight w:val="yellow"/>
          <w:lang w:val="en-GB"/>
        </w:rPr>
        <w:t xml:space="preserve"> does not yet provide the option to run the mapping step just for these new files (to save time). We are very grateful for pointing out this shortcoming and will include this feature in the next release of the tool.</w:t>
      </w:r>
      <w:r w:rsidRPr="0038107D">
        <w:rPr>
          <w:rFonts w:ascii="Helvetica" w:hAnsi="Helvetica"/>
          <w:color w:val="000000"/>
          <w:sz w:val="20"/>
          <w:szCs w:val="20"/>
          <w:lang w:val="en-GB"/>
        </w:rPr>
        <w:t xml:space="preserve"> </w:t>
      </w:r>
    </w:p>
    <w:p w14:paraId="54487586" w14:textId="77777777" w:rsidR="001472AC" w:rsidRPr="0038107D" w:rsidRDefault="001472AC" w:rsidP="005D55A6">
      <w:pPr>
        <w:numPr>
          <w:ins w:id="31" w:author="usadel" w:date="2012-04-28T14:51:00Z"/>
        </w:numPr>
        <w:rPr>
          <w:ins w:id="32" w:author="usadel" w:date="2012-04-28T14:51:00Z"/>
          <w:rFonts w:ascii="Helvetica" w:hAnsi="Helvetica"/>
          <w:color w:val="000000"/>
          <w:sz w:val="20"/>
          <w:szCs w:val="20"/>
          <w:highlight w:val="yellow"/>
          <w:lang w:val="en-GB"/>
        </w:rPr>
      </w:pPr>
    </w:p>
    <w:p w14:paraId="7AD169BF" w14:textId="77777777" w:rsidR="001472AC" w:rsidRPr="0038107D" w:rsidRDefault="001472AC" w:rsidP="00692B73">
      <w:pPr>
        <w:rPr>
          <w:rFonts w:ascii="Helvetica" w:hAnsi="Helvetica"/>
          <w:color w:val="000000"/>
          <w:sz w:val="20"/>
          <w:szCs w:val="20"/>
          <w:lang w:val="en-GB"/>
        </w:rPr>
      </w:pPr>
      <w:ins w:id="33" w:author="usadel" w:date="2012-04-28T14:51:00Z">
        <w:r w:rsidRPr="0038107D">
          <w:rPr>
            <w:rFonts w:ascii="Helvetica" w:hAnsi="Helvetica"/>
            <w:color w:val="000000"/>
            <w:sz w:val="20"/>
            <w:szCs w:val="20"/>
            <w:highlight w:val="yellow"/>
            <w:lang w:val="en-GB"/>
          </w:rPr>
          <w:t>We have corrected a</w:t>
        </w:r>
      </w:ins>
      <w:r w:rsidRPr="0038107D">
        <w:rPr>
          <w:rFonts w:ascii="Helvetica" w:hAnsi="Helvetica"/>
          <w:color w:val="000000"/>
          <w:sz w:val="20"/>
          <w:szCs w:val="20"/>
          <w:highlight w:val="yellow"/>
          <w:lang w:val="en-GB"/>
        </w:rPr>
        <w:t xml:space="preserve"> bug ca</w:t>
      </w:r>
      <w:ins w:id="34" w:author="usadel" w:date="2012-04-28T14:50:00Z">
        <w:r w:rsidRPr="0038107D">
          <w:rPr>
            <w:rFonts w:ascii="Helvetica" w:hAnsi="Helvetica"/>
            <w:color w:val="000000"/>
            <w:sz w:val="20"/>
            <w:szCs w:val="20"/>
            <w:highlight w:val="yellow"/>
            <w:lang w:val="en-GB"/>
          </w:rPr>
          <w:t>u</w:t>
        </w:r>
      </w:ins>
      <w:r w:rsidRPr="0038107D">
        <w:rPr>
          <w:rFonts w:ascii="Helvetica" w:hAnsi="Helvetica"/>
          <w:color w:val="000000"/>
          <w:sz w:val="20"/>
          <w:szCs w:val="20"/>
          <w:highlight w:val="yellow"/>
          <w:lang w:val="en-GB"/>
        </w:rPr>
        <w:t>sing the samples to disappear upon import of an existing project so that project import now works properly on all operating system available to us for testing.</w:t>
      </w:r>
    </w:p>
    <w:p w14:paraId="4ED2BCF2" w14:textId="77777777" w:rsidR="001472AC" w:rsidRPr="0038107D" w:rsidRDefault="001472AC" w:rsidP="005D55A6">
      <w:pPr>
        <w:rPr>
          <w:rFonts w:ascii="Helvetica" w:hAnsi="Helvetica"/>
          <w:color w:val="000000"/>
          <w:sz w:val="20"/>
          <w:szCs w:val="20"/>
          <w:lang w:val="en-GB"/>
        </w:rPr>
      </w:pPr>
      <w:r w:rsidRPr="0038107D">
        <w:rPr>
          <w:rFonts w:ascii="Helvetica" w:hAnsi="Helvetica"/>
          <w:color w:val="000000"/>
          <w:sz w:val="20"/>
          <w:szCs w:val="20"/>
          <w:lang w:val="en-GB"/>
        </w:rPr>
        <w:br/>
        <w:t>3-It would be good to have a quick start showing how to use it in 5 steps</w:t>
      </w:r>
    </w:p>
    <w:p w14:paraId="05A773CC" w14:textId="77777777" w:rsidR="001472AC" w:rsidRPr="0038107D" w:rsidRDefault="001472AC" w:rsidP="005D55A6">
      <w:pPr>
        <w:rPr>
          <w:rFonts w:ascii="Helvetica" w:hAnsi="Helvetica"/>
          <w:color w:val="000000"/>
          <w:sz w:val="20"/>
          <w:szCs w:val="20"/>
          <w:lang w:val="en-GB"/>
        </w:rPr>
      </w:pPr>
    </w:p>
    <w:p w14:paraId="04121176" w14:textId="2D206BC0" w:rsidR="001472AC" w:rsidRPr="0038107D" w:rsidRDefault="001472AC" w:rsidP="005D55A6">
      <w:pPr>
        <w:rPr>
          <w:rFonts w:ascii="Helvetica" w:hAnsi="Helvetica"/>
          <w:color w:val="000000"/>
          <w:sz w:val="20"/>
          <w:szCs w:val="20"/>
          <w:lang w:val="en-GB"/>
        </w:rPr>
      </w:pPr>
      <w:del w:id="35" w:author="Marc Lohse" w:date="2012-05-02T18:16:00Z">
        <w:r w:rsidRPr="002C694F" w:rsidDel="002C694F">
          <w:rPr>
            <w:rFonts w:ascii="Helvetica" w:hAnsi="Helvetica"/>
            <w:color w:val="000000"/>
            <w:sz w:val="20"/>
            <w:szCs w:val="20"/>
            <w:highlight w:val="yellow"/>
            <w:lang w:val="en-GB"/>
          </w:rPr>
          <w:delText>OK geht schnell</w:delText>
        </w:r>
      </w:del>
      <w:ins w:id="36" w:author="usadel" w:date="2012-04-28T14:51:00Z">
        <w:del w:id="37" w:author="Marc Lohse" w:date="2012-05-02T18:16:00Z">
          <w:r w:rsidRPr="002C694F" w:rsidDel="002C694F">
            <w:rPr>
              <w:rFonts w:ascii="Helvetica" w:hAnsi="Helvetica"/>
              <w:color w:val="000000"/>
              <w:sz w:val="20"/>
              <w:szCs w:val="20"/>
              <w:highlight w:val="yellow"/>
              <w:lang w:val="en-GB"/>
            </w:rPr>
            <w:delText xml:space="preserve"> Then do  it? </w:delText>
          </w:r>
          <w:r w:rsidRPr="002C694F" w:rsidDel="002C694F">
            <w:rPr>
              <w:rFonts w:ascii="Helvetica" w:hAnsi="Helvetica"/>
              <w:color w:val="000000"/>
              <w:sz w:val="20"/>
              <w:szCs w:val="20"/>
              <w:highlight w:val="yellow"/>
              <w:lang w:val="en-GB"/>
            </w:rPr>
            <w:sym w:font="Wingdings" w:char="F04A"/>
          </w:r>
        </w:del>
      </w:ins>
      <w:ins w:id="38" w:author="Marc Lohse" w:date="2012-05-02T18:16:00Z">
        <w:r w:rsidR="002C694F" w:rsidRPr="002C694F">
          <w:rPr>
            <w:rFonts w:ascii="Helvetica" w:hAnsi="Helvetica"/>
            <w:color w:val="000000"/>
            <w:sz w:val="20"/>
            <w:szCs w:val="20"/>
            <w:highlight w:val="yellow"/>
            <w:lang w:val="en-GB"/>
          </w:rPr>
          <w:t xml:space="preserve">Thank you for this </w:t>
        </w:r>
      </w:ins>
      <w:ins w:id="39" w:author="Marc Lohse" w:date="2012-05-02T18:17:00Z">
        <w:r w:rsidR="002C694F" w:rsidRPr="002C694F">
          <w:rPr>
            <w:rFonts w:ascii="Helvetica" w:hAnsi="Helvetica"/>
            <w:color w:val="000000"/>
            <w:sz w:val="20"/>
            <w:szCs w:val="20"/>
            <w:highlight w:val="yellow"/>
            <w:lang w:val="en-GB"/>
          </w:rPr>
          <w:t xml:space="preserve">very good suggestion. We have created a screenshot-based quick start guide that can be downloaded from the </w:t>
        </w:r>
      </w:ins>
      <w:proofErr w:type="spellStart"/>
      <w:ins w:id="40" w:author="Marc Lohse" w:date="2012-05-02T18:18:00Z">
        <w:r w:rsidR="002C694F" w:rsidRPr="002C694F">
          <w:rPr>
            <w:rFonts w:ascii="Helvetica" w:hAnsi="Helvetica"/>
            <w:color w:val="000000"/>
            <w:sz w:val="20"/>
            <w:szCs w:val="20"/>
            <w:highlight w:val="yellow"/>
            <w:lang w:val="en-GB"/>
          </w:rPr>
          <w:t>RobiNA</w:t>
        </w:r>
        <w:proofErr w:type="spellEnd"/>
        <w:r w:rsidR="002C694F" w:rsidRPr="002C694F">
          <w:rPr>
            <w:rFonts w:ascii="Helvetica" w:hAnsi="Helvetica"/>
            <w:color w:val="000000"/>
            <w:sz w:val="20"/>
            <w:szCs w:val="20"/>
            <w:highlight w:val="yellow"/>
            <w:lang w:val="en-GB"/>
          </w:rPr>
          <w:t xml:space="preserve"> website.</w:t>
        </w:r>
      </w:ins>
      <w:ins w:id="41" w:author="Marc Lohse" w:date="2012-05-02T18:17:00Z">
        <w:r w:rsidR="002C694F">
          <w:rPr>
            <w:rFonts w:ascii="Helvetica" w:hAnsi="Helvetica"/>
            <w:color w:val="000000"/>
            <w:sz w:val="20"/>
            <w:szCs w:val="20"/>
            <w:lang w:val="en-GB"/>
          </w:rPr>
          <w:t xml:space="preserve"> </w:t>
        </w:r>
      </w:ins>
    </w:p>
    <w:p w14:paraId="44347FC2" w14:textId="77777777" w:rsidR="001472AC" w:rsidRPr="0038107D" w:rsidRDefault="001472AC" w:rsidP="005D55A6">
      <w:pPr>
        <w:rPr>
          <w:rFonts w:ascii="Helvetica" w:hAnsi="Helvetica"/>
          <w:color w:val="000000"/>
          <w:sz w:val="20"/>
          <w:szCs w:val="20"/>
          <w:lang w:val="en-GB"/>
        </w:rPr>
      </w:pPr>
    </w:p>
    <w:p w14:paraId="2D160F8B" w14:textId="77777777" w:rsidR="001472AC" w:rsidRPr="0038107D" w:rsidRDefault="001472AC" w:rsidP="005D55A6">
      <w:pPr>
        <w:rPr>
          <w:rFonts w:ascii="Helvetica" w:hAnsi="Helvetica"/>
          <w:color w:val="000000"/>
          <w:sz w:val="20"/>
          <w:szCs w:val="20"/>
          <w:lang w:val="en-GB"/>
        </w:rPr>
      </w:pPr>
      <w:r w:rsidRPr="0038107D">
        <w:rPr>
          <w:rFonts w:ascii="Helvetica" w:hAnsi="Helvetica"/>
          <w:color w:val="000000"/>
          <w:sz w:val="20"/>
          <w:szCs w:val="20"/>
          <w:lang w:val="en-GB"/>
        </w:rPr>
        <w:br/>
        <w:t xml:space="preserve">4-Can the </w:t>
      </w:r>
      <w:proofErr w:type="gramStart"/>
      <w:r w:rsidRPr="0038107D">
        <w:rPr>
          <w:rFonts w:ascii="Helvetica" w:hAnsi="Helvetica"/>
          <w:color w:val="000000"/>
          <w:sz w:val="20"/>
          <w:szCs w:val="20"/>
          <w:lang w:val="en-GB"/>
        </w:rPr>
        <w:t>program detect</w:t>
      </w:r>
      <w:proofErr w:type="gramEnd"/>
      <w:r w:rsidRPr="0038107D">
        <w:rPr>
          <w:rFonts w:ascii="Helvetica" w:hAnsi="Helvetica"/>
          <w:color w:val="000000"/>
          <w:sz w:val="20"/>
          <w:szCs w:val="20"/>
          <w:lang w:val="en-GB"/>
        </w:rPr>
        <w:t xml:space="preserve"> isoforms?</w:t>
      </w:r>
    </w:p>
    <w:p w14:paraId="425F07B6" w14:textId="77777777" w:rsidR="001472AC" w:rsidRPr="0038107D" w:rsidRDefault="001472AC" w:rsidP="005D55A6">
      <w:pPr>
        <w:rPr>
          <w:rFonts w:ascii="Helvetica" w:hAnsi="Helvetica"/>
          <w:color w:val="000000"/>
          <w:sz w:val="20"/>
          <w:szCs w:val="20"/>
          <w:lang w:val="en-GB"/>
        </w:rPr>
      </w:pPr>
    </w:p>
    <w:p w14:paraId="52B79E25" w14:textId="4FD25DEB" w:rsidR="001472AC" w:rsidRPr="0038107D" w:rsidRDefault="001472AC" w:rsidP="005D55A6">
      <w:pPr>
        <w:rPr>
          <w:rFonts w:ascii="Helvetica" w:hAnsi="Helvetica"/>
          <w:color w:val="000000"/>
          <w:sz w:val="20"/>
          <w:szCs w:val="20"/>
          <w:lang w:val="en-GB"/>
        </w:rPr>
      </w:pPr>
      <w:r w:rsidRPr="0038107D">
        <w:rPr>
          <w:rFonts w:ascii="Helvetica" w:hAnsi="Helvetica"/>
          <w:color w:val="000000"/>
          <w:sz w:val="20"/>
          <w:szCs w:val="20"/>
          <w:highlight w:val="yellow"/>
          <w:lang w:val="en-GB"/>
        </w:rPr>
        <w:t xml:space="preserve">No – in its current state, </w:t>
      </w:r>
      <w:proofErr w:type="spellStart"/>
      <w:r w:rsidRPr="0038107D">
        <w:rPr>
          <w:rFonts w:ascii="Helvetica" w:hAnsi="Helvetica"/>
          <w:color w:val="000000"/>
          <w:sz w:val="20"/>
          <w:szCs w:val="20"/>
          <w:highlight w:val="yellow"/>
          <w:lang w:val="en-GB"/>
        </w:rPr>
        <w:t>RobiNA</w:t>
      </w:r>
      <w:proofErr w:type="spellEnd"/>
      <w:r w:rsidRPr="0038107D">
        <w:rPr>
          <w:rFonts w:ascii="Helvetica" w:hAnsi="Helvetica"/>
          <w:color w:val="000000"/>
          <w:sz w:val="20"/>
          <w:szCs w:val="20"/>
          <w:highlight w:val="yellow"/>
          <w:lang w:val="en-GB"/>
        </w:rPr>
        <w:t xml:space="preserve"> works on the level of genes when using a genome as the reference and on the level of transcripts if a transcriptome is provided. If the provided transcriptome contains isoform transcripts, only those reads that map into the unique regions of the isoforms will be considered for differential gene expression analysis. Proper handling of </w:t>
      </w:r>
      <w:ins w:id="42" w:author="Marc Lohse" w:date="2012-05-02T18:19:00Z">
        <w:r w:rsidR="002C694F">
          <w:rPr>
            <w:rFonts w:ascii="Helvetica" w:hAnsi="Helvetica"/>
            <w:color w:val="000000"/>
            <w:sz w:val="20"/>
            <w:szCs w:val="20"/>
            <w:highlight w:val="yellow"/>
            <w:lang w:val="en-GB"/>
          </w:rPr>
          <w:t xml:space="preserve">reads that map ambiguously e.g. to several </w:t>
        </w:r>
      </w:ins>
      <w:r w:rsidRPr="0038107D">
        <w:rPr>
          <w:rFonts w:ascii="Helvetica" w:hAnsi="Helvetica"/>
          <w:color w:val="000000"/>
          <w:sz w:val="20"/>
          <w:szCs w:val="20"/>
          <w:highlight w:val="yellow"/>
          <w:lang w:val="en-GB"/>
        </w:rPr>
        <w:t>transcript isoforms is a non-trivial task, however, we are currently working on including this feature in the next version of the software.</w:t>
      </w:r>
    </w:p>
    <w:p w14:paraId="693AC0CA" w14:textId="77777777" w:rsidR="001472AC" w:rsidRPr="0038107D" w:rsidRDefault="001472AC" w:rsidP="005D55A6">
      <w:pPr>
        <w:rPr>
          <w:rFonts w:ascii="Helvetica" w:hAnsi="Helvetica"/>
          <w:color w:val="000000"/>
          <w:sz w:val="20"/>
          <w:szCs w:val="20"/>
          <w:lang w:val="en-GB"/>
        </w:rPr>
      </w:pPr>
      <w:ins w:id="43" w:author="usadel" w:date="2012-04-28T14:52:00Z">
        <w:r w:rsidRPr="0038107D">
          <w:rPr>
            <w:rFonts w:ascii="Helvetica" w:hAnsi="Helvetica"/>
            <w:color w:val="000000"/>
            <w:sz w:val="20"/>
            <w:szCs w:val="20"/>
            <w:lang w:val="en-GB"/>
          </w:rPr>
          <w:t>We have clarified this behaviour in the accompanying software manual.</w:t>
        </w:r>
      </w:ins>
    </w:p>
    <w:p w14:paraId="0E02ECF0" w14:textId="77777777" w:rsidR="001472AC" w:rsidRPr="0038107D" w:rsidRDefault="001472AC" w:rsidP="005D55A6">
      <w:pPr>
        <w:rPr>
          <w:rFonts w:ascii="Helvetica" w:hAnsi="Helvetica"/>
          <w:color w:val="000000"/>
          <w:sz w:val="20"/>
          <w:szCs w:val="20"/>
          <w:lang w:val="en-GB"/>
        </w:rPr>
      </w:pPr>
      <w:r w:rsidRPr="0038107D">
        <w:rPr>
          <w:rFonts w:ascii="Helvetica" w:hAnsi="Helvetica"/>
          <w:color w:val="000000"/>
          <w:sz w:val="20"/>
          <w:szCs w:val="20"/>
          <w:lang w:val="en-GB"/>
        </w:rPr>
        <w:br/>
        <w:t xml:space="preserve">5-If reads are longer than 36 (72) it is more difficult to bowtie to map them. Those this tool fragment the reads in this case? </w:t>
      </w:r>
      <w:proofErr w:type="gramStart"/>
      <w:r w:rsidRPr="0038107D">
        <w:rPr>
          <w:rFonts w:ascii="Helvetica" w:hAnsi="Helvetica"/>
          <w:color w:val="000000"/>
          <w:sz w:val="20"/>
          <w:szCs w:val="20"/>
          <w:lang w:val="en-GB"/>
        </w:rPr>
        <w:t>and</w:t>
      </w:r>
      <w:proofErr w:type="gramEnd"/>
      <w:r w:rsidRPr="0038107D">
        <w:rPr>
          <w:rFonts w:ascii="Helvetica" w:hAnsi="Helvetica"/>
          <w:color w:val="000000"/>
          <w:sz w:val="20"/>
          <w:szCs w:val="20"/>
          <w:lang w:val="en-GB"/>
        </w:rPr>
        <w:t xml:space="preserve"> how longer reads would affect the analysis?</w:t>
      </w:r>
    </w:p>
    <w:p w14:paraId="214867B7" w14:textId="77777777" w:rsidR="001472AC" w:rsidRPr="0038107D" w:rsidRDefault="001472AC" w:rsidP="005D55A6">
      <w:pPr>
        <w:rPr>
          <w:rFonts w:ascii="Helvetica" w:hAnsi="Helvetica"/>
          <w:color w:val="000000"/>
          <w:sz w:val="20"/>
          <w:szCs w:val="20"/>
          <w:lang w:val="en-GB"/>
        </w:rPr>
      </w:pPr>
    </w:p>
    <w:p w14:paraId="71BF979E" w14:textId="77777777" w:rsidR="001472AC" w:rsidRPr="0038107D" w:rsidRDefault="001472AC" w:rsidP="00427C37">
      <w:pPr>
        <w:rPr>
          <w:ins w:id="44" w:author="usadel" w:date="2012-04-28T14:53:00Z"/>
          <w:rFonts w:ascii="Helvetica" w:hAnsi="Helvetica"/>
          <w:color w:val="000000"/>
          <w:sz w:val="20"/>
          <w:szCs w:val="20"/>
          <w:lang w:val="en-GB"/>
        </w:rPr>
      </w:pPr>
      <w:proofErr w:type="spellStart"/>
      <w:r w:rsidRPr="0038107D">
        <w:rPr>
          <w:rFonts w:ascii="Helvetica" w:hAnsi="Helvetica"/>
          <w:color w:val="000000"/>
          <w:sz w:val="20"/>
          <w:szCs w:val="20"/>
          <w:highlight w:val="yellow"/>
          <w:lang w:val="en-GB"/>
        </w:rPr>
        <w:t>RobiNA</w:t>
      </w:r>
      <w:proofErr w:type="spellEnd"/>
      <w:r w:rsidRPr="0038107D">
        <w:rPr>
          <w:rFonts w:ascii="Helvetica" w:hAnsi="Helvetica"/>
          <w:color w:val="000000"/>
          <w:sz w:val="20"/>
          <w:szCs w:val="20"/>
          <w:highlight w:val="yellow"/>
          <w:lang w:val="en-GB"/>
        </w:rPr>
        <w:t xml:space="preserve"> does not fragment reads that are longer than 36 nucleotides although it has been discussed that with increasing read length bowtie’s inability to allow for gapped alignments and more than 3 mismatches in the seed region becomes problematic. The upcoming new version of bowtie</w:t>
      </w:r>
      <w:ins w:id="45" w:author="Marc Lohse" w:date="2012-04-30T17:33:00Z">
        <w:r w:rsidR="003036F4">
          <w:rPr>
            <w:rFonts w:ascii="Helvetica" w:hAnsi="Helvetica"/>
            <w:color w:val="000000"/>
            <w:sz w:val="20"/>
            <w:szCs w:val="20"/>
            <w:highlight w:val="yellow"/>
            <w:lang w:val="en-GB"/>
          </w:rPr>
          <w:t xml:space="preserve"> (bowtie2)</w:t>
        </w:r>
      </w:ins>
      <w:r w:rsidRPr="0038107D">
        <w:rPr>
          <w:rFonts w:ascii="Helvetica" w:hAnsi="Helvetica"/>
          <w:color w:val="000000"/>
          <w:sz w:val="20"/>
          <w:szCs w:val="20"/>
          <w:highlight w:val="yellow"/>
          <w:lang w:val="en-GB"/>
        </w:rPr>
        <w:t xml:space="preserve"> will allow for gapped alignments and also offers a range of other improvements and options. However, we decided against including it in the current release of </w:t>
      </w:r>
      <w:proofErr w:type="spellStart"/>
      <w:r w:rsidRPr="0038107D">
        <w:rPr>
          <w:rFonts w:ascii="Helvetica" w:hAnsi="Helvetica"/>
          <w:color w:val="000000"/>
          <w:sz w:val="20"/>
          <w:szCs w:val="20"/>
          <w:highlight w:val="yellow"/>
          <w:lang w:val="en-GB"/>
        </w:rPr>
        <w:t>RobiNA</w:t>
      </w:r>
      <w:proofErr w:type="spellEnd"/>
      <w:r w:rsidRPr="0038107D">
        <w:rPr>
          <w:rFonts w:ascii="Helvetica" w:hAnsi="Helvetica"/>
          <w:color w:val="000000"/>
          <w:sz w:val="20"/>
          <w:szCs w:val="20"/>
          <w:highlight w:val="yellow"/>
          <w:lang w:val="en-GB"/>
        </w:rPr>
        <w:t xml:space="preserve"> since it is still in beta testing stage</w:t>
      </w:r>
      <w:ins w:id="46" w:author="usadel" w:date="2012-04-28T14:53:00Z">
        <w:r w:rsidRPr="0038107D">
          <w:rPr>
            <w:rFonts w:ascii="Helvetica" w:hAnsi="Helvetica"/>
            <w:color w:val="000000"/>
            <w:sz w:val="20"/>
            <w:szCs w:val="20"/>
            <w:highlight w:val="yellow"/>
            <w:lang w:val="en-GB"/>
          </w:rPr>
          <w:t>, despite its superior performance (</w:t>
        </w:r>
        <w:proofErr w:type="spellStart"/>
        <w:r w:rsidRPr="0038107D">
          <w:rPr>
            <w:rFonts w:ascii="Helvetica" w:hAnsi="Helvetica"/>
            <w:color w:val="000000"/>
            <w:sz w:val="20"/>
            <w:szCs w:val="20"/>
            <w:highlight w:val="yellow"/>
            <w:lang w:val="en-GB"/>
          </w:rPr>
          <w:t>Langm</w:t>
        </w:r>
      </w:ins>
      <w:ins w:id="47" w:author="Marc Lohse" w:date="2012-04-30T17:33:00Z">
        <w:r w:rsidR="003036F4">
          <w:rPr>
            <w:rFonts w:ascii="Helvetica" w:hAnsi="Helvetica"/>
            <w:color w:val="000000"/>
            <w:sz w:val="20"/>
            <w:szCs w:val="20"/>
            <w:highlight w:val="yellow"/>
            <w:lang w:val="en-GB"/>
          </w:rPr>
          <w:t>e</w:t>
        </w:r>
      </w:ins>
      <w:ins w:id="48" w:author="usadel" w:date="2012-04-28T14:53:00Z">
        <w:r w:rsidRPr="0038107D">
          <w:rPr>
            <w:rFonts w:ascii="Helvetica" w:hAnsi="Helvetica"/>
            <w:color w:val="000000"/>
            <w:sz w:val="20"/>
            <w:szCs w:val="20"/>
            <w:highlight w:val="yellow"/>
            <w:lang w:val="en-GB"/>
          </w:rPr>
          <w:t>ad</w:t>
        </w:r>
        <w:proofErr w:type="spellEnd"/>
        <w:r w:rsidRPr="0038107D">
          <w:rPr>
            <w:rFonts w:ascii="Helvetica" w:hAnsi="Helvetica"/>
            <w:color w:val="000000"/>
            <w:sz w:val="20"/>
            <w:szCs w:val="20"/>
            <w:highlight w:val="yellow"/>
            <w:lang w:val="en-GB"/>
          </w:rPr>
          <w:t xml:space="preserve"> and </w:t>
        </w:r>
      </w:ins>
      <w:proofErr w:type="spellStart"/>
      <w:ins w:id="49" w:author="Marc Lohse" w:date="2012-04-30T17:34:00Z">
        <w:r w:rsidR="003036F4">
          <w:rPr>
            <w:rFonts w:ascii="Helvetica" w:hAnsi="Helvetica"/>
            <w:color w:val="000000"/>
            <w:sz w:val="20"/>
            <w:szCs w:val="20"/>
            <w:highlight w:val="yellow"/>
            <w:lang w:val="en-GB"/>
          </w:rPr>
          <w:t>Salzberg</w:t>
        </w:r>
      </w:ins>
      <w:proofErr w:type="spellEnd"/>
      <w:ins w:id="50" w:author="usadel" w:date="2012-04-28T14:53:00Z">
        <w:r w:rsidRPr="0038107D">
          <w:rPr>
            <w:rFonts w:ascii="Helvetica" w:hAnsi="Helvetica"/>
            <w:color w:val="000000"/>
            <w:sz w:val="20"/>
            <w:szCs w:val="20"/>
            <w:highlight w:val="yellow"/>
            <w:lang w:val="en-GB"/>
          </w:rPr>
          <w:t>,</w:t>
        </w:r>
      </w:ins>
      <w:ins w:id="51" w:author="Marc Lohse" w:date="2012-04-30T17:34:00Z">
        <w:r w:rsidR="003036F4">
          <w:rPr>
            <w:rFonts w:ascii="Helvetica" w:hAnsi="Helvetica"/>
            <w:color w:val="000000"/>
            <w:sz w:val="20"/>
            <w:szCs w:val="20"/>
            <w:highlight w:val="yellow"/>
            <w:lang w:val="en-GB"/>
          </w:rPr>
          <w:t xml:space="preserve"> 2012</w:t>
        </w:r>
      </w:ins>
      <w:ins w:id="52" w:author="usadel" w:date="2012-04-28T14:53:00Z">
        <w:r w:rsidRPr="0038107D">
          <w:rPr>
            <w:rFonts w:ascii="Helvetica" w:hAnsi="Helvetica"/>
            <w:color w:val="000000"/>
            <w:sz w:val="20"/>
            <w:szCs w:val="20"/>
            <w:highlight w:val="yellow"/>
            <w:lang w:val="en-GB"/>
          </w:rPr>
          <w:t xml:space="preserve"> Nature Methods</w:t>
        </w:r>
        <w:proofErr w:type="gramStart"/>
        <w:r w:rsidRPr="0038107D">
          <w:rPr>
            <w:rFonts w:ascii="Helvetica" w:hAnsi="Helvetica"/>
            <w:color w:val="000000"/>
            <w:sz w:val="20"/>
            <w:szCs w:val="20"/>
            <w:highlight w:val="yellow"/>
            <w:lang w:val="en-GB"/>
          </w:rPr>
          <w:t xml:space="preserve">) </w:t>
        </w:r>
      </w:ins>
      <w:r w:rsidRPr="0038107D">
        <w:rPr>
          <w:rFonts w:ascii="Helvetica" w:hAnsi="Helvetica"/>
          <w:color w:val="000000"/>
          <w:sz w:val="20"/>
          <w:szCs w:val="20"/>
          <w:highlight w:val="yellow"/>
          <w:lang w:val="en-GB"/>
        </w:rPr>
        <w:t>.</w:t>
      </w:r>
      <w:proofErr w:type="gramEnd"/>
      <w:ins w:id="53" w:author="usadel" w:date="2012-04-28T14:53:00Z">
        <w:r w:rsidRPr="0038107D">
          <w:rPr>
            <w:rFonts w:ascii="Helvetica" w:hAnsi="Helvetica"/>
            <w:color w:val="000000"/>
            <w:sz w:val="20"/>
            <w:szCs w:val="20"/>
            <w:highlight w:val="yellow"/>
            <w:lang w:val="en-GB"/>
          </w:rPr>
          <w:t xml:space="preserve"> Once having left the beta stage we will include bowtie2 after </w:t>
        </w:r>
      </w:ins>
      <w:ins w:id="54" w:author="usadel" w:date="2012-04-28T14:54:00Z">
        <w:r w:rsidRPr="0038107D">
          <w:rPr>
            <w:rFonts w:ascii="Helvetica" w:hAnsi="Helvetica"/>
            <w:color w:val="000000"/>
            <w:sz w:val="20"/>
            <w:szCs w:val="20"/>
            <w:highlight w:val="yellow"/>
            <w:lang w:val="en-GB"/>
          </w:rPr>
          <w:t>extensive testing as the standard read mapper.</w:t>
        </w:r>
      </w:ins>
      <w:r w:rsidRPr="0038107D">
        <w:rPr>
          <w:rFonts w:ascii="Helvetica" w:hAnsi="Helvetica"/>
          <w:color w:val="000000"/>
          <w:sz w:val="20"/>
          <w:szCs w:val="20"/>
          <w:highlight w:val="yellow"/>
          <w:lang w:val="en-GB"/>
        </w:rPr>
        <w:t xml:space="preserve"> </w:t>
      </w:r>
    </w:p>
    <w:p w14:paraId="5E2874D1" w14:textId="77777777" w:rsidR="001472AC" w:rsidRPr="0038107D" w:rsidRDefault="001472AC" w:rsidP="00427C37">
      <w:pPr>
        <w:numPr>
          <w:ins w:id="55" w:author="usadel" w:date="2012-04-28T14:53:00Z"/>
        </w:numPr>
        <w:rPr>
          <w:rFonts w:ascii="Helvetica" w:hAnsi="Helvetica"/>
          <w:color w:val="000000"/>
          <w:sz w:val="20"/>
          <w:szCs w:val="20"/>
          <w:lang w:val="en-GB"/>
        </w:rPr>
      </w:pPr>
      <w:r w:rsidRPr="0038107D">
        <w:rPr>
          <w:rFonts w:ascii="Helvetica" w:hAnsi="Helvetica"/>
          <w:color w:val="000000"/>
          <w:sz w:val="20"/>
          <w:szCs w:val="20"/>
          <w:lang w:val="en-GB"/>
        </w:rPr>
        <w:br/>
        <w:t xml:space="preserve">6-If the tool is installed in </w:t>
      </w:r>
      <w:proofErr w:type="spellStart"/>
      <w:r w:rsidRPr="0038107D">
        <w:rPr>
          <w:rFonts w:ascii="Helvetica" w:hAnsi="Helvetica"/>
          <w:color w:val="000000"/>
          <w:sz w:val="20"/>
          <w:szCs w:val="20"/>
          <w:lang w:val="en-GB"/>
        </w:rPr>
        <w:t>linux</w:t>
      </w:r>
      <w:proofErr w:type="spellEnd"/>
      <w:r w:rsidRPr="0038107D">
        <w:rPr>
          <w:rFonts w:ascii="Helvetica" w:hAnsi="Helvetica"/>
          <w:color w:val="000000"/>
          <w:sz w:val="20"/>
          <w:szCs w:val="20"/>
          <w:lang w:val="en-GB"/>
        </w:rPr>
        <w:t xml:space="preserve"> without root permissions gives an error because it has no permission to install R packages or similar.  Is there a way to install first all the dependencies, so it would not be necessary for the *jar to do anything else?</w:t>
      </w:r>
    </w:p>
    <w:p w14:paraId="51166FD5" w14:textId="77777777" w:rsidR="001472AC" w:rsidRPr="0038107D" w:rsidRDefault="001472AC" w:rsidP="005D55A6">
      <w:pPr>
        <w:rPr>
          <w:rFonts w:ascii="Helvetica" w:hAnsi="Helvetica"/>
          <w:color w:val="000000"/>
          <w:sz w:val="20"/>
          <w:szCs w:val="20"/>
          <w:lang w:val="en-GB"/>
        </w:rPr>
      </w:pPr>
    </w:p>
    <w:p w14:paraId="64CD2C86" w14:textId="77777777" w:rsidR="001472AC" w:rsidRPr="0038107D" w:rsidRDefault="001472AC" w:rsidP="005D55A6">
      <w:pPr>
        <w:rPr>
          <w:rFonts w:ascii="Helvetica" w:hAnsi="Helvetica"/>
          <w:color w:val="000000"/>
          <w:sz w:val="20"/>
          <w:szCs w:val="20"/>
          <w:lang w:val="en-GB"/>
        </w:rPr>
      </w:pPr>
      <w:r w:rsidRPr="0038107D">
        <w:rPr>
          <w:rFonts w:ascii="Helvetica" w:hAnsi="Helvetica"/>
          <w:color w:val="000000"/>
          <w:sz w:val="20"/>
          <w:szCs w:val="20"/>
          <w:highlight w:val="yellow"/>
          <w:lang w:val="en-GB"/>
        </w:rPr>
        <w:t xml:space="preserve">This </w:t>
      </w:r>
      <w:ins w:id="56" w:author="Marc Lohse" w:date="2012-04-30T17:35:00Z">
        <w:r w:rsidR="003036F4">
          <w:rPr>
            <w:rFonts w:ascii="Helvetica" w:hAnsi="Helvetica"/>
            <w:color w:val="000000"/>
            <w:sz w:val="20"/>
            <w:szCs w:val="20"/>
            <w:highlight w:val="yellow"/>
            <w:lang w:val="en-GB"/>
          </w:rPr>
          <w:t>depends</w:t>
        </w:r>
      </w:ins>
      <w:r w:rsidRPr="0038107D">
        <w:rPr>
          <w:rFonts w:ascii="Helvetica" w:hAnsi="Helvetica"/>
          <w:color w:val="000000"/>
          <w:sz w:val="20"/>
          <w:szCs w:val="20"/>
          <w:highlight w:val="yellow"/>
          <w:lang w:val="en-GB"/>
        </w:rPr>
        <w:t xml:space="preserve"> on the individual configuration of R on the host computer and hence is difficult to tackle by the </w:t>
      </w:r>
      <w:proofErr w:type="spellStart"/>
      <w:r w:rsidRPr="0038107D">
        <w:rPr>
          <w:rFonts w:ascii="Helvetica" w:hAnsi="Helvetica"/>
          <w:color w:val="000000"/>
          <w:sz w:val="20"/>
          <w:szCs w:val="20"/>
          <w:highlight w:val="yellow"/>
          <w:lang w:val="en-GB"/>
        </w:rPr>
        <w:t>RobiNA</w:t>
      </w:r>
      <w:proofErr w:type="spellEnd"/>
      <w:r w:rsidRPr="0038107D">
        <w:rPr>
          <w:rFonts w:ascii="Helvetica" w:hAnsi="Helvetica"/>
          <w:color w:val="000000"/>
          <w:sz w:val="20"/>
          <w:szCs w:val="20"/>
          <w:highlight w:val="yellow"/>
          <w:lang w:val="en-GB"/>
        </w:rPr>
        <w:t xml:space="preserve"> installer. By default, R tries to install new packages for all </w:t>
      </w:r>
      <w:proofErr w:type="gramStart"/>
      <w:r w:rsidRPr="0038107D">
        <w:rPr>
          <w:rFonts w:ascii="Helvetica" w:hAnsi="Helvetica"/>
          <w:color w:val="000000"/>
          <w:sz w:val="20"/>
          <w:szCs w:val="20"/>
          <w:highlight w:val="yellow"/>
          <w:lang w:val="en-GB"/>
        </w:rPr>
        <w:t>users,</w:t>
      </w:r>
      <w:proofErr w:type="gramEnd"/>
      <w:r w:rsidRPr="0038107D">
        <w:rPr>
          <w:rFonts w:ascii="Helvetica" w:hAnsi="Helvetica"/>
          <w:color w:val="000000"/>
          <w:sz w:val="20"/>
          <w:szCs w:val="20"/>
          <w:highlight w:val="yellow"/>
          <w:lang w:val="en-GB"/>
        </w:rPr>
        <w:t xml:space="preserve"> however, the user can </w:t>
      </w:r>
      <w:r w:rsidRPr="0038107D">
        <w:rPr>
          <w:rFonts w:ascii="Helvetica" w:hAnsi="Helvetica"/>
          <w:color w:val="000000"/>
          <w:sz w:val="20"/>
          <w:szCs w:val="20"/>
          <w:highlight w:val="yellow"/>
          <w:lang w:val="en-GB"/>
        </w:rPr>
        <w:lastRenderedPageBreak/>
        <w:t>choose to install packages in a user-writable directory. This would eliminate the problem and allow installation of new packages to proceed without problems</w:t>
      </w:r>
      <w:r w:rsidRPr="003036F4">
        <w:rPr>
          <w:rFonts w:ascii="Helvetica" w:hAnsi="Helvetica"/>
          <w:color w:val="000000"/>
          <w:sz w:val="20"/>
          <w:szCs w:val="20"/>
          <w:highlight w:val="yellow"/>
          <w:lang w:val="en-GB"/>
        </w:rPr>
        <w:t>.</w:t>
      </w:r>
      <w:r w:rsidRPr="00624B76">
        <w:rPr>
          <w:rFonts w:ascii="Helvetica" w:hAnsi="Helvetica"/>
          <w:color w:val="000000"/>
          <w:sz w:val="20"/>
          <w:szCs w:val="20"/>
          <w:highlight w:val="yellow"/>
          <w:lang w:val="en-GB"/>
        </w:rPr>
        <w:t xml:space="preserve"> We have included a paragraph specifically dealing with setting up and running </w:t>
      </w:r>
      <w:proofErr w:type="spellStart"/>
      <w:r w:rsidRPr="00624B76">
        <w:rPr>
          <w:rFonts w:ascii="Helvetica" w:hAnsi="Helvetica"/>
          <w:color w:val="000000"/>
          <w:sz w:val="20"/>
          <w:szCs w:val="20"/>
          <w:highlight w:val="yellow"/>
          <w:lang w:val="en-GB"/>
        </w:rPr>
        <w:t>RobiNA</w:t>
      </w:r>
      <w:proofErr w:type="spellEnd"/>
      <w:r w:rsidRPr="00624B76">
        <w:rPr>
          <w:rFonts w:ascii="Helvetica" w:hAnsi="Helvetica"/>
          <w:color w:val="000000"/>
          <w:sz w:val="20"/>
          <w:szCs w:val="20"/>
          <w:highlight w:val="yellow"/>
          <w:lang w:val="en-GB"/>
        </w:rPr>
        <w:t xml:space="preserve"> on </w:t>
      </w:r>
      <w:proofErr w:type="spellStart"/>
      <w:r w:rsidRPr="00624B76">
        <w:rPr>
          <w:rFonts w:ascii="Helvetica" w:hAnsi="Helvetica"/>
          <w:color w:val="000000"/>
          <w:sz w:val="20"/>
          <w:szCs w:val="20"/>
          <w:highlight w:val="yellow"/>
          <w:lang w:val="en-GB"/>
        </w:rPr>
        <w:t>linux</w:t>
      </w:r>
      <w:proofErr w:type="spellEnd"/>
      <w:r w:rsidRPr="00624B76">
        <w:rPr>
          <w:rFonts w:ascii="Helvetica" w:hAnsi="Helvetica"/>
          <w:color w:val="000000"/>
          <w:sz w:val="20"/>
          <w:szCs w:val="20"/>
          <w:highlight w:val="yellow"/>
          <w:lang w:val="en-GB"/>
        </w:rPr>
        <w:t xml:space="preserve"> in the manual.</w:t>
      </w:r>
    </w:p>
    <w:p w14:paraId="2E31EAF8" w14:textId="77777777" w:rsidR="001472AC" w:rsidRPr="0038107D" w:rsidRDefault="001472AC" w:rsidP="005D55A6">
      <w:pPr>
        <w:rPr>
          <w:rFonts w:ascii="Helvetica" w:hAnsi="Helvetica"/>
          <w:color w:val="000000"/>
          <w:sz w:val="20"/>
          <w:szCs w:val="20"/>
          <w:lang w:val="en-GB"/>
        </w:rPr>
      </w:pPr>
    </w:p>
    <w:p w14:paraId="4C100136" w14:textId="77777777" w:rsidR="001472AC" w:rsidRPr="0038107D" w:rsidRDefault="001472AC" w:rsidP="005D55A6">
      <w:pPr>
        <w:rPr>
          <w:rFonts w:ascii="Helvetica" w:hAnsi="Helvetica"/>
          <w:color w:val="000000"/>
          <w:sz w:val="20"/>
          <w:szCs w:val="20"/>
          <w:lang w:val="en-GB"/>
        </w:rPr>
      </w:pPr>
      <w:r w:rsidRPr="0038107D">
        <w:rPr>
          <w:rFonts w:ascii="Helvetica" w:hAnsi="Helvetica"/>
          <w:color w:val="000000"/>
          <w:sz w:val="20"/>
          <w:szCs w:val="20"/>
          <w:lang w:val="en-GB"/>
        </w:rPr>
        <w:br/>
        <w:t xml:space="preserve">6-After differential expression analysis, it would be nice to show which R package the user used to </w:t>
      </w:r>
      <w:proofErr w:type="gramStart"/>
      <w:r w:rsidRPr="0038107D">
        <w:rPr>
          <w:rFonts w:ascii="Helvetica" w:hAnsi="Helvetica"/>
          <w:color w:val="000000"/>
          <w:sz w:val="20"/>
          <w:szCs w:val="20"/>
          <w:lang w:val="en-GB"/>
        </w:rPr>
        <w:t>calculated</w:t>
      </w:r>
      <w:proofErr w:type="gramEnd"/>
      <w:r w:rsidRPr="0038107D">
        <w:rPr>
          <w:rFonts w:ascii="Helvetica" w:hAnsi="Helvetica"/>
          <w:color w:val="000000"/>
          <w:sz w:val="20"/>
          <w:szCs w:val="20"/>
          <w:lang w:val="en-GB"/>
        </w:rPr>
        <w:t xml:space="preserve"> (in the title, or beginning of the output </w:t>
      </w:r>
      <w:proofErr w:type="spellStart"/>
      <w:r w:rsidRPr="0038107D">
        <w:rPr>
          <w:rFonts w:ascii="Helvetica" w:hAnsi="Helvetica"/>
          <w:color w:val="000000"/>
          <w:sz w:val="20"/>
          <w:szCs w:val="20"/>
          <w:lang w:val="en-GB"/>
        </w:rPr>
        <w:t>pdf</w:t>
      </w:r>
      <w:proofErr w:type="spellEnd"/>
      <w:r w:rsidRPr="0038107D">
        <w:rPr>
          <w:rFonts w:ascii="Helvetica" w:hAnsi="Helvetica"/>
          <w:color w:val="000000"/>
          <w:sz w:val="20"/>
          <w:szCs w:val="20"/>
          <w:lang w:val="en-GB"/>
        </w:rPr>
        <w:t>). It helps when you compare the output using one or another.</w:t>
      </w:r>
    </w:p>
    <w:p w14:paraId="1D0B5BA5" w14:textId="77777777" w:rsidR="001472AC" w:rsidRPr="0038107D" w:rsidRDefault="001472AC" w:rsidP="005D55A6">
      <w:pPr>
        <w:rPr>
          <w:rFonts w:ascii="Helvetica" w:hAnsi="Helvetica"/>
          <w:color w:val="000000"/>
          <w:sz w:val="20"/>
          <w:szCs w:val="20"/>
          <w:lang w:val="en-GB"/>
        </w:rPr>
      </w:pPr>
    </w:p>
    <w:p w14:paraId="57C7996A" w14:textId="530A8A14" w:rsidR="003036F4" w:rsidRDefault="003036F4" w:rsidP="003036F4">
      <w:pPr>
        <w:rPr>
          <w:ins w:id="57" w:author="Marc Lohse" w:date="2012-04-30T17:37:00Z"/>
          <w:rFonts w:ascii="Helvetica" w:hAnsi="Helvetica"/>
          <w:color w:val="000000"/>
          <w:sz w:val="20"/>
          <w:szCs w:val="20"/>
          <w:lang w:val="en-GB"/>
        </w:rPr>
      </w:pPr>
      <w:ins w:id="58" w:author="Marc Lohse" w:date="2012-04-30T17:36:00Z">
        <w:r w:rsidRPr="00624B76">
          <w:rPr>
            <w:rFonts w:ascii="Helvetica" w:hAnsi="Helvetica"/>
            <w:sz w:val="20"/>
            <w:szCs w:val="20"/>
            <w:highlight w:val="yellow"/>
          </w:rPr>
          <w:t xml:space="preserve">This </w:t>
        </w:r>
        <w:proofErr w:type="spellStart"/>
        <w:r w:rsidRPr="00624B76">
          <w:rPr>
            <w:rFonts w:ascii="Helvetica" w:hAnsi="Helvetica"/>
            <w:sz w:val="20"/>
            <w:szCs w:val="20"/>
            <w:highlight w:val="yellow"/>
          </w:rPr>
          <w:t>feature</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is</w:t>
        </w:r>
        <w:proofErr w:type="spellEnd"/>
        <w:r w:rsidRPr="00624B76">
          <w:rPr>
            <w:rFonts w:ascii="Helvetica" w:hAnsi="Helvetica"/>
            <w:sz w:val="20"/>
            <w:szCs w:val="20"/>
            <w:highlight w:val="yellow"/>
          </w:rPr>
          <w:t xml:space="preserve"> in </w:t>
        </w:r>
        <w:proofErr w:type="spellStart"/>
        <w:r w:rsidRPr="00624B76">
          <w:rPr>
            <w:rFonts w:ascii="Helvetica" w:hAnsi="Helvetica"/>
            <w:sz w:val="20"/>
            <w:szCs w:val="20"/>
            <w:highlight w:val="yellow"/>
          </w:rPr>
          <w:t>fact</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present</w:t>
        </w:r>
        <w:proofErr w:type="spellEnd"/>
        <w:r w:rsidRPr="00624B76">
          <w:rPr>
            <w:rFonts w:ascii="Helvetica" w:hAnsi="Helvetica"/>
            <w:sz w:val="20"/>
            <w:szCs w:val="20"/>
            <w:highlight w:val="yellow"/>
          </w:rPr>
          <w:t xml:space="preserve"> in </w:t>
        </w:r>
        <w:proofErr w:type="spellStart"/>
        <w:r w:rsidRPr="00624B76">
          <w:rPr>
            <w:rFonts w:ascii="Helvetica" w:hAnsi="Helvetica"/>
            <w:sz w:val="20"/>
            <w:szCs w:val="20"/>
            <w:highlight w:val="yellow"/>
          </w:rPr>
          <w:t>the</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submitted</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version</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of</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RobiNA</w:t>
        </w:r>
        <w:proofErr w:type="spellEnd"/>
        <w:r w:rsidRPr="00624B76">
          <w:rPr>
            <w:rFonts w:ascii="Helvetica" w:hAnsi="Helvetica"/>
            <w:sz w:val="20"/>
            <w:szCs w:val="20"/>
            <w:highlight w:val="yellow"/>
          </w:rPr>
          <w:t xml:space="preserve">... </w:t>
        </w:r>
      </w:ins>
      <w:ins w:id="59" w:author="usadel" w:date="2012-04-28T14:55:00Z">
        <w:r w:rsidR="001472AC" w:rsidRPr="003036F4">
          <w:rPr>
            <w:rFonts w:ascii="Helvetica" w:hAnsi="Helvetica"/>
            <w:color w:val="000000"/>
            <w:sz w:val="20"/>
            <w:szCs w:val="20"/>
            <w:highlight w:val="yellow"/>
            <w:lang w:val="en-GB"/>
          </w:rPr>
          <w:t>T</w:t>
        </w:r>
      </w:ins>
      <w:r w:rsidR="001472AC" w:rsidRPr="00624B76">
        <w:rPr>
          <w:rFonts w:ascii="Helvetica" w:hAnsi="Helvetica"/>
          <w:color w:val="000000"/>
          <w:sz w:val="20"/>
          <w:szCs w:val="20"/>
          <w:highlight w:val="yellow"/>
          <w:lang w:val="en-GB"/>
        </w:rPr>
        <w:t>he package</w:t>
      </w:r>
      <w:ins w:id="60" w:author="Marc Lohse" w:date="2012-04-30T17:36:00Z">
        <w:r w:rsidRPr="00624B76">
          <w:rPr>
            <w:rFonts w:ascii="Helvetica" w:hAnsi="Helvetica"/>
            <w:color w:val="000000"/>
            <w:sz w:val="20"/>
            <w:szCs w:val="20"/>
            <w:highlight w:val="yellow"/>
            <w:lang w:val="en-GB"/>
          </w:rPr>
          <w:t>s</w:t>
        </w:r>
      </w:ins>
      <w:r w:rsidR="001472AC" w:rsidRPr="00624B76">
        <w:rPr>
          <w:rFonts w:ascii="Helvetica" w:hAnsi="Helvetica"/>
          <w:color w:val="000000"/>
          <w:sz w:val="20"/>
          <w:szCs w:val="20"/>
          <w:highlight w:val="yellow"/>
          <w:lang w:val="en-GB"/>
        </w:rPr>
        <w:t xml:space="preserve"> used and also the settings are given and the references are included the summary that</w:t>
      </w:r>
      <w:ins w:id="61" w:author="usadel" w:date="2012-04-28T14:55:00Z">
        <w:r w:rsidR="001472AC" w:rsidRPr="00624B76">
          <w:rPr>
            <w:rFonts w:ascii="Helvetica" w:hAnsi="Helvetica"/>
            <w:color w:val="000000"/>
            <w:sz w:val="20"/>
            <w:szCs w:val="20"/>
            <w:highlight w:val="yellow"/>
            <w:lang w:val="en-GB"/>
          </w:rPr>
          <w:t xml:space="preserve"> i</w:t>
        </w:r>
      </w:ins>
      <w:r w:rsidR="001472AC" w:rsidRPr="00624B76">
        <w:rPr>
          <w:rFonts w:ascii="Helvetica" w:hAnsi="Helvetica"/>
          <w:color w:val="000000"/>
          <w:sz w:val="20"/>
          <w:szCs w:val="20"/>
          <w:highlight w:val="yellow"/>
          <w:lang w:val="en-GB"/>
        </w:rPr>
        <w:t xml:space="preserve">s shown at the end of the analysis. </w:t>
      </w:r>
      <w:proofErr w:type="gramStart"/>
      <w:r w:rsidR="001472AC" w:rsidRPr="003036F4">
        <w:rPr>
          <w:rFonts w:ascii="Helvetica" w:hAnsi="Helvetica"/>
          <w:color w:val="000000"/>
          <w:sz w:val="20"/>
          <w:szCs w:val="20"/>
          <w:highlight w:val="yellow"/>
          <w:lang w:val="en-GB"/>
        </w:rPr>
        <w:t>A complete</w:t>
      </w:r>
      <w:proofErr w:type="gramEnd"/>
      <w:r w:rsidR="001472AC" w:rsidRPr="003036F4">
        <w:rPr>
          <w:rFonts w:ascii="Helvetica" w:hAnsi="Helvetica"/>
          <w:color w:val="000000"/>
          <w:sz w:val="20"/>
          <w:szCs w:val="20"/>
          <w:highlight w:val="yellow"/>
          <w:lang w:val="en-GB"/>
        </w:rPr>
        <w:t xml:space="preserve"> R session information is given at the end of the summary. </w:t>
      </w:r>
      <w:ins w:id="62" w:author="Marc Lohse" w:date="2012-04-30T17:37:00Z">
        <w:r w:rsidRPr="00624B76">
          <w:rPr>
            <w:rFonts w:ascii="Helvetica" w:hAnsi="Helvetica"/>
            <w:color w:val="000000"/>
            <w:sz w:val="20"/>
            <w:szCs w:val="20"/>
            <w:highlight w:val="yellow"/>
            <w:lang w:val="en-GB"/>
          </w:rPr>
          <w:t>S</w:t>
        </w:r>
      </w:ins>
      <w:r w:rsidR="001472AC" w:rsidRPr="00624B76">
        <w:rPr>
          <w:rFonts w:ascii="Helvetica" w:hAnsi="Helvetica"/>
          <w:color w:val="000000"/>
          <w:sz w:val="20"/>
          <w:szCs w:val="20"/>
          <w:highlight w:val="yellow"/>
          <w:lang w:val="en-GB"/>
        </w:rPr>
        <w:t>ummar</w:t>
      </w:r>
      <w:ins w:id="63" w:author="Marc Lohse" w:date="2012-04-30T17:37:00Z">
        <w:r w:rsidRPr="00624B76">
          <w:rPr>
            <w:rFonts w:ascii="Helvetica" w:hAnsi="Helvetica"/>
            <w:color w:val="000000"/>
            <w:sz w:val="20"/>
            <w:szCs w:val="20"/>
            <w:highlight w:val="yellow"/>
            <w:lang w:val="en-GB"/>
          </w:rPr>
          <w:t>ies</w:t>
        </w:r>
      </w:ins>
      <w:r w:rsidR="001472AC" w:rsidRPr="00624B76">
        <w:rPr>
          <w:rFonts w:ascii="Helvetica" w:hAnsi="Helvetica"/>
          <w:color w:val="000000"/>
          <w:sz w:val="20"/>
          <w:szCs w:val="20"/>
          <w:highlight w:val="yellow"/>
          <w:lang w:val="en-GB"/>
        </w:rPr>
        <w:t xml:space="preserve"> of finished projects can be viewed by opening the corresponding project in </w:t>
      </w:r>
      <w:proofErr w:type="spellStart"/>
      <w:r w:rsidR="001472AC" w:rsidRPr="00624B76">
        <w:rPr>
          <w:rFonts w:ascii="Helvetica" w:hAnsi="Helvetica"/>
          <w:color w:val="000000"/>
          <w:sz w:val="20"/>
          <w:szCs w:val="20"/>
          <w:highlight w:val="yellow"/>
          <w:lang w:val="en-GB"/>
        </w:rPr>
        <w:t>RobiNA</w:t>
      </w:r>
      <w:proofErr w:type="spellEnd"/>
      <w:r w:rsidR="001472AC" w:rsidRPr="00624B76">
        <w:rPr>
          <w:rFonts w:ascii="Helvetica" w:hAnsi="Helvetica"/>
          <w:color w:val="000000"/>
          <w:sz w:val="20"/>
          <w:szCs w:val="20"/>
          <w:highlight w:val="yellow"/>
          <w:lang w:val="en-GB"/>
        </w:rPr>
        <w:t xml:space="preserve"> and choosing the “browse” option. Several analysis summaries can be opened in parallel allowing for comparison of the results.</w:t>
      </w:r>
      <w:ins w:id="64" w:author="usadel" w:date="2012-04-28T14:55:00Z">
        <w:r w:rsidR="001472AC" w:rsidRPr="00624B76">
          <w:rPr>
            <w:rFonts w:ascii="Helvetica" w:hAnsi="Helvetica"/>
            <w:color w:val="000000"/>
            <w:sz w:val="20"/>
            <w:szCs w:val="20"/>
            <w:highlight w:val="yellow"/>
            <w:lang w:val="en-GB"/>
          </w:rPr>
          <w:t xml:space="preserve"> </w:t>
        </w:r>
      </w:ins>
      <w:proofErr w:type="spellStart"/>
      <w:ins w:id="65" w:author="Marc Lohse" w:date="2012-04-30T17:37:00Z">
        <w:r w:rsidRPr="00624B76">
          <w:rPr>
            <w:rFonts w:ascii="Helvetica" w:hAnsi="Helvetica"/>
            <w:sz w:val="20"/>
            <w:szCs w:val="20"/>
            <w:highlight w:val="yellow"/>
          </w:rPr>
          <w:t>However</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as</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this</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information</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appears</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to</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be</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easily</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overlooked</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it</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is</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now</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provided</w:t>
        </w:r>
        <w:proofErr w:type="spellEnd"/>
        <w:r w:rsidRPr="00624B76">
          <w:rPr>
            <w:rFonts w:ascii="Helvetica" w:hAnsi="Helvetica"/>
            <w:sz w:val="20"/>
            <w:szCs w:val="20"/>
            <w:highlight w:val="yellow"/>
          </w:rPr>
          <w:t xml:space="preserve"> </w:t>
        </w:r>
        <w:proofErr w:type="spellStart"/>
        <w:r w:rsidRPr="00624B76">
          <w:rPr>
            <w:rFonts w:ascii="Helvetica" w:hAnsi="Helvetica"/>
            <w:sz w:val="20"/>
            <w:szCs w:val="20"/>
            <w:highlight w:val="yellow"/>
          </w:rPr>
          <w:t>as</w:t>
        </w:r>
        <w:proofErr w:type="spellEnd"/>
        <w:r w:rsidRPr="00624B76">
          <w:rPr>
            <w:rFonts w:ascii="Helvetica" w:hAnsi="Helvetica"/>
            <w:sz w:val="20"/>
            <w:szCs w:val="20"/>
            <w:highlight w:val="yellow"/>
          </w:rPr>
          <w:t xml:space="preserve"> an additional </w:t>
        </w:r>
        <w:proofErr w:type="spellStart"/>
        <w:r w:rsidRPr="00624B76">
          <w:rPr>
            <w:rFonts w:ascii="Helvetica" w:hAnsi="Helvetica"/>
            <w:sz w:val="20"/>
            <w:szCs w:val="20"/>
            <w:highlight w:val="yellow"/>
          </w:rPr>
          <w:t>output</w:t>
        </w:r>
        <w:proofErr w:type="spellEnd"/>
        <w:r w:rsidRPr="00624B76">
          <w:rPr>
            <w:rFonts w:ascii="Helvetica" w:hAnsi="Helvetica"/>
            <w:sz w:val="20"/>
            <w:szCs w:val="20"/>
            <w:highlight w:val="yellow"/>
          </w:rPr>
          <w:t xml:space="preserve"> (PDF) </w:t>
        </w:r>
        <w:proofErr w:type="spellStart"/>
        <w:r w:rsidRPr="00624B76">
          <w:rPr>
            <w:rFonts w:ascii="Helvetica" w:hAnsi="Helvetica"/>
            <w:sz w:val="20"/>
            <w:szCs w:val="20"/>
            <w:highlight w:val="yellow"/>
          </w:rPr>
          <w:t>file</w:t>
        </w:r>
        <w:proofErr w:type="spellEnd"/>
        <w:r w:rsidRPr="00624B76" w:rsidDel="003036F4">
          <w:rPr>
            <w:rFonts w:ascii="Helvetica" w:hAnsi="Helvetica"/>
            <w:color w:val="000000"/>
            <w:sz w:val="20"/>
            <w:szCs w:val="20"/>
            <w:highlight w:val="yellow"/>
            <w:lang w:val="en-GB"/>
          </w:rPr>
          <w:t xml:space="preserve"> </w:t>
        </w:r>
        <w:r w:rsidRPr="00624B76">
          <w:rPr>
            <w:rFonts w:ascii="Helvetica" w:hAnsi="Helvetica"/>
            <w:color w:val="000000"/>
            <w:sz w:val="20"/>
            <w:szCs w:val="20"/>
            <w:highlight w:val="yellow"/>
            <w:lang w:val="en-GB"/>
          </w:rPr>
          <w:t>that is automatically generated and saved in the pr</w:t>
        </w:r>
      </w:ins>
      <w:ins w:id="66" w:author="Marc Lohse" w:date="2012-04-30T17:38:00Z">
        <w:r>
          <w:rPr>
            <w:rFonts w:ascii="Helvetica" w:hAnsi="Helvetica"/>
            <w:color w:val="000000"/>
            <w:sz w:val="20"/>
            <w:szCs w:val="20"/>
            <w:highlight w:val="yellow"/>
            <w:lang w:val="en-GB"/>
          </w:rPr>
          <w:t>o</w:t>
        </w:r>
      </w:ins>
      <w:ins w:id="67" w:author="Marc Lohse" w:date="2012-04-30T17:37:00Z">
        <w:r w:rsidRPr="00624B76">
          <w:rPr>
            <w:rFonts w:ascii="Helvetica" w:hAnsi="Helvetica"/>
            <w:color w:val="000000"/>
            <w:sz w:val="20"/>
            <w:szCs w:val="20"/>
            <w:highlight w:val="yellow"/>
            <w:lang w:val="en-GB"/>
          </w:rPr>
          <w:t>ject folder.</w:t>
        </w:r>
      </w:ins>
    </w:p>
    <w:p w14:paraId="72D48028" w14:textId="77777777" w:rsidR="001472AC" w:rsidRPr="008A09A9" w:rsidRDefault="001472AC" w:rsidP="003036F4">
      <w:pPr>
        <w:rPr>
          <w:rFonts w:ascii="Helvetica" w:hAnsi="Helvetica"/>
          <w:color w:val="000000"/>
          <w:sz w:val="20"/>
          <w:szCs w:val="20"/>
          <w:lang w:val="en-GB"/>
        </w:rPr>
      </w:pPr>
    </w:p>
    <w:p w14:paraId="5D4582DA" w14:textId="77777777" w:rsidR="001472AC" w:rsidRPr="008A09A9" w:rsidRDefault="001472AC" w:rsidP="005D55A6">
      <w:pPr>
        <w:rPr>
          <w:rFonts w:ascii="Helvetica" w:hAnsi="Helvetica"/>
          <w:color w:val="000000"/>
          <w:sz w:val="20"/>
          <w:szCs w:val="20"/>
          <w:lang w:val="en-GB"/>
        </w:rPr>
      </w:pPr>
      <w:r w:rsidRPr="008A09A9">
        <w:rPr>
          <w:rFonts w:ascii="Helvetica" w:hAnsi="Helvetica"/>
          <w:color w:val="000000"/>
          <w:sz w:val="20"/>
          <w:szCs w:val="20"/>
          <w:lang w:val="en-GB"/>
        </w:rPr>
        <w:t>7-It has been demonstrated that there is a bias in the CG content of RNA-seq. And there is package trying to solve that. It would be good to add this to the tool. </w:t>
      </w:r>
    </w:p>
    <w:p w14:paraId="4EB9DD01" w14:textId="77777777" w:rsidR="001472AC" w:rsidRPr="008A09A9" w:rsidRDefault="001472AC" w:rsidP="005D55A6">
      <w:pPr>
        <w:numPr>
          <w:ins w:id="68" w:author="usadel" w:date="2012-04-28T14:56:00Z"/>
        </w:numPr>
        <w:rPr>
          <w:ins w:id="69" w:author="usadel" w:date="2012-04-28T14:56:00Z"/>
          <w:rFonts w:ascii="Helvetica" w:hAnsi="Helvetica"/>
          <w:color w:val="000000"/>
          <w:sz w:val="20"/>
          <w:szCs w:val="20"/>
          <w:lang w:val="en-GB"/>
        </w:rPr>
      </w:pPr>
    </w:p>
    <w:p w14:paraId="4A71A435" w14:textId="290808D7" w:rsidR="001472AC" w:rsidRPr="008A09A9" w:rsidRDefault="001472AC" w:rsidP="00EF7595">
      <w:pPr>
        <w:rPr>
          <w:rFonts w:ascii="Helvetica" w:hAnsi="Helvetica"/>
          <w:color w:val="000000"/>
          <w:sz w:val="20"/>
          <w:szCs w:val="20"/>
          <w:lang w:val="en-GB"/>
        </w:rPr>
      </w:pPr>
      <w:ins w:id="70" w:author="usadel" w:date="2012-04-28T14:56:00Z">
        <w:r w:rsidRPr="002C694F">
          <w:rPr>
            <w:rFonts w:ascii="Helvetica" w:hAnsi="Helvetica"/>
            <w:color w:val="000000"/>
            <w:sz w:val="20"/>
            <w:szCs w:val="20"/>
            <w:highlight w:val="yellow"/>
            <w:lang w:val="en-GB"/>
          </w:rPr>
          <w:t xml:space="preserve">This is a very good </w:t>
        </w:r>
        <w:proofErr w:type="gramStart"/>
        <w:r w:rsidRPr="002C694F">
          <w:rPr>
            <w:rFonts w:ascii="Helvetica" w:hAnsi="Helvetica"/>
            <w:color w:val="000000"/>
            <w:sz w:val="20"/>
            <w:szCs w:val="20"/>
            <w:highlight w:val="yellow"/>
            <w:lang w:val="en-GB"/>
          </w:rPr>
          <w:t>suggestion,</w:t>
        </w:r>
        <w:proofErr w:type="gramEnd"/>
        <w:r w:rsidRPr="002C694F">
          <w:rPr>
            <w:rFonts w:ascii="Helvetica" w:hAnsi="Helvetica"/>
            <w:color w:val="000000"/>
            <w:sz w:val="20"/>
            <w:szCs w:val="20"/>
            <w:highlight w:val="yellow"/>
            <w:lang w:val="en-GB"/>
          </w:rPr>
          <w:t xml:space="preserve"> </w:t>
        </w:r>
        <w:r w:rsidRPr="008A09A9">
          <w:rPr>
            <w:rFonts w:ascii="Helvetica" w:hAnsi="Helvetica"/>
            <w:color w:val="000000"/>
            <w:sz w:val="20"/>
            <w:szCs w:val="20"/>
            <w:highlight w:val="yellow"/>
            <w:lang w:val="en-GB"/>
          </w:rPr>
          <w:t>w</w:t>
        </w:r>
      </w:ins>
      <w:r w:rsidRPr="008A09A9">
        <w:rPr>
          <w:rFonts w:ascii="Helvetica" w:hAnsi="Helvetica"/>
          <w:color w:val="000000"/>
          <w:sz w:val="20"/>
          <w:szCs w:val="20"/>
          <w:highlight w:val="yellow"/>
          <w:lang w:val="en-GB"/>
        </w:rPr>
        <w:t xml:space="preserve">e have </w:t>
      </w:r>
      <w:ins w:id="71" w:author="usadel" w:date="2012-04-28T14:56:00Z">
        <w:r w:rsidRPr="008A09A9">
          <w:rPr>
            <w:rFonts w:ascii="Helvetica" w:hAnsi="Helvetica"/>
            <w:color w:val="000000"/>
            <w:sz w:val="20"/>
            <w:szCs w:val="20"/>
            <w:highlight w:val="yellow"/>
            <w:lang w:val="en-GB"/>
          </w:rPr>
          <w:t xml:space="preserve">therefore </w:t>
        </w:r>
      </w:ins>
      <w:r w:rsidRPr="008A09A9">
        <w:rPr>
          <w:rFonts w:ascii="Helvetica" w:hAnsi="Helvetica"/>
          <w:color w:val="000000"/>
          <w:sz w:val="20"/>
          <w:szCs w:val="20"/>
          <w:highlight w:val="yellow"/>
          <w:lang w:val="en-GB"/>
        </w:rPr>
        <w:t xml:space="preserve">added the GC content bias correction methods described by </w:t>
      </w:r>
      <w:proofErr w:type="spellStart"/>
      <w:r w:rsidRPr="008A09A9">
        <w:rPr>
          <w:rFonts w:ascii="Helvetica" w:hAnsi="Helvetica"/>
          <w:color w:val="000000"/>
          <w:sz w:val="20"/>
          <w:szCs w:val="20"/>
          <w:highlight w:val="yellow"/>
          <w:lang w:val="en-GB"/>
        </w:rPr>
        <w:t>Risso</w:t>
      </w:r>
      <w:proofErr w:type="spellEnd"/>
      <w:r w:rsidRPr="008A09A9">
        <w:rPr>
          <w:rFonts w:ascii="Helvetica" w:hAnsi="Helvetica"/>
          <w:color w:val="000000"/>
          <w:sz w:val="20"/>
          <w:szCs w:val="20"/>
          <w:highlight w:val="yellow"/>
          <w:lang w:val="en-GB"/>
        </w:rPr>
        <w:t xml:space="preserve"> et al., 2011 (package </w:t>
      </w:r>
      <w:proofErr w:type="spellStart"/>
      <w:r w:rsidRPr="008A09A9">
        <w:rPr>
          <w:rFonts w:ascii="Helvetica" w:hAnsi="Helvetica"/>
          <w:color w:val="000000"/>
          <w:sz w:val="20"/>
          <w:szCs w:val="20"/>
          <w:highlight w:val="yellow"/>
          <w:lang w:val="en-GB"/>
        </w:rPr>
        <w:t>EDASeq</w:t>
      </w:r>
      <w:proofErr w:type="spellEnd"/>
      <w:r w:rsidRPr="008A09A9">
        <w:rPr>
          <w:rFonts w:ascii="Helvetica" w:hAnsi="Helvetica"/>
          <w:color w:val="000000"/>
          <w:sz w:val="20"/>
          <w:szCs w:val="20"/>
          <w:highlight w:val="yellow"/>
          <w:lang w:val="en-GB"/>
        </w:rPr>
        <w:t xml:space="preserve">) as an option in the statistics settings panel. When this option is not activated, the normalization will be performed according to the methods suggested in the </w:t>
      </w:r>
      <w:proofErr w:type="spellStart"/>
      <w:r w:rsidRPr="008A09A9">
        <w:rPr>
          <w:rFonts w:ascii="Helvetica" w:hAnsi="Helvetica"/>
          <w:color w:val="000000"/>
          <w:sz w:val="20"/>
          <w:szCs w:val="20"/>
          <w:highlight w:val="yellow"/>
          <w:lang w:val="en-GB"/>
        </w:rPr>
        <w:t>edgeR</w:t>
      </w:r>
      <w:proofErr w:type="spellEnd"/>
      <w:r w:rsidRPr="008A09A9">
        <w:rPr>
          <w:rFonts w:ascii="Helvetica" w:hAnsi="Helvetica"/>
          <w:color w:val="000000"/>
          <w:sz w:val="20"/>
          <w:szCs w:val="20"/>
          <w:highlight w:val="yellow"/>
          <w:lang w:val="en-GB"/>
        </w:rPr>
        <w:t xml:space="preserve"> and </w:t>
      </w:r>
      <w:proofErr w:type="spellStart"/>
      <w:r w:rsidRPr="008A09A9">
        <w:rPr>
          <w:rFonts w:ascii="Helvetica" w:hAnsi="Helvetica"/>
          <w:color w:val="000000"/>
          <w:sz w:val="20"/>
          <w:szCs w:val="20"/>
          <w:highlight w:val="yellow"/>
          <w:lang w:val="en-GB"/>
        </w:rPr>
        <w:t>DESeq</w:t>
      </w:r>
      <w:proofErr w:type="spellEnd"/>
      <w:r w:rsidRPr="008A09A9">
        <w:rPr>
          <w:rFonts w:ascii="Helvetica" w:hAnsi="Helvetica"/>
          <w:color w:val="000000"/>
          <w:sz w:val="20"/>
          <w:szCs w:val="20"/>
          <w:highlight w:val="yellow"/>
          <w:lang w:val="en-GB"/>
        </w:rPr>
        <w:t xml:space="preserve"> packages.</w:t>
      </w:r>
    </w:p>
    <w:p w14:paraId="04B54FE3" w14:textId="77777777" w:rsidR="001472AC" w:rsidRPr="008A09A9" w:rsidRDefault="001472AC" w:rsidP="005D55A6">
      <w:pPr>
        <w:rPr>
          <w:rFonts w:ascii="Helvetica" w:hAnsi="Helvetica"/>
          <w:color w:val="000000"/>
          <w:sz w:val="20"/>
          <w:szCs w:val="20"/>
          <w:lang w:val="en-GB"/>
        </w:rPr>
      </w:pPr>
    </w:p>
    <w:p w14:paraId="3AC667A5" w14:textId="77777777" w:rsidR="001472AC" w:rsidRPr="008A09A9" w:rsidRDefault="001472AC" w:rsidP="005D55A6">
      <w:pPr>
        <w:rPr>
          <w:rFonts w:ascii="Helvetica" w:hAnsi="Helvetica"/>
          <w:color w:val="000000"/>
          <w:sz w:val="20"/>
          <w:szCs w:val="20"/>
          <w:lang w:val="en-GB"/>
        </w:rPr>
      </w:pPr>
    </w:p>
    <w:p w14:paraId="6882F6E9" w14:textId="77777777" w:rsidR="001472AC" w:rsidRPr="008A09A9" w:rsidRDefault="001472AC" w:rsidP="005D55A6">
      <w:pPr>
        <w:rPr>
          <w:rFonts w:ascii="Helvetica" w:hAnsi="Helvetica"/>
          <w:color w:val="000000"/>
          <w:sz w:val="20"/>
          <w:szCs w:val="20"/>
          <w:lang w:val="en-GB"/>
        </w:rPr>
      </w:pPr>
      <w:r w:rsidRPr="008A09A9">
        <w:rPr>
          <w:rFonts w:ascii="Helvetica" w:hAnsi="Helvetica"/>
          <w:color w:val="000000"/>
          <w:sz w:val="20"/>
          <w:szCs w:val="20"/>
          <w:lang w:val="en-GB"/>
        </w:rPr>
        <w:t>Referee: 2</w:t>
      </w:r>
      <w:r w:rsidRPr="008A09A9">
        <w:rPr>
          <w:rFonts w:ascii="Helvetica" w:hAnsi="Helvetica"/>
          <w:color w:val="000000"/>
          <w:sz w:val="20"/>
          <w:szCs w:val="20"/>
          <w:lang w:val="en-GB"/>
        </w:rPr>
        <w:br/>
        <w:t>Comments for the Author</w:t>
      </w:r>
      <w:r w:rsidRPr="008A09A9">
        <w:rPr>
          <w:rFonts w:ascii="Helvetica" w:hAnsi="Helvetica"/>
          <w:color w:val="000000"/>
          <w:sz w:val="20"/>
          <w:szCs w:val="20"/>
          <w:lang w:val="en-GB"/>
        </w:rPr>
        <w:br/>
        <w:t xml:space="preserve">In this paper the authors present a </w:t>
      </w:r>
      <w:proofErr w:type="spellStart"/>
      <w:r w:rsidRPr="008A09A9">
        <w:rPr>
          <w:rFonts w:ascii="Helvetica" w:hAnsi="Helvetica"/>
          <w:color w:val="000000"/>
          <w:sz w:val="20"/>
          <w:szCs w:val="20"/>
          <w:lang w:val="en-GB"/>
        </w:rPr>
        <w:t>bioinformatic</w:t>
      </w:r>
      <w:proofErr w:type="spellEnd"/>
      <w:r w:rsidRPr="008A09A9">
        <w:rPr>
          <w:rFonts w:ascii="Helvetica" w:hAnsi="Helvetica"/>
          <w:color w:val="000000"/>
          <w:sz w:val="20"/>
          <w:szCs w:val="20"/>
          <w:lang w:val="en-GB"/>
        </w:rPr>
        <w:t xml:space="preserve"> tool for </w:t>
      </w:r>
      <w:proofErr w:type="spellStart"/>
      <w:r w:rsidRPr="008A09A9">
        <w:rPr>
          <w:rFonts w:ascii="Helvetica" w:hAnsi="Helvetica"/>
          <w:color w:val="000000"/>
          <w:sz w:val="20"/>
          <w:szCs w:val="20"/>
          <w:lang w:val="en-GB"/>
        </w:rPr>
        <w:t>analyzing</w:t>
      </w:r>
      <w:proofErr w:type="spellEnd"/>
      <w:r w:rsidRPr="008A09A9">
        <w:rPr>
          <w:rFonts w:ascii="Helvetica" w:hAnsi="Helvetica"/>
          <w:color w:val="000000"/>
          <w:sz w:val="20"/>
          <w:szCs w:val="20"/>
          <w:lang w:val="en-GB"/>
        </w:rPr>
        <w:t xml:space="preserve"> </w:t>
      </w:r>
      <w:proofErr w:type="spellStart"/>
      <w:r w:rsidRPr="008A09A9">
        <w:rPr>
          <w:rFonts w:ascii="Helvetica" w:hAnsi="Helvetica"/>
          <w:color w:val="000000"/>
          <w:sz w:val="20"/>
          <w:szCs w:val="20"/>
          <w:lang w:val="en-GB"/>
        </w:rPr>
        <w:t>RNAseq</w:t>
      </w:r>
      <w:proofErr w:type="spellEnd"/>
      <w:r w:rsidRPr="008A09A9">
        <w:rPr>
          <w:rFonts w:ascii="Helvetica" w:hAnsi="Helvetica"/>
          <w:color w:val="000000"/>
          <w:sz w:val="20"/>
          <w:szCs w:val="20"/>
          <w:lang w:val="en-GB"/>
        </w:rPr>
        <w:t xml:space="preserve"> data. The application covers all required steps (i.e., quality control, mapping, assessment for differential expression</w:t>
      </w:r>
      <w:proofErr w:type="gramStart"/>
      <w:r w:rsidRPr="008A09A9">
        <w:rPr>
          <w:rFonts w:ascii="Helvetica" w:hAnsi="Helvetica"/>
          <w:color w:val="000000"/>
          <w:sz w:val="20"/>
          <w:szCs w:val="20"/>
          <w:lang w:val="en-GB"/>
        </w:rPr>
        <w:t>, ...</w:t>
      </w:r>
      <w:proofErr w:type="gramEnd"/>
      <w:r w:rsidRPr="008A09A9">
        <w:rPr>
          <w:rFonts w:ascii="Helvetica" w:hAnsi="Helvetica"/>
          <w:color w:val="000000"/>
          <w:sz w:val="20"/>
          <w:szCs w:val="20"/>
          <w:lang w:val="en-GB"/>
        </w:rPr>
        <w:t xml:space="preserve">) except for normalization. I assume that this step is performed using the methods described in </w:t>
      </w:r>
      <w:proofErr w:type="spellStart"/>
      <w:r w:rsidRPr="008A09A9">
        <w:rPr>
          <w:rFonts w:ascii="Helvetica" w:hAnsi="Helvetica"/>
          <w:color w:val="000000"/>
          <w:sz w:val="20"/>
          <w:szCs w:val="20"/>
          <w:lang w:val="en-GB"/>
        </w:rPr>
        <w:t>DESeq</w:t>
      </w:r>
      <w:proofErr w:type="spellEnd"/>
      <w:r w:rsidRPr="008A09A9">
        <w:rPr>
          <w:rFonts w:ascii="Helvetica" w:hAnsi="Helvetica"/>
          <w:color w:val="000000"/>
          <w:sz w:val="20"/>
          <w:szCs w:val="20"/>
          <w:lang w:val="en-GB"/>
        </w:rPr>
        <w:t xml:space="preserve"> and </w:t>
      </w:r>
      <w:proofErr w:type="spellStart"/>
      <w:r w:rsidRPr="008A09A9">
        <w:rPr>
          <w:rFonts w:ascii="Helvetica" w:hAnsi="Helvetica"/>
          <w:color w:val="000000"/>
          <w:sz w:val="20"/>
          <w:szCs w:val="20"/>
          <w:lang w:val="en-GB"/>
        </w:rPr>
        <w:t>edgeR</w:t>
      </w:r>
      <w:proofErr w:type="spellEnd"/>
      <w:r w:rsidRPr="008A09A9">
        <w:rPr>
          <w:rFonts w:ascii="Helvetica" w:hAnsi="Helvetica"/>
          <w:color w:val="000000"/>
          <w:sz w:val="20"/>
          <w:szCs w:val="20"/>
          <w:lang w:val="en-GB"/>
        </w:rPr>
        <w:t xml:space="preserve"> packages. However, this can be a limitation since these methods do not consider, for instance, GC-content information. </w:t>
      </w:r>
      <w:r w:rsidRPr="008A09A9">
        <w:rPr>
          <w:rFonts w:ascii="Helvetica" w:hAnsi="Helvetica"/>
          <w:color w:val="000000"/>
          <w:sz w:val="20"/>
          <w:szCs w:val="20"/>
          <w:lang w:val="en-GB"/>
        </w:rPr>
        <w:br/>
      </w:r>
      <w:r w:rsidRPr="008A09A9">
        <w:rPr>
          <w:rFonts w:ascii="Helvetica" w:hAnsi="Helvetica"/>
          <w:color w:val="000000"/>
          <w:sz w:val="20"/>
          <w:szCs w:val="20"/>
          <w:lang w:val="en-GB"/>
        </w:rPr>
        <w:br/>
        <w:t>The program also considers the use of raw data as well as mapped data obtained from other tools (</w:t>
      </w:r>
      <w:proofErr w:type="spellStart"/>
      <w:r w:rsidRPr="008A09A9">
        <w:rPr>
          <w:rFonts w:ascii="Helvetica" w:hAnsi="Helvetica"/>
          <w:color w:val="000000"/>
          <w:sz w:val="20"/>
          <w:szCs w:val="20"/>
          <w:lang w:val="en-GB"/>
        </w:rPr>
        <w:t>sam</w:t>
      </w:r>
      <w:proofErr w:type="spellEnd"/>
      <w:r w:rsidRPr="008A09A9">
        <w:rPr>
          <w:rFonts w:ascii="Helvetica" w:hAnsi="Helvetica"/>
          <w:color w:val="000000"/>
          <w:sz w:val="20"/>
          <w:szCs w:val="20"/>
          <w:lang w:val="en-GB"/>
        </w:rPr>
        <w:t>/bam files). I found the interface to be intuitive and user friendly. Furthermore, most of the options are automatized so that non-specialized users can use it without any problem. The Quality Control (QC) plots are well documented and it considers several QC filters. The application is well documented and easy to be installed. </w:t>
      </w:r>
      <w:r w:rsidRPr="008A09A9">
        <w:rPr>
          <w:rFonts w:ascii="Helvetica" w:hAnsi="Helvetica"/>
          <w:color w:val="000000"/>
          <w:sz w:val="20"/>
          <w:szCs w:val="20"/>
          <w:lang w:val="en-GB"/>
        </w:rPr>
        <w:br/>
      </w:r>
      <w:r w:rsidRPr="008A09A9">
        <w:rPr>
          <w:rFonts w:ascii="Helvetica" w:hAnsi="Helvetica"/>
          <w:color w:val="000000"/>
          <w:sz w:val="20"/>
          <w:szCs w:val="20"/>
          <w:lang w:val="en-GB"/>
        </w:rPr>
        <w:br/>
        <w:t>I believe that both the topic and application are of great interest for research community. However, I have found several problems when analysing real data. Herein, I provide a list of them:</w:t>
      </w:r>
      <w:r w:rsidRPr="008A09A9">
        <w:rPr>
          <w:rFonts w:ascii="Helvetica" w:hAnsi="Helvetica"/>
          <w:color w:val="000000"/>
          <w:sz w:val="20"/>
          <w:szCs w:val="20"/>
          <w:lang w:val="en-GB"/>
        </w:rPr>
        <w:br/>
      </w:r>
      <w:r w:rsidRPr="008A09A9">
        <w:rPr>
          <w:rFonts w:ascii="Helvetica" w:hAnsi="Helvetica"/>
          <w:color w:val="000000"/>
          <w:sz w:val="20"/>
          <w:szCs w:val="20"/>
          <w:lang w:val="en-GB"/>
        </w:rPr>
        <w:br/>
      </w:r>
      <w:r w:rsidRPr="008A09A9">
        <w:rPr>
          <w:rFonts w:ascii="Helvetica" w:hAnsi="Helvetica"/>
          <w:color w:val="000000"/>
          <w:sz w:val="20"/>
          <w:szCs w:val="20"/>
          <w:lang w:val="en-GB"/>
        </w:rPr>
        <w:br/>
        <w:t>Major comments</w:t>
      </w:r>
      <w:r w:rsidRPr="008A09A9">
        <w:rPr>
          <w:rFonts w:ascii="Helvetica" w:hAnsi="Helvetica"/>
          <w:color w:val="000000"/>
          <w:sz w:val="20"/>
          <w:szCs w:val="20"/>
          <w:lang w:val="en-GB"/>
        </w:rPr>
        <w:br/>
        <w:t>--------------------------------------------</w:t>
      </w:r>
      <w:r w:rsidRPr="008A09A9">
        <w:rPr>
          <w:rFonts w:ascii="Helvetica" w:hAnsi="Helvetica"/>
          <w:color w:val="000000"/>
          <w:sz w:val="20"/>
          <w:szCs w:val="20"/>
          <w:lang w:val="en-GB"/>
        </w:rPr>
        <w:br/>
      </w:r>
      <w:r w:rsidRPr="008A09A9">
        <w:rPr>
          <w:rFonts w:ascii="Helvetica" w:hAnsi="Helvetica"/>
          <w:color w:val="000000"/>
          <w:sz w:val="20"/>
          <w:szCs w:val="20"/>
          <w:lang w:val="en-GB"/>
        </w:rPr>
        <w:br/>
        <w:t xml:space="preserve">A. </w:t>
      </w:r>
      <w:proofErr w:type="spellStart"/>
      <w:r w:rsidRPr="008A09A9">
        <w:rPr>
          <w:rFonts w:ascii="Helvetica" w:hAnsi="Helvetica"/>
          <w:color w:val="000000"/>
          <w:sz w:val="20"/>
          <w:szCs w:val="20"/>
          <w:lang w:val="en-GB"/>
        </w:rPr>
        <w:t>RNAseq</w:t>
      </w:r>
      <w:proofErr w:type="spellEnd"/>
      <w:r w:rsidRPr="008A09A9">
        <w:rPr>
          <w:rFonts w:ascii="Helvetica" w:hAnsi="Helvetica"/>
          <w:color w:val="000000"/>
          <w:sz w:val="20"/>
          <w:szCs w:val="20"/>
          <w:lang w:val="en-GB"/>
        </w:rPr>
        <w:t xml:space="preserve"> Normalization</w:t>
      </w:r>
      <w:r w:rsidRPr="008A09A9">
        <w:rPr>
          <w:rFonts w:ascii="Helvetica" w:hAnsi="Helvetica"/>
          <w:color w:val="000000"/>
          <w:sz w:val="20"/>
          <w:szCs w:val="20"/>
          <w:lang w:val="en-GB"/>
        </w:rPr>
        <w:br/>
      </w:r>
      <w:r w:rsidRPr="008A09A9">
        <w:rPr>
          <w:rFonts w:ascii="Helvetica" w:hAnsi="Helvetica"/>
          <w:color w:val="000000"/>
          <w:sz w:val="20"/>
          <w:szCs w:val="20"/>
          <w:lang w:val="en-GB"/>
        </w:rPr>
        <w:br/>
        <w:t xml:space="preserve">There is a lot of literature about </w:t>
      </w:r>
      <w:proofErr w:type="spellStart"/>
      <w:r w:rsidRPr="008A09A9">
        <w:rPr>
          <w:rFonts w:ascii="Helvetica" w:hAnsi="Helvetica"/>
          <w:color w:val="000000"/>
          <w:sz w:val="20"/>
          <w:szCs w:val="20"/>
          <w:lang w:val="en-GB"/>
        </w:rPr>
        <w:t>RNAseq</w:t>
      </w:r>
      <w:proofErr w:type="spellEnd"/>
      <w:r w:rsidRPr="008A09A9">
        <w:rPr>
          <w:rFonts w:ascii="Helvetica" w:hAnsi="Helvetica"/>
          <w:color w:val="000000"/>
          <w:sz w:val="20"/>
          <w:szCs w:val="20"/>
          <w:lang w:val="en-GB"/>
        </w:rPr>
        <w:t xml:space="preserve"> normalization procedures that are also available at </w:t>
      </w:r>
      <w:proofErr w:type="spellStart"/>
      <w:r w:rsidRPr="008A09A9">
        <w:rPr>
          <w:rFonts w:ascii="Helvetica" w:hAnsi="Helvetica"/>
          <w:color w:val="000000"/>
          <w:sz w:val="20"/>
          <w:szCs w:val="20"/>
          <w:lang w:val="en-GB"/>
        </w:rPr>
        <w:t>Bioconductor</w:t>
      </w:r>
      <w:proofErr w:type="spellEnd"/>
      <w:r w:rsidRPr="008A09A9">
        <w:rPr>
          <w:rFonts w:ascii="Helvetica" w:hAnsi="Helvetica"/>
          <w:color w:val="000000"/>
          <w:sz w:val="20"/>
          <w:szCs w:val="20"/>
          <w:lang w:val="en-GB"/>
        </w:rPr>
        <w:t xml:space="preserve"> (e.g., </w:t>
      </w:r>
      <w:proofErr w:type="spellStart"/>
      <w:r w:rsidRPr="008A09A9">
        <w:rPr>
          <w:rFonts w:ascii="Helvetica" w:hAnsi="Helvetica"/>
          <w:color w:val="000000"/>
          <w:sz w:val="20"/>
          <w:szCs w:val="20"/>
          <w:lang w:val="en-GB"/>
        </w:rPr>
        <w:t>EDAseq</w:t>
      </w:r>
      <w:proofErr w:type="spellEnd"/>
      <w:r w:rsidRPr="008A09A9">
        <w:rPr>
          <w:rFonts w:ascii="Helvetica" w:hAnsi="Helvetica"/>
          <w:color w:val="000000"/>
          <w:sz w:val="20"/>
          <w:szCs w:val="20"/>
          <w:lang w:val="en-GB"/>
        </w:rPr>
        <w:t xml:space="preserve">, </w:t>
      </w:r>
      <w:proofErr w:type="spellStart"/>
      <w:r w:rsidRPr="008A09A9">
        <w:rPr>
          <w:rFonts w:ascii="Helvetica" w:hAnsi="Helvetica"/>
          <w:color w:val="000000"/>
          <w:sz w:val="20"/>
          <w:szCs w:val="20"/>
          <w:lang w:val="en-GB"/>
        </w:rPr>
        <w:t>cqn</w:t>
      </w:r>
      <w:proofErr w:type="spellEnd"/>
      <w:proofErr w:type="gramStart"/>
      <w:r w:rsidRPr="008A09A9">
        <w:rPr>
          <w:rFonts w:ascii="Helvetica" w:hAnsi="Helvetica"/>
          <w:color w:val="000000"/>
          <w:sz w:val="20"/>
          <w:szCs w:val="20"/>
          <w:lang w:val="en-GB"/>
        </w:rPr>
        <w:t>, ...</w:t>
      </w:r>
      <w:proofErr w:type="gramEnd"/>
      <w:r w:rsidRPr="008A09A9">
        <w:rPr>
          <w:rFonts w:ascii="Helvetica" w:hAnsi="Helvetica"/>
          <w:color w:val="000000"/>
          <w:sz w:val="20"/>
          <w:szCs w:val="20"/>
          <w:lang w:val="en-GB"/>
        </w:rPr>
        <w:t xml:space="preserve">). As I previously mentioned, I assume that this step is performed using the own methods proposed by </w:t>
      </w:r>
      <w:proofErr w:type="spellStart"/>
      <w:r w:rsidRPr="008A09A9">
        <w:rPr>
          <w:rFonts w:ascii="Helvetica" w:hAnsi="Helvetica"/>
          <w:color w:val="000000"/>
          <w:sz w:val="20"/>
          <w:szCs w:val="20"/>
          <w:lang w:val="en-GB"/>
        </w:rPr>
        <w:t>DESeq</w:t>
      </w:r>
      <w:proofErr w:type="spellEnd"/>
      <w:r w:rsidRPr="008A09A9">
        <w:rPr>
          <w:rFonts w:ascii="Helvetica" w:hAnsi="Helvetica"/>
          <w:color w:val="000000"/>
          <w:sz w:val="20"/>
          <w:szCs w:val="20"/>
          <w:lang w:val="en-GB"/>
        </w:rPr>
        <w:t xml:space="preserve"> and </w:t>
      </w:r>
      <w:proofErr w:type="spellStart"/>
      <w:r w:rsidRPr="008A09A9">
        <w:rPr>
          <w:rFonts w:ascii="Helvetica" w:hAnsi="Helvetica"/>
          <w:color w:val="000000"/>
          <w:sz w:val="20"/>
          <w:szCs w:val="20"/>
          <w:lang w:val="en-GB"/>
        </w:rPr>
        <w:t>edgeR</w:t>
      </w:r>
      <w:proofErr w:type="spellEnd"/>
      <w:r w:rsidRPr="008A09A9">
        <w:rPr>
          <w:rFonts w:ascii="Helvetica" w:hAnsi="Helvetica"/>
          <w:color w:val="000000"/>
          <w:sz w:val="20"/>
          <w:szCs w:val="20"/>
          <w:lang w:val="en-GB"/>
        </w:rPr>
        <w:t xml:space="preserve"> packages (I could not check it because the program crashes before doing it). These other normalization methods should be implemented since it has been shown that results may be biased when, for example, GC-content is not considered in the normalization step.</w:t>
      </w:r>
    </w:p>
    <w:p w14:paraId="03473DE9" w14:textId="77777777" w:rsidR="001472AC" w:rsidRPr="008A09A9" w:rsidRDefault="001472AC" w:rsidP="005D55A6">
      <w:pPr>
        <w:numPr>
          <w:ins w:id="72" w:author="usadel" w:date="2012-04-28T14:57:00Z"/>
        </w:numPr>
        <w:rPr>
          <w:ins w:id="73" w:author="usadel" w:date="2012-04-28T14:57:00Z"/>
          <w:rFonts w:ascii="Helvetica" w:hAnsi="Helvetica"/>
          <w:color w:val="000000"/>
          <w:sz w:val="20"/>
          <w:szCs w:val="20"/>
          <w:lang w:val="en-GB"/>
        </w:rPr>
      </w:pPr>
    </w:p>
    <w:p w14:paraId="3C539038" w14:textId="47219809" w:rsidR="001472AC" w:rsidRPr="008A09A9" w:rsidRDefault="001472AC" w:rsidP="00561FD6">
      <w:pPr>
        <w:rPr>
          <w:rFonts w:ascii="Helvetica" w:hAnsi="Helvetica"/>
          <w:color w:val="000000"/>
          <w:sz w:val="20"/>
          <w:szCs w:val="20"/>
          <w:lang w:val="en-GB"/>
        </w:rPr>
      </w:pPr>
      <w:ins w:id="74" w:author="usadel" w:date="2012-04-28T14:57:00Z">
        <w:r w:rsidRPr="002C694F">
          <w:rPr>
            <w:rFonts w:ascii="Helvetica" w:hAnsi="Helvetica"/>
            <w:color w:val="000000"/>
            <w:sz w:val="20"/>
            <w:szCs w:val="20"/>
            <w:highlight w:val="yellow"/>
            <w:lang w:val="en-GB"/>
          </w:rPr>
          <w:t>This is indeed an excellent suggestion an</w:t>
        </w:r>
      </w:ins>
      <w:ins w:id="75" w:author="usadel" w:date="2012-04-28T14:58:00Z">
        <w:r w:rsidRPr="002C694F">
          <w:rPr>
            <w:rFonts w:ascii="Helvetica" w:hAnsi="Helvetica"/>
            <w:color w:val="000000"/>
            <w:sz w:val="20"/>
            <w:szCs w:val="20"/>
            <w:highlight w:val="yellow"/>
            <w:lang w:val="en-GB"/>
          </w:rPr>
          <w:t>d</w:t>
        </w:r>
        <w:r w:rsidRPr="008A09A9">
          <w:rPr>
            <w:rFonts w:ascii="Helvetica" w:hAnsi="Helvetica"/>
            <w:color w:val="000000"/>
            <w:sz w:val="20"/>
            <w:szCs w:val="20"/>
            <w:lang w:val="en-GB"/>
          </w:rPr>
          <w:t xml:space="preserve"> </w:t>
        </w:r>
        <w:r w:rsidRPr="008A09A9">
          <w:rPr>
            <w:rFonts w:ascii="Helvetica" w:hAnsi="Helvetica"/>
            <w:color w:val="000000"/>
            <w:sz w:val="20"/>
            <w:szCs w:val="20"/>
            <w:highlight w:val="yellow"/>
            <w:lang w:val="en-GB"/>
          </w:rPr>
          <w:t>a</w:t>
        </w:r>
      </w:ins>
      <w:r w:rsidRPr="008A09A9">
        <w:rPr>
          <w:rFonts w:ascii="Helvetica" w:hAnsi="Helvetica"/>
          <w:color w:val="000000"/>
          <w:sz w:val="20"/>
          <w:szCs w:val="20"/>
          <w:highlight w:val="yellow"/>
          <w:lang w:val="en-GB"/>
        </w:rPr>
        <w:t xml:space="preserve">s already mentioned in the response to issue no. 7 of reviewer 1, we have included the GC content bias correction methods described by </w:t>
      </w:r>
      <w:proofErr w:type="spellStart"/>
      <w:r w:rsidRPr="008A09A9">
        <w:rPr>
          <w:rFonts w:ascii="Helvetica" w:hAnsi="Helvetica"/>
          <w:color w:val="000000"/>
          <w:sz w:val="20"/>
          <w:szCs w:val="20"/>
          <w:highlight w:val="yellow"/>
          <w:lang w:val="en-GB"/>
        </w:rPr>
        <w:t>Risso</w:t>
      </w:r>
      <w:proofErr w:type="spellEnd"/>
      <w:r w:rsidRPr="008A09A9">
        <w:rPr>
          <w:rFonts w:ascii="Helvetica" w:hAnsi="Helvetica"/>
          <w:color w:val="000000"/>
          <w:sz w:val="20"/>
          <w:szCs w:val="20"/>
          <w:lang w:val="en-GB"/>
        </w:rPr>
        <w:t xml:space="preserve"> </w:t>
      </w:r>
      <w:r w:rsidRPr="008A09A9">
        <w:rPr>
          <w:rFonts w:ascii="Helvetica" w:hAnsi="Helvetica"/>
          <w:color w:val="000000"/>
          <w:sz w:val="20"/>
          <w:szCs w:val="20"/>
          <w:highlight w:val="yellow"/>
          <w:lang w:val="en-GB"/>
        </w:rPr>
        <w:t xml:space="preserve">et al., 2011 and implemented in the </w:t>
      </w:r>
      <w:proofErr w:type="spellStart"/>
      <w:r w:rsidRPr="008A09A9">
        <w:rPr>
          <w:rFonts w:ascii="Helvetica" w:hAnsi="Helvetica"/>
          <w:color w:val="000000"/>
          <w:sz w:val="20"/>
          <w:szCs w:val="20"/>
          <w:highlight w:val="yellow"/>
          <w:lang w:val="en-GB"/>
        </w:rPr>
        <w:t>EDASeq</w:t>
      </w:r>
      <w:proofErr w:type="spellEnd"/>
      <w:r w:rsidRPr="008A09A9">
        <w:rPr>
          <w:rFonts w:ascii="Helvetica" w:hAnsi="Helvetica"/>
          <w:color w:val="000000"/>
          <w:sz w:val="20"/>
          <w:szCs w:val="20"/>
          <w:highlight w:val="yellow"/>
          <w:lang w:val="en-GB"/>
        </w:rPr>
        <w:t xml:space="preserve"> </w:t>
      </w:r>
      <w:proofErr w:type="spellStart"/>
      <w:r w:rsidRPr="008A09A9">
        <w:rPr>
          <w:rFonts w:ascii="Helvetica" w:hAnsi="Helvetica"/>
          <w:color w:val="000000"/>
          <w:sz w:val="20"/>
          <w:szCs w:val="20"/>
          <w:highlight w:val="yellow"/>
          <w:lang w:val="en-GB"/>
        </w:rPr>
        <w:t>Bioconductor</w:t>
      </w:r>
      <w:proofErr w:type="spellEnd"/>
      <w:r w:rsidRPr="008A09A9">
        <w:rPr>
          <w:rFonts w:ascii="Helvetica" w:hAnsi="Helvetica"/>
          <w:color w:val="000000"/>
          <w:sz w:val="20"/>
          <w:szCs w:val="20"/>
          <w:highlight w:val="yellow"/>
          <w:lang w:val="en-GB"/>
        </w:rPr>
        <w:t xml:space="preserve"> package. Users can select this GC content </w:t>
      </w:r>
      <w:r w:rsidRPr="008A09A9">
        <w:rPr>
          <w:rFonts w:ascii="Helvetica" w:hAnsi="Helvetica"/>
          <w:color w:val="000000"/>
          <w:sz w:val="20"/>
          <w:szCs w:val="20"/>
          <w:highlight w:val="yellow"/>
          <w:lang w:val="en-GB"/>
        </w:rPr>
        <w:lastRenderedPageBreak/>
        <w:t xml:space="preserve">normalization of the statistics settings panel and specify which combination of within- and between </w:t>
      </w:r>
      <w:proofErr w:type="gramStart"/>
      <w:r w:rsidRPr="008A09A9">
        <w:rPr>
          <w:rFonts w:ascii="Helvetica" w:hAnsi="Helvetica"/>
          <w:color w:val="000000"/>
          <w:sz w:val="20"/>
          <w:szCs w:val="20"/>
          <w:highlight w:val="yellow"/>
          <w:lang w:val="en-GB"/>
        </w:rPr>
        <w:t>lane</w:t>
      </w:r>
      <w:proofErr w:type="gramEnd"/>
      <w:r w:rsidRPr="008A09A9">
        <w:rPr>
          <w:rFonts w:ascii="Helvetica" w:hAnsi="Helvetica"/>
          <w:color w:val="000000"/>
          <w:sz w:val="20"/>
          <w:szCs w:val="20"/>
          <w:highlight w:val="yellow"/>
          <w:lang w:val="en-GB"/>
        </w:rPr>
        <w:t xml:space="preserve"> normalization is to be applied. If this option is not selected, the normalization methods described in the selected DE analysis package will be used.</w:t>
      </w:r>
      <w:r w:rsidRPr="008A09A9">
        <w:rPr>
          <w:rFonts w:ascii="Helvetica" w:hAnsi="Helvetica"/>
          <w:color w:val="000000"/>
          <w:sz w:val="20"/>
          <w:szCs w:val="20"/>
          <w:lang w:val="en-GB"/>
        </w:rPr>
        <w:br/>
      </w:r>
      <w:r w:rsidRPr="008A09A9">
        <w:rPr>
          <w:rFonts w:ascii="Helvetica" w:hAnsi="Helvetica"/>
          <w:color w:val="000000"/>
          <w:sz w:val="20"/>
          <w:szCs w:val="20"/>
          <w:lang w:val="en-GB"/>
        </w:rPr>
        <w:br/>
        <w:t>B. General practical issues </w:t>
      </w:r>
      <w:r w:rsidRPr="008A09A9">
        <w:rPr>
          <w:rFonts w:ascii="Helvetica" w:hAnsi="Helvetica"/>
          <w:color w:val="000000"/>
          <w:sz w:val="20"/>
          <w:szCs w:val="20"/>
          <w:lang w:val="en-GB"/>
        </w:rPr>
        <w:br/>
      </w:r>
      <w:r w:rsidRPr="008A09A9">
        <w:rPr>
          <w:rFonts w:ascii="Helvetica" w:hAnsi="Helvetica"/>
          <w:color w:val="000000"/>
          <w:sz w:val="20"/>
          <w:szCs w:val="20"/>
          <w:lang w:val="en-GB"/>
        </w:rPr>
        <w:br/>
        <w:t>1. When selecting as input a SAM/BAM file, if you try to go backwards it forgets about your selection and takes you to the menu of read mapping</w:t>
      </w:r>
    </w:p>
    <w:p w14:paraId="6CD0893C" w14:textId="77777777" w:rsidR="001472AC" w:rsidRPr="008A09A9" w:rsidRDefault="001472AC" w:rsidP="005D55A6">
      <w:pPr>
        <w:rPr>
          <w:rFonts w:ascii="Helvetica" w:hAnsi="Helvetica"/>
          <w:color w:val="000000"/>
          <w:sz w:val="20"/>
          <w:szCs w:val="20"/>
          <w:lang w:val="en-GB"/>
        </w:rPr>
      </w:pPr>
    </w:p>
    <w:p w14:paraId="172DBB49" w14:textId="77777777" w:rsidR="001472AC" w:rsidRPr="008A09A9" w:rsidRDefault="001472AC" w:rsidP="005D55A6">
      <w:pPr>
        <w:rPr>
          <w:rFonts w:ascii="Helvetica" w:hAnsi="Helvetica"/>
          <w:color w:val="000000"/>
          <w:sz w:val="20"/>
          <w:szCs w:val="20"/>
          <w:lang w:val="en-GB"/>
        </w:rPr>
      </w:pPr>
      <w:r w:rsidRPr="008A09A9">
        <w:rPr>
          <w:rFonts w:ascii="Helvetica" w:hAnsi="Helvetica"/>
          <w:color w:val="000000"/>
          <w:sz w:val="20"/>
          <w:szCs w:val="20"/>
          <w:highlight w:val="yellow"/>
          <w:lang w:val="en-GB"/>
        </w:rPr>
        <w:t xml:space="preserve">Quality checking of reads taken from BAM/SAM files will be integrated into the </w:t>
      </w:r>
      <w:proofErr w:type="spellStart"/>
      <w:r w:rsidRPr="008A09A9">
        <w:rPr>
          <w:rFonts w:ascii="Helvetica" w:hAnsi="Helvetica"/>
          <w:color w:val="000000"/>
          <w:sz w:val="20"/>
          <w:szCs w:val="20"/>
          <w:highlight w:val="yellow"/>
          <w:lang w:val="en-GB"/>
        </w:rPr>
        <w:t>RobiNA</w:t>
      </w:r>
      <w:proofErr w:type="spellEnd"/>
      <w:r w:rsidRPr="008A09A9">
        <w:rPr>
          <w:rFonts w:ascii="Helvetica" w:hAnsi="Helvetica"/>
          <w:color w:val="000000"/>
          <w:sz w:val="20"/>
          <w:szCs w:val="20"/>
          <w:highlight w:val="yellow"/>
          <w:lang w:val="en-GB"/>
        </w:rPr>
        <w:t xml:space="preserve"> workflow in the next release. To make sure the interface stays consistent in the current release, we have disabled the possibility to go backwards from the experiment layout step when importing SAM/BAM files.</w:t>
      </w:r>
    </w:p>
    <w:p w14:paraId="507695FE" w14:textId="77777777" w:rsidR="001472AC" w:rsidRPr="008A09A9" w:rsidRDefault="001472AC" w:rsidP="005D55A6">
      <w:pPr>
        <w:rPr>
          <w:rFonts w:ascii="Helvetica" w:hAnsi="Helvetica"/>
          <w:color w:val="000000"/>
          <w:sz w:val="20"/>
          <w:szCs w:val="20"/>
          <w:lang w:val="en-GB"/>
        </w:rPr>
      </w:pPr>
    </w:p>
    <w:p w14:paraId="70650D22" w14:textId="77777777" w:rsidR="001472AC" w:rsidRPr="008A09A9" w:rsidRDefault="001472AC" w:rsidP="005D55A6">
      <w:pPr>
        <w:rPr>
          <w:rFonts w:ascii="Helvetica" w:hAnsi="Helvetica"/>
          <w:color w:val="000000"/>
          <w:sz w:val="20"/>
          <w:szCs w:val="20"/>
          <w:lang w:val="en-GB"/>
        </w:rPr>
      </w:pPr>
      <w:r w:rsidRPr="008A09A9">
        <w:rPr>
          <w:rFonts w:ascii="Helvetica" w:hAnsi="Helvetica"/>
          <w:color w:val="000000"/>
          <w:sz w:val="20"/>
          <w:szCs w:val="20"/>
          <w:lang w:val="en-GB"/>
        </w:rPr>
        <w:t>2. When trying to recover a previous project, the program freezes and does not answer</w:t>
      </w:r>
    </w:p>
    <w:p w14:paraId="6FB5C5B6" w14:textId="77777777" w:rsidR="001472AC" w:rsidRPr="008A09A9" w:rsidRDefault="001472AC" w:rsidP="005D55A6">
      <w:pPr>
        <w:rPr>
          <w:rFonts w:ascii="Helvetica" w:hAnsi="Helvetica"/>
          <w:color w:val="000000"/>
          <w:sz w:val="20"/>
          <w:szCs w:val="20"/>
          <w:lang w:val="en-GB"/>
        </w:rPr>
      </w:pPr>
    </w:p>
    <w:p w14:paraId="70C88F0A" w14:textId="77777777" w:rsidR="00624B76" w:rsidRPr="00624B76" w:rsidRDefault="001472AC" w:rsidP="005D55A6">
      <w:pPr>
        <w:rPr>
          <w:ins w:id="76" w:author="Marc Lohse" w:date="2012-04-30T17:39:00Z"/>
          <w:rFonts w:ascii="Helvetica" w:hAnsi="Helvetica"/>
          <w:sz w:val="20"/>
          <w:szCs w:val="20"/>
        </w:rPr>
      </w:pPr>
      <w:r w:rsidRPr="008A09A9">
        <w:rPr>
          <w:rFonts w:ascii="Helvetica" w:hAnsi="Helvetica"/>
          <w:color w:val="000000"/>
          <w:sz w:val="20"/>
          <w:szCs w:val="20"/>
          <w:highlight w:val="yellow"/>
          <w:lang w:val="en-GB"/>
        </w:rPr>
        <w:t>The project import functionality, available via the “Open existing project” option, has been revisited and tested on all operating systems available to us (Windows XP, Windows 7, Mac OSX 10.6, Ubuntu Linux 11.10). Several bugs causing inconsistent behavio</w:t>
      </w:r>
      <w:ins w:id="77" w:author="Marc Lohse" w:date="2012-04-30T17:39:00Z">
        <w:r w:rsidR="00624B76">
          <w:rPr>
            <w:rFonts w:ascii="Helvetica" w:hAnsi="Helvetica"/>
            <w:color w:val="000000"/>
            <w:sz w:val="20"/>
            <w:szCs w:val="20"/>
            <w:highlight w:val="yellow"/>
            <w:lang w:val="en-GB"/>
          </w:rPr>
          <w:t>u</w:t>
        </w:r>
      </w:ins>
      <w:r w:rsidRPr="008A09A9">
        <w:rPr>
          <w:rFonts w:ascii="Helvetica" w:hAnsi="Helvetica"/>
          <w:color w:val="000000"/>
          <w:sz w:val="20"/>
          <w:szCs w:val="20"/>
          <w:highlight w:val="yellow"/>
          <w:lang w:val="en-GB"/>
        </w:rPr>
        <w:t xml:space="preserve">r have been </w:t>
      </w:r>
      <w:r w:rsidRPr="00624B76">
        <w:rPr>
          <w:rFonts w:ascii="Helvetica" w:hAnsi="Helvetica"/>
          <w:color w:val="000000"/>
          <w:sz w:val="20"/>
          <w:szCs w:val="20"/>
          <w:highlight w:val="yellow"/>
          <w:lang w:val="en-GB"/>
        </w:rPr>
        <w:t>fixed</w:t>
      </w:r>
      <w:ins w:id="78" w:author="Marc Lohse" w:date="2012-04-30T17:39:00Z">
        <w:r w:rsidR="00624B76" w:rsidRPr="00624B76">
          <w:rPr>
            <w:highlight w:val="yellow"/>
          </w:rPr>
          <w:t xml:space="preserve"> </w:t>
        </w:r>
        <w:proofErr w:type="spellStart"/>
        <w:r w:rsidR="00624B76" w:rsidRPr="00624B76">
          <w:rPr>
            <w:rFonts w:ascii="Helvetica" w:hAnsi="Helvetica"/>
            <w:sz w:val="20"/>
            <w:szCs w:val="20"/>
            <w:highlight w:val="yellow"/>
          </w:rPr>
          <w:t>Based</w:t>
        </w:r>
        <w:proofErr w:type="spellEnd"/>
        <w:r w:rsidR="00624B76" w:rsidRPr="00624B76">
          <w:rPr>
            <w:rFonts w:ascii="Helvetica" w:hAnsi="Helvetica"/>
            <w:sz w:val="20"/>
            <w:szCs w:val="20"/>
            <w:highlight w:val="yellow"/>
          </w:rPr>
          <w:t xml:space="preserve"> on </w:t>
        </w:r>
        <w:proofErr w:type="spellStart"/>
        <w:r w:rsidR="00624B76" w:rsidRPr="00624B76">
          <w:rPr>
            <w:rFonts w:ascii="Helvetica" w:hAnsi="Helvetica"/>
            <w:sz w:val="20"/>
            <w:szCs w:val="20"/>
            <w:highlight w:val="yellow"/>
          </w:rPr>
          <w:t>our</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testing</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of</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the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updated</w:t>
        </w:r>
        <w:proofErr w:type="spellEnd"/>
        <w:r w:rsidR="00624B76" w:rsidRPr="00624B76">
          <w:rPr>
            <w:rFonts w:ascii="Helvetica" w:hAnsi="Helvetica"/>
            <w:sz w:val="20"/>
            <w:szCs w:val="20"/>
            <w:highlight w:val="yellow"/>
          </w:rPr>
          <w:t xml:space="preserve"> </w:t>
        </w:r>
        <w:proofErr w:type="spellStart"/>
        <w:proofErr w:type="gramStart"/>
        <w:r w:rsidR="00624B76" w:rsidRPr="00624B76">
          <w:rPr>
            <w:rFonts w:ascii="Helvetica" w:hAnsi="Helvetica"/>
            <w:sz w:val="20"/>
            <w:szCs w:val="20"/>
            <w:highlight w:val="yellow"/>
          </w:rPr>
          <w:t>program</w:t>
        </w:r>
        <w:proofErr w:type="spellEnd"/>
        <w:r w:rsidR="00624B76" w:rsidRPr="00624B76">
          <w:rPr>
            <w:rFonts w:ascii="Helvetica" w:hAnsi="Helvetica"/>
            <w:sz w:val="20"/>
            <w:szCs w:val="20"/>
            <w:highlight w:val="yellow"/>
          </w:rPr>
          <w:t>,</w:t>
        </w:r>
        <w:proofErr w:type="gram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we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believe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this</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problem</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has</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now</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been</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eliminated</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at</w:t>
        </w:r>
        <w:proofErr w:type="spellEnd"/>
        <w:r w:rsidR="00624B76" w:rsidRPr="00624B76">
          <w:rPr>
            <w:rFonts w:ascii="Helvetica" w:hAnsi="Helvetica"/>
            <w:sz w:val="20"/>
            <w:szCs w:val="20"/>
            <w:highlight w:val="yellow"/>
          </w:rPr>
          <w:t xml:space="preserve"> least on </w:t>
        </w:r>
        <w:proofErr w:type="spellStart"/>
        <w:r w:rsidR="00624B76" w:rsidRPr="00624B76">
          <w:rPr>
            <w:rFonts w:ascii="Helvetica" w:hAnsi="Helvetica"/>
            <w:sz w:val="20"/>
            <w:szCs w:val="20"/>
            <w:highlight w:val="yellow"/>
          </w:rPr>
          <w:t>the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above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operating</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systems</w:t>
        </w:r>
        <w:proofErr w:type="spellEnd"/>
        <w:r w:rsidR="00624B76" w:rsidRPr="00624B76">
          <w:rPr>
            <w:rFonts w:ascii="Helvetica" w:hAnsi="Helvetica"/>
            <w:sz w:val="20"/>
            <w:szCs w:val="20"/>
            <w:highlight w:val="yellow"/>
          </w:rPr>
          <w:t>.</w:t>
        </w:r>
      </w:ins>
    </w:p>
    <w:p w14:paraId="56CB7096" w14:textId="77777777" w:rsidR="001472AC" w:rsidRPr="008A09A9" w:rsidRDefault="001472AC" w:rsidP="005D55A6">
      <w:pPr>
        <w:rPr>
          <w:rFonts w:ascii="Helvetica" w:hAnsi="Helvetica"/>
          <w:color w:val="000000"/>
          <w:sz w:val="20"/>
          <w:szCs w:val="20"/>
          <w:highlight w:val="yellow"/>
          <w:lang w:val="en-GB"/>
        </w:rPr>
      </w:pPr>
    </w:p>
    <w:p w14:paraId="2DE8E4B1" w14:textId="77777777" w:rsidR="00624B76" w:rsidRPr="008A09A9" w:rsidDel="00624B76" w:rsidRDefault="001472AC" w:rsidP="00624B76">
      <w:pPr>
        <w:rPr>
          <w:ins w:id="79" w:author="Marc Lohse" w:date="2012-04-30T17:40:00Z"/>
          <w:rFonts w:ascii="Helvetica" w:hAnsi="Helvetica"/>
          <w:color w:val="000000"/>
          <w:sz w:val="20"/>
          <w:szCs w:val="20"/>
          <w:lang w:val="en-GB"/>
        </w:rPr>
      </w:pPr>
      <w:r w:rsidRPr="008A09A9">
        <w:rPr>
          <w:rFonts w:ascii="Helvetica" w:hAnsi="Helvetica"/>
          <w:color w:val="000000"/>
          <w:sz w:val="20"/>
          <w:szCs w:val="20"/>
          <w:highlight w:val="yellow"/>
          <w:lang w:val="en-GB"/>
        </w:rPr>
        <w:t xml:space="preserve">However, due to the heterogeneous nature of the possible operating systems and Java JVMs </w:t>
      </w:r>
      <w:proofErr w:type="spellStart"/>
      <w:r w:rsidRPr="008A09A9">
        <w:rPr>
          <w:rFonts w:ascii="Helvetica" w:hAnsi="Helvetica"/>
          <w:color w:val="000000"/>
          <w:sz w:val="20"/>
          <w:szCs w:val="20"/>
          <w:highlight w:val="yellow"/>
          <w:lang w:val="en-GB"/>
        </w:rPr>
        <w:t>RobiNA</w:t>
      </w:r>
      <w:proofErr w:type="spellEnd"/>
      <w:r w:rsidRPr="008A09A9">
        <w:rPr>
          <w:rFonts w:ascii="Helvetica" w:hAnsi="Helvetica"/>
          <w:color w:val="000000"/>
          <w:sz w:val="20"/>
          <w:szCs w:val="20"/>
          <w:highlight w:val="yellow"/>
          <w:lang w:val="en-GB"/>
        </w:rPr>
        <w:t xml:space="preserve"> could be installed on, we cannot guarantee that </w:t>
      </w:r>
      <w:ins w:id="80" w:author="usadel" w:date="2012-04-28T14:58:00Z">
        <w:r w:rsidRPr="008A09A9">
          <w:rPr>
            <w:rFonts w:ascii="Helvetica" w:hAnsi="Helvetica"/>
            <w:color w:val="000000"/>
            <w:sz w:val="20"/>
            <w:szCs w:val="20"/>
            <w:highlight w:val="yellow"/>
            <w:lang w:val="en-GB"/>
          </w:rPr>
          <w:t>problems</w:t>
        </w:r>
      </w:ins>
      <w:r w:rsidRPr="008A09A9">
        <w:rPr>
          <w:rFonts w:ascii="Helvetica" w:hAnsi="Helvetica"/>
          <w:color w:val="000000"/>
          <w:sz w:val="20"/>
          <w:szCs w:val="20"/>
          <w:highlight w:val="yellow"/>
          <w:lang w:val="en-GB"/>
        </w:rPr>
        <w:t xml:space="preserve"> occurring only under certain circumstances (e.g. combinations of OS and JVM and R engine) are impossible. In such situations, detailed information on the system used and further configuration details are crucial to finding and eliminating the problem</w:t>
      </w:r>
      <w:ins w:id="81" w:author="Marc Lohse" w:date="2012-04-30T17:40:00Z">
        <w:r w:rsidR="00624B76">
          <w:rPr>
            <w:rFonts w:ascii="Helvetica" w:hAnsi="Helvetica"/>
            <w:color w:val="000000"/>
            <w:sz w:val="20"/>
            <w:szCs w:val="20"/>
            <w:highlight w:val="yellow"/>
            <w:lang w:val="en-GB"/>
          </w:rPr>
          <w:t xml:space="preserve">. </w:t>
        </w:r>
        <w:r w:rsidR="00624B76" w:rsidRPr="00624B76">
          <w:rPr>
            <w:rFonts w:ascii="Helvetica" w:hAnsi="Helvetica"/>
            <w:sz w:val="20"/>
            <w:szCs w:val="20"/>
            <w:highlight w:val="yellow"/>
          </w:rPr>
          <w:t xml:space="preserve">Such </w:t>
        </w:r>
        <w:proofErr w:type="spellStart"/>
        <w:r w:rsidR="00624B76" w:rsidRPr="00624B76">
          <w:rPr>
            <w:rFonts w:ascii="Helvetica" w:hAnsi="Helvetica"/>
            <w:sz w:val="20"/>
            <w:szCs w:val="20"/>
            <w:highlight w:val="yellow"/>
          </w:rPr>
          <w:t>information</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can</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be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posted</w:t>
        </w:r>
        <w:proofErr w:type="spellEnd"/>
        <w:r w:rsidR="00624B76" w:rsidRPr="00624B76">
          <w:rPr>
            <w:rFonts w:ascii="Helvetica" w:hAnsi="Helvetica"/>
            <w:sz w:val="20"/>
            <w:szCs w:val="20"/>
            <w:highlight w:val="yellow"/>
          </w:rPr>
          <w:t xml:space="preserve"> on </w:t>
        </w:r>
        <w:proofErr w:type="spellStart"/>
        <w:r w:rsidR="00624B76" w:rsidRPr="00624B76">
          <w:rPr>
            <w:rFonts w:ascii="Helvetica" w:hAnsi="Helvetica"/>
            <w:sz w:val="20"/>
            <w:szCs w:val="20"/>
            <w:highlight w:val="yellow"/>
          </w:rPr>
          <w:t>our</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forum</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and</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we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encourage</w:t>
        </w:r>
        <w:proofErr w:type="spellEnd"/>
        <w:r w:rsidR="00624B76" w:rsidRPr="00624B76">
          <w:rPr>
            <w:rFonts w:ascii="Helvetica" w:hAnsi="Helvetica"/>
            <w:sz w:val="20"/>
            <w:szCs w:val="20"/>
            <w:highlight w:val="yellow"/>
          </w:rPr>
          <w:t xml:space="preserve"> all </w:t>
        </w:r>
        <w:proofErr w:type="spellStart"/>
        <w:r w:rsidR="00624B76" w:rsidRPr="00624B76">
          <w:rPr>
            <w:rFonts w:ascii="Helvetica" w:hAnsi="Helvetica"/>
            <w:sz w:val="20"/>
            <w:szCs w:val="20"/>
            <w:highlight w:val="yellow"/>
          </w:rPr>
          <w:t>users</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to</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provide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feedback</w:t>
        </w:r>
        <w:proofErr w:type="spellEnd"/>
        <w:r w:rsidR="00624B76" w:rsidRPr="00624B76">
          <w:rPr>
            <w:rFonts w:ascii="Helvetica" w:hAnsi="Helvetica"/>
            <w:sz w:val="20"/>
            <w:szCs w:val="20"/>
            <w:highlight w:val="yellow"/>
          </w:rPr>
          <w:t xml:space="preserve"> in </w:t>
        </w:r>
        <w:proofErr w:type="spellStart"/>
        <w:r w:rsidR="00624B76" w:rsidRPr="00624B76">
          <w:rPr>
            <w:rFonts w:ascii="Helvetica" w:hAnsi="Helvetica"/>
            <w:sz w:val="20"/>
            <w:szCs w:val="20"/>
            <w:highlight w:val="yellow"/>
          </w:rPr>
          <w:t>this</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way</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to</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enable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us</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to</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improve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the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capabilities</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and</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usefulness</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of</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the</w:t>
        </w:r>
        <w:proofErr w:type="spellEnd"/>
        <w:r w:rsidR="00624B76" w:rsidRPr="00624B76">
          <w:rPr>
            <w:rFonts w:ascii="Helvetica" w:hAnsi="Helvetica"/>
            <w:sz w:val="20"/>
            <w:szCs w:val="20"/>
            <w:highlight w:val="yellow"/>
          </w:rPr>
          <w:t xml:space="preserve"> </w:t>
        </w:r>
        <w:proofErr w:type="spellStart"/>
        <w:r w:rsidR="00624B76" w:rsidRPr="00624B76">
          <w:rPr>
            <w:rFonts w:ascii="Helvetica" w:hAnsi="Helvetica"/>
            <w:sz w:val="20"/>
            <w:szCs w:val="20"/>
            <w:highlight w:val="yellow"/>
          </w:rPr>
          <w:t>tool</w:t>
        </w:r>
        <w:proofErr w:type="spellEnd"/>
        <w:r w:rsidR="00624B76" w:rsidRPr="00624B76">
          <w:rPr>
            <w:rFonts w:ascii="Helvetica" w:hAnsi="Helvetica"/>
            <w:sz w:val="20"/>
            <w:szCs w:val="20"/>
            <w:highlight w:val="yellow"/>
          </w:rPr>
          <w:t>.</w:t>
        </w:r>
      </w:ins>
    </w:p>
    <w:p w14:paraId="55AB0D19" w14:textId="60BE4B92" w:rsidR="001472AC" w:rsidRPr="008A09A9" w:rsidRDefault="001472AC" w:rsidP="00E65D8C">
      <w:pPr>
        <w:rPr>
          <w:rFonts w:ascii="Helvetica" w:hAnsi="Helvetica"/>
          <w:color w:val="000000"/>
          <w:sz w:val="20"/>
          <w:szCs w:val="20"/>
          <w:lang w:val="en-GB"/>
        </w:rPr>
      </w:pPr>
      <w:r w:rsidRPr="008A09A9">
        <w:rPr>
          <w:rFonts w:ascii="Helvetica" w:hAnsi="Helvetica"/>
          <w:color w:val="000000"/>
          <w:sz w:val="20"/>
          <w:szCs w:val="20"/>
          <w:highlight w:val="yellow"/>
          <w:lang w:val="en-GB"/>
        </w:rPr>
        <w:t xml:space="preserve"> Regarding the specific case of the crashes reported by Reviewer 2, we are unfortunately lacking this information and are hence not able to </w:t>
      </w:r>
      <w:ins w:id="82" w:author="usadel" w:date="2012-04-28T14:59:00Z">
        <w:r w:rsidRPr="008A09A9">
          <w:rPr>
            <w:rFonts w:ascii="Helvetica" w:hAnsi="Helvetica"/>
            <w:color w:val="000000"/>
            <w:sz w:val="20"/>
            <w:szCs w:val="20"/>
            <w:highlight w:val="yellow"/>
            <w:lang w:val="en-GB"/>
          </w:rPr>
          <w:t xml:space="preserve">determine </w:t>
        </w:r>
      </w:ins>
      <w:r w:rsidRPr="008A09A9">
        <w:rPr>
          <w:rFonts w:ascii="Helvetica" w:hAnsi="Helvetica"/>
          <w:color w:val="000000"/>
          <w:sz w:val="20"/>
          <w:szCs w:val="20"/>
          <w:highlight w:val="yellow"/>
          <w:lang w:val="en-GB"/>
        </w:rPr>
        <w:t xml:space="preserve">whether the changes we made eliminate this particular error. However, </w:t>
      </w:r>
      <w:ins w:id="83" w:author="usadel" w:date="2012-04-28T15:00:00Z">
        <w:r w:rsidRPr="008A09A9">
          <w:rPr>
            <w:rFonts w:ascii="Helvetica" w:hAnsi="Helvetica"/>
            <w:color w:val="000000"/>
            <w:sz w:val="20"/>
            <w:szCs w:val="20"/>
            <w:highlight w:val="yellow"/>
            <w:lang w:val="en-GB"/>
          </w:rPr>
          <w:t xml:space="preserve">as we have also posted </w:t>
        </w:r>
        <w:proofErr w:type="spellStart"/>
        <w:r w:rsidRPr="008A09A9">
          <w:rPr>
            <w:rFonts w:ascii="Helvetica" w:hAnsi="Helvetica"/>
            <w:color w:val="000000"/>
            <w:sz w:val="20"/>
            <w:szCs w:val="20"/>
            <w:highlight w:val="yellow"/>
            <w:lang w:val="en-GB"/>
          </w:rPr>
          <w:t>Robi</w:t>
        </w:r>
      </w:ins>
      <w:ins w:id="84" w:author="usadel" w:date="2012-04-28T15:01:00Z">
        <w:r w:rsidRPr="008A09A9">
          <w:rPr>
            <w:rFonts w:ascii="Helvetica" w:hAnsi="Helvetica"/>
            <w:color w:val="000000"/>
            <w:sz w:val="20"/>
            <w:szCs w:val="20"/>
            <w:highlight w:val="yellow"/>
            <w:lang w:val="en-GB"/>
          </w:rPr>
          <w:t>NA</w:t>
        </w:r>
      </w:ins>
      <w:proofErr w:type="spellEnd"/>
      <w:ins w:id="85" w:author="usadel" w:date="2012-04-28T15:00:00Z">
        <w:r w:rsidRPr="008A09A9">
          <w:rPr>
            <w:rFonts w:ascii="Helvetica" w:hAnsi="Helvetica"/>
            <w:color w:val="000000"/>
            <w:sz w:val="20"/>
            <w:szCs w:val="20"/>
            <w:highlight w:val="yellow"/>
            <w:lang w:val="en-GB"/>
          </w:rPr>
          <w:t xml:space="preserve"> as </w:t>
        </w:r>
        <w:proofErr w:type="gramStart"/>
        <w:r w:rsidRPr="008A09A9">
          <w:rPr>
            <w:rFonts w:ascii="Helvetica" w:hAnsi="Helvetica"/>
            <w:color w:val="000000"/>
            <w:sz w:val="20"/>
            <w:szCs w:val="20"/>
            <w:highlight w:val="yellow"/>
            <w:lang w:val="en-GB"/>
          </w:rPr>
          <w:t>a software</w:t>
        </w:r>
        <w:proofErr w:type="gramEnd"/>
        <w:r w:rsidRPr="008A09A9">
          <w:rPr>
            <w:rFonts w:ascii="Helvetica" w:hAnsi="Helvetica"/>
            <w:color w:val="000000"/>
            <w:sz w:val="20"/>
            <w:szCs w:val="20"/>
            <w:highlight w:val="yellow"/>
            <w:lang w:val="en-GB"/>
          </w:rPr>
          <w:t xml:space="preserve"> on the</w:t>
        </w:r>
      </w:ins>
      <w:r w:rsidRPr="008A09A9">
        <w:rPr>
          <w:rFonts w:ascii="Helvetica" w:hAnsi="Helvetica"/>
          <w:color w:val="000000"/>
          <w:sz w:val="20"/>
          <w:szCs w:val="20"/>
          <w:highlight w:val="yellow"/>
          <w:lang w:val="en-GB"/>
        </w:rPr>
        <w:t xml:space="preserve"> </w:t>
      </w:r>
      <w:proofErr w:type="spellStart"/>
      <w:r w:rsidRPr="008A09A9">
        <w:rPr>
          <w:rFonts w:ascii="Helvetica" w:hAnsi="Helvetica"/>
          <w:color w:val="000000"/>
          <w:sz w:val="20"/>
          <w:szCs w:val="20"/>
          <w:highlight w:val="yellow"/>
          <w:lang w:val="en-GB"/>
        </w:rPr>
        <w:t>SEQanswers</w:t>
      </w:r>
      <w:proofErr w:type="spellEnd"/>
      <w:r w:rsidRPr="008A09A9">
        <w:rPr>
          <w:rFonts w:ascii="Helvetica" w:hAnsi="Helvetica"/>
          <w:color w:val="000000"/>
          <w:sz w:val="20"/>
          <w:szCs w:val="20"/>
          <w:highlight w:val="yellow"/>
          <w:lang w:val="en-GB"/>
        </w:rPr>
        <w:t xml:space="preserve"> Forum (</w:t>
      </w:r>
      <w:hyperlink r:id="rId6" w:history="1">
        <w:r w:rsidRPr="008A09A9">
          <w:rPr>
            <w:rStyle w:val="Link"/>
            <w:rFonts w:ascii="Helvetica" w:hAnsi="Helvetica"/>
            <w:sz w:val="20"/>
            <w:szCs w:val="20"/>
            <w:highlight w:val="yellow"/>
            <w:lang w:val="en-GB"/>
          </w:rPr>
          <w:t>http://seqanswers.com/</w:t>
        </w:r>
      </w:hyperlink>
      <w:r w:rsidRPr="008A09A9">
        <w:rPr>
          <w:rFonts w:ascii="Helvetica" w:hAnsi="Helvetica"/>
          <w:color w:val="000000"/>
          <w:sz w:val="20"/>
          <w:szCs w:val="20"/>
          <w:highlight w:val="yellow"/>
          <w:lang w:val="en-GB"/>
        </w:rPr>
        <w:t xml:space="preserve">) </w:t>
      </w:r>
      <w:ins w:id="86" w:author="usadel" w:date="2012-04-28T15:00:00Z">
        <w:r w:rsidRPr="008A09A9">
          <w:rPr>
            <w:rFonts w:ascii="Helvetica" w:hAnsi="Helvetica"/>
            <w:color w:val="000000"/>
            <w:sz w:val="20"/>
            <w:szCs w:val="20"/>
            <w:highlight w:val="yellow"/>
            <w:lang w:val="en-GB"/>
          </w:rPr>
          <w:t xml:space="preserve">(besides its publication in the </w:t>
        </w:r>
        <w:proofErr w:type="spellStart"/>
        <w:r w:rsidRPr="008A09A9">
          <w:rPr>
            <w:rFonts w:ascii="Helvetica" w:hAnsi="Helvetica"/>
            <w:color w:val="000000"/>
            <w:sz w:val="20"/>
            <w:szCs w:val="20"/>
            <w:highlight w:val="yellow"/>
            <w:lang w:val="en-GB"/>
          </w:rPr>
          <w:t>seqanswersWIKI</w:t>
        </w:r>
      </w:ins>
      <w:proofErr w:type="spellEnd"/>
      <w:ins w:id="87" w:author="usadel" w:date="2012-04-28T15:01:00Z">
        <w:r w:rsidRPr="008A09A9">
          <w:rPr>
            <w:rFonts w:ascii="Helvetica" w:hAnsi="Helvetica"/>
            <w:color w:val="000000"/>
            <w:sz w:val="20"/>
            <w:szCs w:val="20"/>
            <w:highlight w:val="yellow"/>
            <w:lang w:val="en-GB"/>
          </w:rPr>
          <w:t xml:space="preserve"> some time ago</w:t>
        </w:r>
      </w:ins>
      <w:ins w:id="88" w:author="usadel" w:date="2012-04-28T15:00:00Z">
        <w:r w:rsidRPr="008A09A9">
          <w:rPr>
            <w:rFonts w:ascii="Helvetica" w:hAnsi="Helvetica"/>
            <w:color w:val="000000"/>
            <w:sz w:val="20"/>
            <w:szCs w:val="20"/>
            <w:highlight w:val="yellow"/>
            <w:lang w:val="en-GB"/>
          </w:rPr>
          <w:t xml:space="preserve">) we </w:t>
        </w:r>
      </w:ins>
      <w:r w:rsidRPr="008A09A9">
        <w:rPr>
          <w:rFonts w:ascii="Helvetica" w:hAnsi="Helvetica"/>
          <w:color w:val="000000"/>
          <w:sz w:val="20"/>
          <w:szCs w:val="20"/>
          <w:highlight w:val="yellow"/>
          <w:lang w:val="en-GB"/>
        </w:rPr>
        <w:t xml:space="preserve">hope that the very active user base </w:t>
      </w:r>
      <w:ins w:id="89" w:author="usadel" w:date="2012-04-28T15:00:00Z">
        <w:r w:rsidRPr="008A09A9">
          <w:rPr>
            <w:rFonts w:ascii="Helvetica" w:hAnsi="Helvetica"/>
            <w:color w:val="000000"/>
            <w:sz w:val="20"/>
            <w:szCs w:val="20"/>
            <w:highlight w:val="yellow"/>
            <w:lang w:val="en-GB"/>
          </w:rPr>
          <w:t xml:space="preserve">will find errors caused by an unusual </w:t>
        </w:r>
      </w:ins>
      <w:ins w:id="90" w:author="usadel" w:date="2012-04-28T15:01:00Z">
        <w:r w:rsidRPr="008A09A9">
          <w:rPr>
            <w:rFonts w:ascii="Helvetica" w:hAnsi="Helvetica"/>
            <w:color w:val="000000"/>
            <w:sz w:val="20"/>
            <w:szCs w:val="20"/>
            <w:highlight w:val="yellow"/>
            <w:lang w:val="en-GB"/>
          </w:rPr>
          <w:t>combination</w:t>
        </w:r>
      </w:ins>
      <w:ins w:id="91" w:author="usadel" w:date="2012-04-28T15:00:00Z">
        <w:r w:rsidRPr="008A09A9">
          <w:rPr>
            <w:rFonts w:ascii="Helvetica" w:hAnsi="Helvetica"/>
            <w:color w:val="000000"/>
            <w:sz w:val="20"/>
            <w:szCs w:val="20"/>
            <w:highlight w:val="yellow"/>
            <w:lang w:val="en-GB"/>
          </w:rPr>
          <w:t xml:space="preserve"> </w:t>
        </w:r>
      </w:ins>
      <w:ins w:id="92" w:author="usadel" w:date="2012-04-28T15:01:00Z">
        <w:r w:rsidRPr="008A09A9">
          <w:rPr>
            <w:rFonts w:ascii="Helvetica" w:hAnsi="Helvetica"/>
            <w:color w:val="000000"/>
            <w:sz w:val="20"/>
            <w:szCs w:val="20"/>
            <w:highlight w:val="yellow"/>
            <w:lang w:val="en-GB"/>
          </w:rPr>
          <w:t>of operating system allowing us to respond to these problems</w:t>
        </w:r>
      </w:ins>
      <w:r w:rsidRPr="008A09A9">
        <w:rPr>
          <w:rFonts w:ascii="Helvetica" w:hAnsi="Helvetica"/>
          <w:color w:val="000000"/>
          <w:sz w:val="20"/>
          <w:szCs w:val="20"/>
          <w:highlight w:val="yellow"/>
          <w:lang w:val="en-GB"/>
        </w:rPr>
        <w:t xml:space="preserve">. Feedback gained from </w:t>
      </w:r>
      <w:ins w:id="93" w:author="usadel" w:date="2012-04-28T15:01:00Z">
        <w:r w:rsidRPr="008A09A9">
          <w:rPr>
            <w:rFonts w:ascii="Helvetica" w:hAnsi="Helvetica"/>
            <w:color w:val="000000"/>
            <w:sz w:val="20"/>
            <w:szCs w:val="20"/>
            <w:highlight w:val="yellow"/>
            <w:lang w:val="en-GB"/>
          </w:rPr>
          <w:t xml:space="preserve">the </w:t>
        </w:r>
        <w:proofErr w:type="spellStart"/>
        <w:r w:rsidRPr="008A09A9">
          <w:rPr>
            <w:rFonts w:ascii="Helvetica" w:hAnsi="Helvetica"/>
            <w:color w:val="000000"/>
            <w:sz w:val="20"/>
            <w:szCs w:val="20"/>
            <w:highlight w:val="yellow"/>
            <w:lang w:val="en-GB"/>
          </w:rPr>
          <w:t>seqanswers</w:t>
        </w:r>
        <w:proofErr w:type="spellEnd"/>
        <w:r w:rsidRPr="008A09A9">
          <w:rPr>
            <w:rFonts w:ascii="Helvetica" w:hAnsi="Helvetica"/>
            <w:color w:val="000000"/>
            <w:sz w:val="20"/>
            <w:szCs w:val="20"/>
            <w:highlight w:val="yellow"/>
            <w:lang w:val="en-GB"/>
          </w:rPr>
          <w:t xml:space="preserve"> </w:t>
        </w:r>
      </w:ins>
      <w:r w:rsidRPr="008A09A9">
        <w:rPr>
          <w:rFonts w:ascii="Helvetica" w:hAnsi="Helvetica"/>
          <w:color w:val="000000"/>
          <w:sz w:val="20"/>
          <w:szCs w:val="20"/>
          <w:highlight w:val="yellow"/>
          <w:lang w:val="en-GB"/>
        </w:rPr>
        <w:t xml:space="preserve">forum (and all other) users will also be used to improve the functionality to make </w:t>
      </w:r>
      <w:proofErr w:type="spellStart"/>
      <w:r w:rsidRPr="008A09A9">
        <w:rPr>
          <w:rFonts w:ascii="Helvetica" w:hAnsi="Helvetica"/>
          <w:color w:val="000000"/>
          <w:sz w:val="20"/>
          <w:szCs w:val="20"/>
          <w:highlight w:val="yellow"/>
          <w:lang w:val="en-GB"/>
        </w:rPr>
        <w:t>RobiNA</w:t>
      </w:r>
      <w:proofErr w:type="spellEnd"/>
      <w:r w:rsidRPr="008A09A9">
        <w:rPr>
          <w:rFonts w:ascii="Helvetica" w:hAnsi="Helvetica"/>
          <w:color w:val="000000"/>
          <w:sz w:val="20"/>
          <w:szCs w:val="20"/>
          <w:highlight w:val="yellow"/>
          <w:lang w:val="en-GB"/>
        </w:rPr>
        <w:t xml:space="preserve"> a useful tool for the RNA-</w:t>
      </w:r>
      <w:proofErr w:type="spellStart"/>
      <w:r w:rsidRPr="008A09A9">
        <w:rPr>
          <w:rFonts w:ascii="Helvetica" w:hAnsi="Helvetica"/>
          <w:color w:val="000000"/>
          <w:sz w:val="20"/>
          <w:szCs w:val="20"/>
          <w:highlight w:val="yellow"/>
          <w:lang w:val="en-GB"/>
        </w:rPr>
        <w:t>Seq</w:t>
      </w:r>
      <w:proofErr w:type="spellEnd"/>
      <w:r w:rsidRPr="008A09A9">
        <w:rPr>
          <w:rFonts w:ascii="Helvetica" w:hAnsi="Helvetica"/>
          <w:color w:val="000000"/>
          <w:sz w:val="20"/>
          <w:szCs w:val="20"/>
          <w:highlight w:val="yellow"/>
          <w:lang w:val="en-GB"/>
        </w:rPr>
        <w:t xml:space="preserve"> community.</w:t>
      </w:r>
    </w:p>
    <w:p w14:paraId="1E22536C" w14:textId="77777777" w:rsidR="001472AC" w:rsidRPr="008A09A9" w:rsidRDefault="001472AC" w:rsidP="005D55A6">
      <w:pPr>
        <w:rPr>
          <w:rFonts w:ascii="Helvetica" w:hAnsi="Helvetica"/>
          <w:color w:val="000000"/>
          <w:sz w:val="20"/>
          <w:szCs w:val="20"/>
          <w:lang w:val="en-GB"/>
        </w:rPr>
      </w:pPr>
      <w:r w:rsidRPr="008A09A9">
        <w:rPr>
          <w:rFonts w:ascii="Helvetica" w:hAnsi="Helvetica"/>
          <w:color w:val="000000"/>
          <w:sz w:val="20"/>
          <w:szCs w:val="20"/>
          <w:lang w:val="en-GB"/>
        </w:rPr>
        <w:br/>
        <w:t xml:space="preserve">3. Errors during </w:t>
      </w:r>
      <w:proofErr w:type="spellStart"/>
      <w:r w:rsidRPr="008A09A9">
        <w:rPr>
          <w:rFonts w:ascii="Helvetica" w:hAnsi="Helvetica"/>
          <w:color w:val="000000"/>
          <w:sz w:val="20"/>
          <w:szCs w:val="20"/>
          <w:lang w:val="en-GB"/>
        </w:rPr>
        <w:t>fastq</w:t>
      </w:r>
      <w:proofErr w:type="spellEnd"/>
      <w:r w:rsidRPr="008A09A9">
        <w:rPr>
          <w:rFonts w:ascii="Helvetica" w:hAnsi="Helvetica"/>
          <w:color w:val="000000"/>
          <w:sz w:val="20"/>
          <w:szCs w:val="20"/>
          <w:lang w:val="en-GB"/>
        </w:rPr>
        <w:t xml:space="preserve"> inputting process do not give too many details</w:t>
      </w:r>
    </w:p>
    <w:p w14:paraId="25E719D2" w14:textId="77777777" w:rsidR="001472AC" w:rsidRPr="008A09A9" w:rsidRDefault="001472AC" w:rsidP="005D55A6">
      <w:pPr>
        <w:numPr>
          <w:ins w:id="94" w:author="usadel" w:date="2012-04-28T15:02:00Z"/>
        </w:numPr>
        <w:rPr>
          <w:ins w:id="95" w:author="usadel" w:date="2012-04-28T15:02:00Z"/>
          <w:rFonts w:ascii="Helvetica" w:hAnsi="Helvetica"/>
          <w:color w:val="000000"/>
          <w:sz w:val="20"/>
          <w:szCs w:val="20"/>
          <w:lang w:val="en-GB"/>
        </w:rPr>
      </w:pPr>
    </w:p>
    <w:p w14:paraId="14537945" w14:textId="781489FA" w:rsidR="001472AC" w:rsidRPr="008A09A9" w:rsidRDefault="001472AC" w:rsidP="00E65D8C">
      <w:pPr>
        <w:rPr>
          <w:rFonts w:ascii="Helvetica" w:hAnsi="Helvetica"/>
          <w:color w:val="000000"/>
          <w:sz w:val="20"/>
          <w:szCs w:val="20"/>
          <w:lang w:val="en-GB"/>
        </w:rPr>
      </w:pPr>
      <w:ins w:id="96" w:author="usadel" w:date="2012-04-28T15:02:00Z">
        <w:r w:rsidRPr="008A09A9">
          <w:rPr>
            <w:rFonts w:ascii="Helvetica" w:hAnsi="Helvetica"/>
            <w:color w:val="000000"/>
            <w:sz w:val="20"/>
            <w:szCs w:val="20"/>
            <w:lang w:val="en-GB"/>
          </w:rPr>
          <w:t>This was indeed the case, and we thank the reviewer for pointing out this problem.</w:t>
        </w:r>
        <w:r w:rsidRPr="008A09A9">
          <w:rPr>
            <w:rFonts w:ascii="Helvetica" w:hAnsi="Helvetica"/>
            <w:color w:val="000000"/>
            <w:sz w:val="20"/>
            <w:szCs w:val="20"/>
            <w:highlight w:val="yellow"/>
            <w:lang w:val="en-GB"/>
          </w:rPr>
          <w:t xml:space="preserve"> </w:t>
        </w:r>
      </w:ins>
      <w:r w:rsidRPr="008A09A9">
        <w:rPr>
          <w:rFonts w:ascii="Helvetica" w:hAnsi="Helvetica"/>
          <w:color w:val="000000"/>
          <w:sz w:val="20"/>
          <w:szCs w:val="20"/>
          <w:highlight w:val="yellow"/>
          <w:lang w:val="en-GB"/>
        </w:rPr>
        <w:t xml:space="preserve">The </w:t>
      </w:r>
      <w:proofErr w:type="spellStart"/>
      <w:r w:rsidRPr="008A09A9">
        <w:rPr>
          <w:rFonts w:ascii="Helvetica" w:hAnsi="Helvetica"/>
          <w:color w:val="000000"/>
          <w:sz w:val="20"/>
          <w:szCs w:val="20"/>
          <w:highlight w:val="yellow"/>
          <w:lang w:val="en-GB"/>
        </w:rPr>
        <w:t>fastq</w:t>
      </w:r>
      <w:proofErr w:type="spellEnd"/>
      <w:r w:rsidRPr="008A09A9">
        <w:rPr>
          <w:rFonts w:ascii="Helvetica" w:hAnsi="Helvetica"/>
          <w:color w:val="000000"/>
          <w:sz w:val="20"/>
          <w:szCs w:val="20"/>
          <w:highlight w:val="yellow"/>
          <w:lang w:val="en-GB"/>
        </w:rPr>
        <w:t xml:space="preserve"> import routines have been revised and should now stably read all current </w:t>
      </w:r>
      <w:proofErr w:type="spellStart"/>
      <w:r w:rsidRPr="008A09A9">
        <w:rPr>
          <w:rFonts w:ascii="Helvetica" w:hAnsi="Helvetica"/>
          <w:color w:val="000000"/>
          <w:sz w:val="20"/>
          <w:szCs w:val="20"/>
          <w:highlight w:val="yellow"/>
          <w:lang w:val="en-GB"/>
        </w:rPr>
        <w:t>fastq</w:t>
      </w:r>
      <w:proofErr w:type="spellEnd"/>
      <w:r w:rsidRPr="008A09A9">
        <w:rPr>
          <w:rFonts w:ascii="Helvetica" w:hAnsi="Helvetica"/>
          <w:color w:val="000000"/>
          <w:sz w:val="20"/>
          <w:szCs w:val="20"/>
          <w:highlight w:val="yellow"/>
          <w:lang w:val="en-GB"/>
        </w:rPr>
        <w:t xml:space="preserve"> versions. In case of input file corruption or when </w:t>
      </w:r>
      <w:proofErr w:type="spellStart"/>
      <w:r w:rsidRPr="008A09A9">
        <w:rPr>
          <w:rFonts w:ascii="Helvetica" w:hAnsi="Helvetica"/>
          <w:color w:val="000000"/>
          <w:sz w:val="20"/>
          <w:szCs w:val="20"/>
          <w:highlight w:val="yellow"/>
          <w:lang w:val="en-GB"/>
        </w:rPr>
        <w:t>RobiNA</w:t>
      </w:r>
      <w:proofErr w:type="spellEnd"/>
      <w:r w:rsidRPr="008A09A9">
        <w:rPr>
          <w:rFonts w:ascii="Helvetica" w:hAnsi="Helvetica"/>
          <w:color w:val="000000"/>
          <w:sz w:val="20"/>
          <w:szCs w:val="20"/>
          <w:highlight w:val="yellow"/>
          <w:lang w:val="en-GB"/>
        </w:rPr>
        <w:t xml:space="preserve"> encounters </w:t>
      </w:r>
      <w:proofErr w:type="spellStart"/>
      <w:r w:rsidRPr="008A09A9">
        <w:rPr>
          <w:rFonts w:ascii="Helvetica" w:hAnsi="Helvetica"/>
          <w:color w:val="000000"/>
          <w:sz w:val="20"/>
          <w:szCs w:val="20"/>
          <w:highlight w:val="yellow"/>
          <w:lang w:val="en-GB"/>
        </w:rPr>
        <w:t>fastq</w:t>
      </w:r>
      <w:proofErr w:type="spellEnd"/>
      <w:r w:rsidRPr="008A09A9">
        <w:rPr>
          <w:rFonts w:ascii="Helvetica" w:hAnsi="Helvetica"/>
          <w:color w:val="000000"/>
          <w:sz w:val="20"/>
          <w:szCs w:val="20"/>
          <w:highlight w:val="yellow"/>
          <w:lang w:val="en-GB"/>
        </w:rPr>
        <w:t xml:space="preserve"> files with an unexpected non-standard format, </w:t>
      </w:r>
      <w:ins w:id="97" w:author="Marc Lohse" w:date="2012-04-30T17:42:00Z">
        <w:r w:rsidR="00624B76">
          <w:rPr>
            <w:rFonts w:ascii="Helvetica" w:hAnsi="Helvetica"/>
            <w:color w:val="000000"/>
            <w:sz w:val="20"/>
            <w:szCs w:val="20"/>
            <w:highlight w:val="yellow"/>
            <w:lang w:val="en-GB"/>
          </w:rPr>
          <w:t>detailed</w:t>
        </w:r>
        <w:r w:rsidR="00624B76" w:rsidRPr="008A09A9">
          <w:rPr>
            <w:rFonts w:ascii="Helvetica" w:hAnsi="Helvetica"/>
            <w:color w:val="000000"/>
            <w:sz w:val="20"/>
            <w:szCs w:val="20"/>
            <w:highlight w:val="yellow"/>
            <w:lang w:val="en-GB"/>
          </w:rPr>
          <w:t xml:space="preserve"> </w:t>
        </w:r>
      </w:ins>
      <w:r w:rsidRPr="008A09A9">
        <w:rPr>
          <w:rFonts w:ascii="Helvetica" w:hAnsi="Helvetica"/>
          <w:color w:val="000000"/>
          <w:sz w:val="20"/>
          <w:szCs w:val="20"/>
          <w:highlight w:val="yellow"/>
          <w:lang w:val="en-GB"/>
        </w:rPr>
        <w:t>error dialogs point out why the data could not be imported.</w:t>
      </w:r>
    </w:p>
    <w:p w14:paraId="615FF7BF" w14:textId="77777777" w:rsidR="001472AC" w:rsidRPr="008A09A9" w:rsidRDefault="001472AC" w:rsidP="005D55A6">
      <w:pPr>
        <w:rPr>
          <w:rFonts w:ascii="Helvetica" w:hAnsi="Helvetica"/>
          <w:color w:val="000000"/>
          <w:sz w:val="20"/>
          <w:szCs w:val="20"/>
          <w:lang w:val="en-GB"/>
        </w:rPr>
      </w:pPr>
      <w:r w:rsidRPr="008A09A9">
        <w:rPr>
          <w:rFonts w:ascii="Helvetica" w:hAnsi="Helvetica"/>
          <w:color w:val="000000"/>
          <w:sz w:val="20"/>
          <w:szCs w:val="20"/>
          <w:lang w:val="en-GB"/>
        </w:rPr>
        <w:br/>
        <w:t xml:space="preserve">4. I tested for several different databases (even for the one available at the </w:t>
      </w:r>
      <w:proofErr w:type="spellStart"/>
      <w:r w:rsidRPr="008A09A9">
        <w:rPr>
          <w:rFonts w:ascii="Helvetica" w:hAnsi="Helvetica"/>
          <w:color w:val="000000"/>
          <w:sz w:val="20"/>
          <w:szCs w:val="20"/>
          <w:lang w:val="en-GB"/>
        </w:rPr>
        <w:t>RobiNA</w:t>
      </w:r>
      <w:proofErr w:type="spellEnd"/>
      <w:r w:rsidRPr="008A09A9">
        <w:rPr>
          <w:rFonts w:ascii="Helvetica" w:hAnsi="Helvetica"/>
          <w:color w:val="000000"/>
          <w:sz w:val="20"/>
          <w:szCs w:val="20"/>
          <w:lang w:val="en-GB"/>
        </w:rPr>
        <w:t xml:space="preserve"> homepage) and, when the process got to the differential expression (DE) assessment, the program shut down giving random R errors (such as error in scan... or error in </w:t>
      </w:r>
      <w:proofErr w:type="spellStart"/>
      <w:r w:rsidRPr="008A09A9">
        <w:rPr>
          <w:rFonts w:ascii="Helvetica" w:hAnsi="Helvetica"/>
          <w:color w:val="000000"/>
          <w:sz w:val="20"/>
          <w:szCs w:val="20"/>
          <w:lang w:val="en-GB"/>
        </w:rPr>
        <w:t>exactTest</w:t>
      </w:r>
      <w:proofErr w:type="spellEnd"/>
      <w:r w:rsidRPr="008A09A9">
        <w:rPr>
          <w:rFonts w:ascii="Helvetica" w:hAnsi="Helvetica"/>
          <w:color w:val="000000"/>
          <w:sz w:val="20"/>
          <w:szCs w:val="20"/>
          <w:lang w:val="en-GB"/>
        </w:rPr>
        <w:t>...). This is a big problem because the user must repeat the whole process again (unable to recover a previous project!)</w:t>
      </w:r>
    </w:p>
    <w:p w14:paraId="39B0569E" w14:textId="77777777" w:rsidR="001472AC" w:rsidRPr="008A09A9" w:rsidRDefault="001472AC" w:rsidP="005D55A6">
      <w:pPr>
        <w:numPr>
          <w:ins w:id="98" w:author="usadel" w:date="2012-04-28T15:03:00Z"/>
        </w:numPr>
        <w:rPr>
          <w:ins w:id="99" w:author="usadel" w:date="2012-04-28T15:03:00Z"/>
          <w:rFonts w:ascii="Helvetica" w:hAnsi="Helvetica"/>
          <w:color w:val="000000"/>
          <w:sz w:val="20"/>
          <w:szCs w:val="20"/>
          <w:lang w:val="en-GB"/>
        </w:rPr>
      </w:pPr>
    </w:p>
    <w:p w14:paraId="09423C3B" w14:textId="40D62364" w:rsidR="001472AC" w:rsidRPr="008A09A9" w:rsidRDefault="001472AC" w:rsidP="001D6C20">
      <w:pPr>
        <w:rPr>
          <w:rFonts w:ascii="Helvetica" w:hAnsi="Helvetica"/>
          <w:color w:val="000000"/>
          <w:sz w:val="20"/>
          <w:szCs w:val="20"/>
          <w:highlight w:val="yellow"/>
          <w:lang w:val="en-GB"/>
        </w:rPr>
      </w:pPr>
      <w:ins w:id="100" w:author="usadel" w:date="2012-04-28T15:03:00Z">
        <w:r w:rsidRPr="00624B76">
          <w:rPr>
            <w:rFonts w:ascii="Helvetica" w:hAnsi="Helvetica"/>
            <w:color w:val="000000"/>
            <w:sz w:val="20"/>
            <w:szCs w:val="20"/>
            <w:highlight w:val="yellow"/>
            <w:lang w:val="en-GB"/>
          </w:rPr>
          <w:t>We are sorry for this unfortunate behaviour and having caused the reviewer trouble in assessing our software.</w:t>
        </w:r>
        <w:r w:rsidRPr="008A09A9">
          <w:rPr>
            <w:rFonts w:ascii="Helvetica" w:hAnsi="Helvetica"/>
            <w:color w:val="000000"/>
            <w:sz w:val="20"/>
            <w:szCs w:val="20"/>
            <w:lang w:val="en-GB"/>
          </w:rPr>
          <w:t xml:space="preserve"> </w:t>
        </w:r>
      </w:ins>
      <w:r w:rsidRPr="008A09A9">
        <w:rPr>
          <w:rFonts w:ascii="Helvetica" w:hAnsi="Helvetica"/>
          <w:color w:val="000000"/>
          <w:sz w:val="20"/>
          <w:szCs w:val="20"/>
          <w:highlight w:val="yellow"/>
          <w:lang w:val="en-GB"/>
        </w:rPr>
        <w:t xml:space="preserve">We could unfortunately not reproduce this bug on the operating systems available to us. Errors raised by the scan function suggest that a file could not be read properly which might hint </w:t>
      </w:r>
      <w:ins w:id="101" w:author="Marc Lohse" w:date="2012-04-30T17:42:00Z">
        <w:r w:rsidR="00624B76">
          <w:rPr>
            <w:rFonts w:ascii="Helvetica" w:hAnsi="Helvetica"/>
            <w:color w:val="000000"/>
            <w:sz w:val="20"/>
            <w:szCs w:val="20"/>
            <w:highlight w:val="yellow"/>
            <w:lang w:val="en-GB"/>
          </w:rPr>
          <w:t>at</w:t>
        </w:r>
      </w:ins>
      <w:r w:rsidRPr="008A09A9">
        <w:rPr>
          <w:rFonts w:ascii="Helvetica" w:hAnsi="Helvetica"/>
          <w:color w:val="000000"/>
          <w:sz w:val="20"/>
          <w:szCs w:val="20"/>
          <w:highlight w:val="yellow"/>
          <w:lang w:val="en-GB"/>
        </w:rPr>
        <w:t xml:space="preserve"> file permission problems or maybe the inaccessibility of a file on a network resource. To </w:t>
      </w:r>
      <w:ins w:id="102" w:author="Marc Lohse" w:date="2012-04-30T17:42:00Z">
        <w:r w:rsidR="00624B76">
          <w:rPr>
            <w:rFonts w:ascii="Helvetica" w:hAnsi="Helvetica"/>
            <w:color w:val="000000"/>
            <w:sz w:val="20"/>
            <w:szCs w:val="20"/>
            <w:highlight w:val="yellow"/>
            <w:lang w:val="en-GB"/>
          </w:rPr>
          <w:t>track</w:t>
        </w:r>
        <w:r w:rsidR="00624B76" w:rsidRPr="008A09A9">
          <w:rPr>
            <w:rFonts w:ascii="Helvetica" w:hAnsi="Helvetica"/>
            <w:color w:val="000000"/>
            <w:sz w:val="20"/>
            <w:szCs w:val="20"/>
            <w:highlight w:val="yellow"/>
            <w:lang w:val="en-GB"/>
          </w:rPr>
          <w:t xml:space="preserve"> </w:t>
        </w:r>
      </w:ins>
      <w:r w:rsidRPr="008A09A9">
        <w:rPr>
          <w:rFonts w:ascii="Helvetica" w:hAnsi="Helvetica"/>
          <w:color w:val="000000"/>
          <w:sz w:val="20"/>
          <w:szCs w:val="20"/>
          <w:highlight w:val="yellow"/>
          <w:lang w:val="en-GB"/>
        </w:rPr>
        <w:t>down how and why this specific scan error could occur would unfortunately require more detailed.</w:t>
      </w:r>
    </w:p>
    <w:p w14:paraId="4D0D5DCD" w14:textId="306DBD08" w:rsidR="001472AC" w:rsidRPr="008A09A9" w:rsidRDefault="001472AC" w:rsidP="005D55A6">
      <w:pPr>
        <w:rPr>
          <w:rFonts w:ascii="Helvetica" w:hAnsi="Helvetica"/>
          <w:color w:val="000000"/>
          <w:sz w:val="20"/>
          <w:szCs w:val="20"/>
          <w:lang w:val="en-GB"/>
        </w:rPr>
      </w:pPr>
      <w:r w:rsidRPr="008A09A9">
        <w:rPr>
          <w:rFonts w:ascii="Helvetica" w:hAnsi="Helvetica"/>
          <w:color w:val="000000"/>
          <w:sz w:val="20"/>
          <w:szCs w:val="20"/>
          <w:highlight w:val="yellow"/>
          <w:lang w:val="en-GB"/>
        </w:rPr>
        <w:t xml:space="preserve">R errors in the </w:t>
      </w:r>
      <w:proofErr w:type="spellStart"/>
      <w:r w:rsidRPr="008A09A9">
        <w:rPr>
          <w:rFonts w:ascii="Helvetica" w:hAnsi="Helvetica"/>
          <w:color w:val="000000"/>
          <w:sz w:val="20"/>
          <w:szCs w:val="20"/>
          <w:highlight w:val="yellow"/>
          <w:lang w:val="en-GB"/>
        </w:rPr>
        <w:t>exactTest</w:t>
      </w:r>
      <w:proofErr w:type="spellEnd"/>
      <w:r w:rsidRPr="008A09A9">
        <w:rPr>
          <w:rFonts w:ascii="Helvetica" w:hAnsi="Helvetica"/>
          <w:color w:val="000000"/>
          <w:sz w:val="20"/>
          <w:szCs w:val="20"/>
          <w:highlight w:val="yellow"/>
          <w:lang w:val="en-GB"/>
        </w:rPr>
        <w:t xml:space="preserve"> function might be related the experiment setup e.g. regarding conditions without replicate samples. We have identified several experiment layout configurations under which crashes of the R analysis process occurred and revised the scripts to handle these situations without terminating the whole analysis. However, especially when using </w:t>
      </w:r>
      <w:proofErr w:type="spellStart"/>
      <w:r w:rsidRPr="008A09A9">
        <w:rPr>
          <w:rFonts w:ascii="Helvetica" w:hAnsi="Helvetica"/>
          <w:color w:val="000000"/>
          <w:sz w:val="20"/>
          <w:szCs w:val="20"/>
          <w:highlight w:val="yellow"/>
          <w:lang w:val="en-GB"/>
        </w:rPr>
        <w:t>RobiNA</w:t>
      </w:r>
      <w:proofErr w:type="spellEnd"/>
      <w:r w:rsidRPr="008A09A9">
        <w:rPr>
          <w:rFonts w:ascii="Helvetica" w:hAnsi="Helvetica"/>
          <w:color w:val="000000"/>
          <w:sz w:val="20"/>
          <w:szCs w:val="20"/>
          <w:highlight w:val="yellow"/>
          <w:lang w:val="en-GB"/>
        </w:rPr>
        <w:t xml:space="preserve"> on operating systems other than Windows and Mac OS X with an external R installation, we cannot guarantee that the scripts will function with versions of R / </w:t>
      </w:r>
      <w:proofErr w:type="spellStart"/>
      <w:r w:rsidRPr="008A09A9">
        <w:rPr>
          <w:rFonts w:ascii="Helvetica" w:hAnsi="Helvetica"/>
          <w:color w:val="000000"/>
          <w:sz w:val="20"/>
          <w:szCs w:val="20"/>
          <w:highlight w:val="yellow"/>
          <w:lang w:val="en-GB"/>
        </w:rPr>
        <w:t>Bioconductor</w:t>
      </w:r>
      <w:proofErr w:type="spellEnd"/>
      <w:r w:rsidRPr="008A09A9">
        <w:rPr>
          <w:rFonts w:ascii="Helvetica" w:hAnsi="Helvetica"/>
          <w:color w:val="000000"/>
          <w:sz w:val="20"/>
          <w:szCs w:val="20"/>
          <w:highlight w:val="yellow"/>
          <w:lang w:val="en-GB"/>
        </w:rPr>
        <w:t xml:space="preserve"> other than the one th</w:t>
      </w:r>
      <w:ins w:id="103" w:author="usadel" w:date="2012-04-28T15:04:00Z">
        <w:r w:rsidRPr="008A09A9">
          <w:rPr>
            <w:rFonts w:ascii="Helvetica" w:hAnsi="Helvetica"/>
            <w:color w:val="000000"/>
            <w:sz w:val="20"/>
            <w:szCs w:val="20"/>
            <w:highlight w:val="yellow"/>
            <w:lang w:val="en-GB"/>
          </w:rPr>
          <w:t>e</w:t>
        </w:r>
      </w:ins>
      <w:r w:rsidRPr="008A09A9">
        <w:rPr>
          <w:rFonts w:ascii="Helvetica" w:hAnsi="Helvetica"/>
          <w:color w:val="000000"/>
          <w:sz w:val="20"/>
          <w:szCs w:val="20"/>
          <w:highlight w:val="yellow"/>
          <w:lang w:val="en-GB"/>
        </w:rPr>
        <w:t>y were designe</w:t>
      </w:r>
      <w:ins w:id="104" w:author="usadel" w:date="2012-04-28T15:04:00Z">
        <w:r w:rsidRPr="008A09A9">
          <w:rPr>
            <w:rFonts w:ascii="Helvetica" w:hAnsi="Helvetica"/>
            <w:color w:val="000000"/>
            <w:sz w:val="20"/>
            <w:szCs w:val="20"/>
            <w:highlight w:val="yellow"/>
            <w:lang w:val="en-GB"/>
          </w:rPr>
          <w:t>d</w:t>
        </w:r>
      </w:ins>
      <w:r w:rsidRPr="008A09A9">
        <w:rPr>
          <w:rFonts w:ascii="Helvetica" w:hAnsi="Helvetica"/>
          <w:color w:val="000000"/>
          <w:sz w:val="20"/>
          <w:szCs w:val="20"/>
          <w:highlight w:val="yellow"/>
          <w:lang w:val="en-GB"/>
        </w:rPr>
        <w:t xml:space="preserve"> for. Development of </w:t>
      </w:r>
      <w:r w:rsidRPr="008A09A9">
        <w:rPr>
          <w:rFonts w:ascii="Helvetica" w:hAnsi="Helvetica"/>
          <w:color w:val="000000"/>
          <w:sz w:val="20"/>
          <w:szCs w:val="20"/>
          <w:highlight w:val="yellow"/>
          <w:lang w:val="en-GB"/>
        </w:rPr>
        <w:lastRenderedPageBreak/>
        <w:t xml:space="preserve">the </w:t>
      </w:r>
      <w:proofErr w:type="spellStart"/>
      <w:r w:rsidRPr="008A09A9">
        <w:rPr>
          <w:rFonts w:ascii="Helvetica" w:hAnsi="Helvetica"/>
          <w:color w:val="000000"/>
          <w:sz w:val="20"/>
          <w:szCs w:val="20"/>
          <w:highlight w:val="yellow"/>
          <w:lang w:val="en-GB"/>
        </w:rPr>
        <w:t>Bioconductor</w:t>
      </w:r>
      <w:proofErr w:type="spellEnd"/>
      <w:r w:rsidRPr="008A09A9">
        <w:rPr>
          <w:rFonts w:ascii="Helvetica" w:hAnsi="Helvetica"/>
          <w:color w:val="000000"/>
          <w:sz w:val="20"/>
          <w:szCs w:val="20"/>
          <w:highlight w:val="yellow"/>
          <w:lang w:val="en-GB"/>
        </w:rPr>
        <w:t xml:space="preserve"> packages for RNA-</w:t>
      </w:r>
      <w:proofErr w:type="spellStart"/>
      <w:r w:rsidRPr="008A09A9">
        <w:rPr>
          <w:rFonts w:ascii="Helvetica" w:hAnsi="Helvetica"/>
          <w:color w:val="000000"/>
          <w:sz w:val="20"/>
          <w:szCs w:val="20"/>
          <w:highlight w:val="yellow"/>
          <w:lang w:val="en-GB"/>
        </w:rPr>
        <w:t>Seq</w:t>
      </w:r>
      <w:proofErr w:type="spellEnd"/>
      <w:r w:rsidRPr="008A09A9">
        <w:rPr>
          <w:rFonts w:ascii="Helvetica" w:hAnsi="Helvetica"/>
          <w:color w:val="000000"/>
          <w:sz w:val="20"/>
          <w:szCs w:val="20"/>
          <w:highlight w:val="yellow"/>
          <w:lang w:val="en-GB"/>
        </w:rPr>
        <w:t xml:space="preserve"> analysis is very lively and the functionality and function signatures may change significantly from version to version. The current version of </w:t>
      </w:r>
      <w:proofErr w:type="spellStart"/>
      <w:r w:rsidRPr="008A09A9">
        <w:rPr>
          <w:rFonts w:ascii="Helvetica" w:hAnsi="Helvetica"/>
          <w:color w:val="000000"/>
          <w:sz w:val="20"/>
          <w:szCs w:val="20"/>
          <w:highlight w:val="yellow"/>
          <w:lang w:val="en-GB"/>
        </w:rPr>
        <w:t>RobiNA</w:t>
      </w:r>
      <w:proofErr w:type="spellEnd"/>
      <w:r w:rsidRPr="008A09A9">
        <w:rPr>
          <w:rFonts w:ascii="Helvetica" w:hAnsi="Helvetica"/>
          <w:color w:val="000000"/>
          <w:sz w:val="20"/>
          <w:szCs w:val="20"/>
          <w:highlight w:val="yellow"/>
          <w:lang w:val="en-GB"/>
        </w:rPr>
        <w:t xml:space="preserve"> is delivered with R 2.15.0 and </w:t>
      </w:r>
      <w:proofErr w:type="spellStart"/>
      <w:r w:rsidRPr="008A09A9">
        <w:rPr>
          <w:rFonts w:ascii="Helvetica" w:hAnsi="Helvetica"/>
          <w:color w:val="000000"/>
          <w:sz w:val="20"/>
          <w:szCs w:val="20"/>
          <w:highlight w:val="yellow"/>
          <w:lang w:val="en-GB"/>
        </w:rPr>
        <w:t>Bioconductor</w:t>
      </w:r>
      <w:proofErr w:type="spellEnd"/>
      <w:r w:rsidRPr="008A09A9">
        <w:rPr>
          <w:rFonts w:ascii="Helvetica" w:hAnsi="Helvetica"/>
          <w:color w:val="000000"/>
          <w:sz w:val="20"/>
          <w:szCs w:val="20"/>
          <w:highlight w:val="yellow"/>
          <w:lang w:val="en-GB"/>
        </w:rPr>
        <w:t xml:space="preserve"> 2.10.</w:t>
      </w:r>
      <w:r w:rsidRPr="008A09A9">
        <w:rPr>
          <w:rFonts w:ascii="Helvetica" w:hAnsi="Helvetica"/>
          <w:color w:val="000000"/>
          <w:sz w:val="20"/>
          <w:szCs w:val="20"/>
          <w:lang w:val="en-GB"/>
        </w:rPr>
        <w:t xml:space="preserve"> </w:t>
      </w:r>
    </w:p>
    <w:p w14:paraId="14D46E6C" w14:textId="77777777" w:rsidR="001472AC" w:rsidRPr="008A09A9" w:rsidRDefault="001472AC" w:rsidP="005D55A6">
      <w:pPr>
        <w:rPr>
          <w:rFonts w:ascii="Helvetica" w:hAnsi="Helvetica"/>
          <w:color w:val="000000"/>
          <w:sz w:val="20"/>
          <w:szCs w:val="20"/>
          <w:lang w:val="en-GB"/>
        </w:rPr>
      </w:pPr>
    </w:p>
    <w:p w14:paraId="349CDCC2" w14:textId="0FCEC707" w:rsidR="001472AC" w:rsidRPr="008A09A9" w:rsidRDefault="001472AC" w:rsidP="005D55A6">
      <w:pPr>
        <w:rPr>
          <w:rFonts w:ascii="Helvetica" w:hAnsi="Helvetica"/>
          <w:color w:val="000000"/>
          <w:sz w:val="20"/>
          <w:szCs w:val="20"/>
          <w:lang w:val="en-GB"/>
        </w:rPr>
      </w:pPr>
      <w:r w:rsidRPr="008A09A9">
        <w:rPr>
          <w:rFonts w:ascii="Helvetica" w:hAnsi="Helvetica"/>
          <w:color w:val="000000"/>
          <w:sz w:val="20"/>
          <w:szCs w:val="20"/>
          <w:highlight w:val="yellow"/>
          <w:lang w:val="en-GB"/>
        </w:rPr>
        <w:t xml:space="preserve">Since the problems described were not observed by reviewer 1 they might be related to the specific environment and </w:t>
      </w:r>
      <w:proofErr w:type="gramStart"/>
      <w:r w:rsidRPr="008A09A9">
        <w:rPr>
          <w:rFonts w:ascii="Helvetica" w:hAnsi="Helvetica"/>
          <w:color w:val="000000"/>
          <w:sz w:val="20"/>
          <w:szCs w:val="20"/>
          <w:highlight w:val="yellow"/>
          <w:lang w:val="en-GB"/>
        </w:rPr>
        <w:t>or  experiment</w:t>
      </w:r>
      <w:proofErr w:type="gramEnd"/>
      <w:r w:rsidRPr="008A09A9">
        <w:rPr>
          <w:rFonts w:ascii="Helvetica" w:hAnsi="Helvetica"/>
          <w:color w:val="000000"/>
          <w:sz w:val="20"/>
          <w:szCs w:val="20"/>
          <w:highlight w:val="yellow"/>
          <w:lang w:val="en-GB"/>
        </w:rPr>
        <w:t xml:space="preserve"> setup used by reviewer 2. As laid out above (in the response to issue no.2) we hope to identify and eliminate possible errors that </w:t>
      </w:r>
      <w:ins w:id="105" w:author="Marc Lohse" w:date="2012-04-30T17:44:00Z">
        <w:r w:rsidR="00F80FB5">
          <w:rPr>
            <w:rFonts w:ascii="Helvetica" w:hAnsi="Helvetica"/>
            <w:color w:val="000000"/>
            <w:sz w:val="20"/>
            <w:szCs w:val="20"/>
            <w:highlight w:val="yellow"/>
            <w:lang w:val="en-GB"/>
          </w:rPr>
          <w:t>occur on specific platforms</w:t>
        </w:r>
      </w:ins>
      <w:r w:rsidRPr="008A09A9">
        <w:rPr>
          <w:rFonts w:ascii="Helvetica" w:hAnsi="Helvetica"/>
          <w:color w:val="000000"/>
          <w:sz w:val="20"/>
          <w:szCs w:val="20"/>
          <w:highlight w:val="yellow"/>
          <w:lang w:val="en-GB"/>
        </w:rPr>
        <w:t xml:space="preserve"> by drawing on feedback from the active user community.</w:t>
      </w:r>
    </w:p>
    <w:p w14:paraId="00CDC8CF" w14:textId="77777777" w:rsidR="001472AC" w:rsidRPr="008A09A9" w:rsidRDefault="001472AC" w:rsidP="005D55A6">
      <w:pPr>
        <w:rPr>
          <w:rFonts w:ascii="Helvetica" w:hAnsi="Helvetica"/>
          <w:color w:val="000000"/>
          <w:sz w:val="20"/>
          <w:szCs w:val="20"/>
          <w:lang w:val="en-GB"/>
        </w:rPr>
      </w:pPr>
    </w:p>
    <w:p w14:paraId="719D67DE" w14:textId="77777777" w:rsidR="001472AC" w:rsidRPr="008A09A9" w:rsidRDefault="001472AC" w:rsidP="005D55A6">
      <w:pPr>
        <w:rPr>
          <w:rFonts w:ascii="Helvetica" w:hAnsi="Helvetica"/>
          <w:color w:val="000000"/>
          <w:sz w:val="20"/>
          <w:szCs w:val="20"/>
          <w:lang w:val="en-GB"/>
        </w:rPr>
      </w:pPr>
      <w:r w:rsidRPr="008A09A9">
        <w:rPr>
          <w:rFonts w:ascii="Helvetica" w:hAnsi="Helvetica"/>
          <w:color w:val="000000"/>
          <w:sz w:val="20"/>
          <w:szCs w:val="20"/>
          <w:lang w:val="en-GB"/>
        </w:rPr>
        <w:br/>
        <w:t>C. Graphical issues</w:t>
      </w:r>
      <w:r w:rsidRPr="008A09A9">
        <w:rPr>
          <w:rFonts w:ascii="Helvetica" w:hAnsi="Helvetica"/>
          <w:color w:val="000000"/>
          <w:sz w:val="20"/>
          <w:szCs w:val="20"/>
          <w:lang w:val="en-GB"/>
        </w:rPr>
        <w:br/>
      </w:r>
      <w:r w:rsidRPr="008A09A9">
        <w:rPr>
          <w:rFonts w:ascii="Helvetica" w:hAnsi="Helvetica"/>
          <w:color w:val="000000"/>
          <w:sz w:val="20"/>
          <w:szCs w:val="20"/>
          <w:lang w:val="en-GB"/>
        </w:rPr>
        <w:br/>
        <w:t>1. Some text (e.g. in the raw read pre-processing step) gets hidden under other menu and it is not possible to read it</w:t>
      </w:r>
    </w:p>
    <w:p w14:paraId="3EA6921B" w14:textId="77777777" w:rsidR="001472AC" w:rsidRPr="008A09A9" w:rsidRDefault="001472AC" w:rsidP="005D55A6">
      <w:pPr>
        <w:numPr>
          <w:ins w:id="106" w:author="usadel" w:date="2012-04-28T15:05:00Z"/>
        </w:numPr>
        <w:rPr>
          <w:ins w:id="107" w:author="usadel" w:date="2012-04-28T15:05:00Z"/>
          <w:rFonts w:ascii="Helvetica" w:hAnsi="Helvetica"/>
          <w:color w:val="000000"/>
          <w:sz w:val="20"/>
          <w:szCs w:val="20"/>
          <w:lang w:val="en-GB"/>
        </w:rPr>
      </w:pPr>
    </w:p>
    <w:p w14:paraId="0AB70688" w14:textId="0656775F" w:rsidR="001472AC" w:rsidRPr="008A09A9" w:rsidRDefault="001472AC" w:rsidP="001D6C20">
      <w:pPr>
        <w:rPr>
          <w:rFonts w:ascii="Helvetica" w:hAnsi="Helvetica"/>
          <w:color w:val="000000"/>
          <w:sz w:val="20"/>
          <w:szCs w:val="20"/>
          <w:lang w:val="en-GB"/>
        </w:rPr>
      </w:pPr>
      <w:ins w:id="108" w:author="usadel" w:date="2012-04-28T15:05:00Z">
        <w:r w:rsidRPr="00F80FB5">
          <w:rPr>
            <w:rFonts w:ascii="Helvetica" w:hAnsi="Helvetica"/>
            <w:color w:val="000000"/>
            <w:sz w:val="20"/>
            <w:szCs w:val="20"/>
            <w:highlight w:val="yellow"/>
            <w:lang w:val="en-GB"/>
          </w:rPr>
          <w:t xml:space="preserve">We are sorry for this and have adapted the visualization </w:t>
        </w:r>
        <w:proofErr w:type="spellStart"/>
        <w:r w:rsidRPr="00F80FB5">
          <w:rPr>
            <w:rFonts w:ascii="Helvetica" w:hAnsi="Helvetica"/>
            <w:color w:val="000000"/>
            <w:sz w:val="20"/>
            <w:szCs w:val="20"/>
            <w:highlight w:val="yellow"/>
            <w:lang w:val="en-GB"/>
          </w:rPr>
          <w:t>proecedures</w:t>
        </w:r>
        <w:proofErr w:type="spellEnd"/>
        <w:r w:rsidRPr="00F80FB5">
          <w:rPr>
            <w:rFonts w:ascii="Helvetica" w:hAnsi="Helvetica"/>
            <w:color w:val="000000"/>
            <w:sz w:val="20"/>
            <w:szCs w:val="20"/>
            <w:highlight w:val="yellow"/>
            <w:lang w:val="en-GB"/>
          </w:rPr>
          <w:t>, t</w:t>
        </w:r>
      </w:ins>
      <w:r w:rsidRPr="00F80FB5">
        <w:rPr>
          <w:rFonts w:ascii="Helvetica" w:hAnsi="Helvetica"/>
          <w:color w:val="000000"/>
          <w:sz w:val="20"/>
          <w:szCs w:val="20"/>
          <w:highlight w:val="yellow"/>
          <w:lang w:val="en-GB"/>
        </w:rPr>
        <w:t xml:space="preserve">he </w:t>
      </w:r>
      <w:ins w:id="109" w:author="usadel" w:date="2012-04-28T15:05:00Z">
        <w:r w:rsidRPr="008A09A9">
          <w:rPr>
            <w:rFonts w:ascii="Helvetica" w:hAnsi="Helvetica"/>
            <w:color w:val="000000"/>
            <w:sz w:val="20"/>
            <w:szCs w:val="20"/>
            <w:highlight w:val="yellow"/>
            <w:lang w:val="en-GB"/>
          </w:rPr>
          <w:t xml:space="preserve">new </w:t>
        </w:r>
      </w:ins>
      <w:r w:rsidRPr="008A09A9">
        <w:rPr>
          <w:rFonts w:ascii="Helvetica" w:hAnsi="Helvetica"/>
          <w:color w:val="000000"/>
          <w:sz w:val="20"/>
          <w:szCs w:val="20"/>
          <w:highlight w:val="yellow"/>
          <w:lang w:val="en-GB"/>
        </w:rPr>
        <w:t xml:space="preserve">graphical user interface has been thoroughly tested under Linux, Windows and Mac OS X since it turned out that the glitches described are not showing on all platforms. The current version </w:t>
      </w:r>
      <w:ins w:id="110" w:author="Marc Lohse" w:date="2012-04-30T17:45:00Z">
        <w:r w:rsidR="00F80FB5">
          <w:rPr>
            <w:rFonts w:ascii="Helvetica" w:hAnsi="Helvetica"/>
            <w:color w:val="000000"/>
            <w:sz w:val="20"/>
            <w:szCs w:val="20"/>
            <w:highlight w:val="yellow"/>
            <w:lang w:val="en-GB"/>
          </w:rPr>
          <w:t>1.2.</w:t>
        </w:r>
      </w:ins>
      <w:ins w:id="111" w:author="Marc Lohse" w:date="2012-05-02T18:20:00Z">
        <w:r w:rsidR="00567F17">
          <w:rPr>
            <w:rFonts w:ascii="Helvetica" w:hAnsi="Helvetica"/>
            <w:color w:val="000000"/>
            <w:sz w:val="20"/>
            <w:szCs w:val="20"/>
            <w:highlight w:val="yellow"/>
            <w:lang w:val="en-GB"/>
          </w:rPr>
          <w:t>2</w:t>
        </w:r>
      </w:ins>
      <w:ins w:id="112" w:author="usadel" w:date="2012-04-28T15:05:00Z">
        <w:r w:rsidRPr="008A09A9">
          <w:rPr>
            <w:rFonts w:ascii="Helvetica" w:hAnsi="Helvetica"/>
            <w:color w:val="000000"/>
            <w:sz w:val="20"/>
            <w:szCs w:val="20"/>
            <w:highlight w:val="yellow"/>
            <w:lang w:val="en-GB"/>
          </w:rPr>
          <w:t xml:space="preserve"> </w:t>
        </w:r>
      </w:ins>
      <w:r w:rsidRPr="008A09A9">
        <w:rPr>
          <w:rFonts w:ascii="Helvetica" w:hAnsi="Helvetica"/>
          <w:color w:val="000000"/>
          <w:sz w:val="20"/>
          <w:szCs w:val="20"/>
          <w:highlight w:val="yellow"/>
          <w:lang w:val="en-GB"/>
        </w:rPr>
        <w:t xml:space="preserve">of </w:t>
      </w:r>
      <w:proofErr w:type="spellStart"/>
      <w:r w:rsidRPr="008A09A9">
        <w:rPr>
          <w:rFonts w:ascii="Helvetica" w:hAnsi="Helvetica"/>
          <w:color w:val="000000"/>
          <w:sz w:val="20"/>
          <w:szCs w:val="20"/>
          <w:highlight w:val="yellow"/>
          <w:lang w:val="en-GB"/>
        </w:rPr>
        <w:t>RobiNA</w:t>
      </w:r>
      <w:proofErr w:type="spellEnd"/>
      <w:r w:rsidRPr="008A09A9">
        <w:rPr>
          <w:rFonts w:ascii="Helvetica" w:hAnsi="Helvetica"/>
          <w:color w:val="000000"/>
          <w:sz w:val="20"/>
          <w:szCs w:val="20"/>
          <w:highlight w:val="yellow"/>
          <w:lang w:val="en-GB"/>
        </w:rPr>
        <w:t xml:space="preserve"> should </w:t>
      </w:r>
      <w:ins w:id="113" w:author="usadel" w:date="2012-04-28T15:05:00Z">
        <w:r w:rsidRPr="008A09A9">
          <w:rPr>
            <w:rFonts w:ascii="Helvetica" w:hAnsi="Helvetica"/>
            <w:color w:val="000000"/>
            <w:sz w:val="20"/>
            <w:szCs w:val="20"/>
            <w:highlight w:val="yellow"/>
            <w:lang w:val="en-GB"/>
          </w:rPr>
          <w:t xml:space="preserve">hopefully </w:t>
        </w:r>
      </w:ins>
      <w:r w:rsidRPr="008A09A9">
        <w:rPr>
          <w:rFonts w:ascii="Helvetica" w:hAnsi="Helvetica"/>
          <w:color w:val="000000"/>
          <w:sz w:val="20"/>
          <w:szCs w:val="20"/>
          <w:highlight w:val="yellow"/>
          <w:lang w:val="en-GB"/>
        </w:rPr>
        <w:t>not show this poor behavio</w:t>
      </w:r>
      <w:ins w:id="114" w:author="Marc Lohse" w:date="2012-04-30T17:45:00Z">
        <w:r w:rsidR="00F80FB5">
          <w:rPr>
            <w:rFonts w:ascii="Helvetica" w:hAnsi="Helvetica"/>
            <w:color w:val="000000"/>
            <w:sz w:val="20"/>
            <w:szCs w:val="20"/>
            <w:highlight w:val="yellow"/>
            <w:lang w:val="en-GB"/>
          </w:rPr>
          <w:t>u</w:t>
        </w:r>
      </w:ins>
      <w:r w:rsidRPr="008A09A9">
        <w:rPr>
          <w:rFonts w:ascii="Helvetica" w:hAnsi="Helvetica"/>
          <w:color w:val="000000"/>
          <w:sz w:val="20"/>
          <w:szCs w:val="20"/>
          <w:highlight w:val="yellow"/>
          <w:lang w:val="en-GB"/>
        </w:rPr>
        <w:t>r any more.</w:t>
      </w:r>
    </w:p>
    <w:p w14:paraId="2A824D86" w14:textId="77777777" w:rsidR="001472AC" w:rsidRPr="008A09A9" w:rsidRDefault="001472AC" w:rsidP="005D55A6">
      <w:pPr>
        <w:rPr>
          <w:ins w:id="115" w:author="usadel" w:date="2012-04-28T15:06:00Z"/>
          <w:rFonts w:ascii="Helvetica" w:hAnsi="Helvetica"/>
          <w:color w:val="000000"/>
          <w:sz w:val="20"/>
          <w:szCs w:val="20"/>
          <w:lang w:val="en-GB"/>
        </w:rPr>
      </w:pPr>
      <w:r w:rsidRPr="008A09A9">
        <w:rPr>
          <w:rFonts w:ascii="Helvetica" w:hAnsi="Helvetica"/>
          <w:color w:val="000000"/>
          <w:sz w:val="20"/>
          <w:szCs w:val="20"/>
          <w:lang w:val="en-GB"/>
        </w:rPr>
        <w:br/>
        <w:t>2. When selecting conditions for each sample, the menu appears and disappears randomly. Sometimes it only appears part of it</w:t>
      </w:r>
      <w:r w:rsidRPr="008A09A9">
        <w:rPr>
          <w:rFonts w:ascii="Helvetica" w:hAnsi="Helvetica"/>
          <w:color w:val="000000"/>
          <w:sz w:val="20"/>
          <w:szCs w:val="20"/>
          <w:lang w:val="en-GB"/>
        </w:rPr>
        <w:br/>
      </w:r>
    </w:p>
    <w:p w14:paraId="5D28A6CB" w14:textId="59C3DED6" w:rsidR="001472AC" w:rsidRPr="008A09A9" w:rsidRDefault="001472AC" w:rsidP="005D55A6">
      <w:pPr>
        <w:rPr>
          <w:rFonts w:ascii="Helvetica" w:hAnsi="Helvetica"/>
          <w:color w:val="000000"/>
          <w:sz w:val="20"/>
          <w:szCs w:val="20"/>
          <w:lang w:val="en-GB"/>
        </w:rPr>
      </w:pPr>
      <w:ins w:id="116" w:author="usadel" w:date="2012-04-28T15:06:00Z">
        <w:r w:rsidRPr="00F80FB5">
          <w:rPr>
            <w:rFonts w:ascii="Helvetica" w:hAnsi="Helvetica"/>
            <w:color w:val="000000"/>
            <w:sz w:val="20"/>
            <w:szCs w:val="20"/>
            <w:highlight w:val="yellow"/>
            <w:lang w:val="en-GB"/>
          </w:rPr>
          <w:t>We are sorry for this behav</w:t>
        </w:r>
      </w:ins>
      <w:ins w:id="117" w:author="Marc Lohse" w:date="2012-04-30T17:45:00Z">
        <w:r w:rsidR="00F80FB5" w:rsidRPr="00F80FB5">
          <w:rPr>
            <w:rFonts w:ascii="Helvetica" w:hAnsi="Helvetica"/>
            <w:color w:val="000000"/>
            <w:sz w:val="20"/>
            <w:szCs w:val="20"/>
            <w:highlight w:val="yellow"/>
            <w:lang w:val="en-GB"/>
          </w:rPr>
          <w:t>i</w:t>
        </w:r>
      </w:ins>
      <w:ins w:id="118" w:author="usadel" w:date="2012-04-28T15:06:00Z">
        <w:r w:rsidRPr="00F80FB5">
          <w:rPr>
            <w:rFonts w:ascii="Helvetica" w:hAnsi="Helvetica"/>
            <w:color w:val="000000"/>
            <w:sz w:val="20"/>
            <w:szCs w:val="20"/>
            <w:highlight w:val="yellow"/>
            <w:lang w:val="en-GB"/>
          </w:rPr>
          <w:t>our but think that it was caused by the some problem that caused C1 and hope to have abolished the problem.</w:t>
        </w:r>
      </w:ins>
      <w:ins w:id="119" w:author="Marc Lohse" w:date="2012-04-30T17:46:00Z">
        <w:r w:rsidR="00F80FB5">
          <w:rPr>
            <w:rFonts w:ascii="Helvetica" w:hAnsi="Helvetica"/>
            <w:color w:val="000000"/>
            <w:sz w:val="20"/>
            <w:szCs w:val="20"/>
            <w:highlight w:val="yellow"/>
            <w:lang w:val="en-GB"/>
          </w:rPr>
          <w:t xml:space="preserve"> </w:t>
        </w:r>
      </w:ins>
      <w:r w:rsidRPr="008A09A9">
        <w:rPr>
          <w:rFonts w:ascii="Helvetica" w:hAnsi="Helvetica"/>
          <w:color w:val="000000"/>
          <w:sz w:val="20"/>
          <w:szCs w:val="20"/>
          <w:highlight w:val="yellow"/>
          <w:lang w:val="en-GB"/>
        </w:rPr>
        <w:t>Please see response to issue C.1 above.</w:t>
      </w:r>
    </w:p>
    <w:p w14:paraId="7B9396CE" w14:textId="77777777" w:rsidR="001472AC" w:rsidRPr="008A09A9" w:rsidRDefault="001472AC" w:rsidP="005D55A6">
      <w:pPr>
        <w:rPr>
          <w:rFonts w:ascii="Helvetica" w:hAnsi="Helvetica"/>
          <w:color w:val="000000"/>
          <w:sz w:val="20"/>
          <w:szCs w:val="20"/>
          <w:lang w:val="en-GB"/>
        </w:rPr>
      </w:pPr>
      <w:r w:rsidRPr="008A09A9">
        <w:rPr>
          <w:rFonts w:ascii="Helvetica" w:hAnsi="Helvetica"/>
          <w:color w:val="000000"/>
          <w:sz w:val="20"/>
          <w:szCs w:val="20"/>
          <w:lang w:val="en-GB"/>
        </w:rPr>
        <w:br/>
      </w:r>
      <w:r w:rsidRPr="008A09A9">
        <w:rPr>
          <w:rFonts w:ascii="Helvetica" w:hAnsi="Helvetica"/>
          <w:color w:val="000000"/>
          <w:sz w:val="20"/>
          <w:szCs w:val="20"/>
          <w:lang w:val="en-GB"/>
        </w:rPr>
        <w:br/>
      </w:r>
      <w:r w:rsidRPr="008A09A9">
        <w:rPr>
          <w:rFonts w:ascii="Helvetica" w:hAnsi="Helvetica"/>
          <w:color w:val="000000"/>
          <w:sz w:val="20"/>
          <w:szCs w:val="20"/>
          <w:lang w:val="en-GB"/>
        </w:rPr>
        <w:br/>
        <w:t>Minor comments / Recommendations to improve the application</w:t>
      </w:r>
      <w:r w:rsidRPr="008A09A9">
        <w:rPr>
          <w:rFonts w:ascii="Helvetica" w:hAnsi="Helvetica"/>
          <w:color w:val="000000"/>
          <w:sz w:val="20"/>
          <w:szCs w:val="20"/>
          <w:lang w:val="en-GB"/>
        </w:rPr>
        <w:br/>
        <w:t>------------------------------------------------------------</w:t>
      </w:r>
      <w:r w:rsidRPr="008A09A9">
        <w:rPr>
          <w:rFonts w:ascii="Helvetica" w:hAnsi="Helvetica"/>
          <w:color w:val="000000"/>
          <w:sz w:val="20"/>
          <w:szCs w:val="20"/>
          <w:lang w:val="en-GB"/>
        </w:rPr>
        <w:br/>
      </w:r>
      <w:r w:rsidRPr="008A09A9">
        <w:rPr>
          <w:rFonts w:ascii="Helvetica" w:hAnsi="Helvetica"/>
          <w:color w:val="000000"/>
          <w:sz w:val="20"/>
          <w:szCs w:val="20"/>
          <w:lang w:val="en-GB"/>
        </w:rPr>
        <w:br/>
        <w:t>I would recommend to add these features to improve the application</w:t>
      </w:r>
      <w:r w:rsidRPr="008A09A9">
        <w:rPr>
          <w:rFonts w:ascii="Helvetica" w:hAnsi="Helvetica"/>
          <w:color w:val="000000"/>
          <w:sz w:val="20"/>
          <w:szCs w:val="20"/>
          <w:lang w:val="en-GB"/>
        </w:rPr>
        <w:br/>
      </w:r>
      <w:r w:rsidRPr="008A09A9">
        <w:rPr>
          <w:rFonts w:ascii="Helvetica" w:hAnsi="Helvetica"/>
          <w:color w:val="000000"/>
          <w:sz w:val="20"/>
          <w:szCs w:val="20"/>
          <w:lang w:val="en-GB"/>
        </w:rPr>
        <w:br/>
      </w:r>
      <w:r w:rsidRPr="008A09A9">
        <w:rPr>
          <w:rFonts w:ascii="Helvetica" w:hAnsi="Helvetica"/>
          <w:color w:val="000000"/>
          <w:sz w:val="20"/>
          <w:szCs w:val="20"/>
          <w:lang w:val="en-GB"/>
        </w:rPr>
        <w:br/>
        <w:t xml:space="preserve">1. The program only accepts </w:t>
      </w:r>
      <w:proofErr w:type="spellStart"/>
      <w:r w:rsidRPr="008A09A9">
        <w:rPr>
          <w:rFonts w:ascii="Helvetica" w:hAnsi="Helvetica"/>
          <w:color w:val="000000"/>
          <w:sz w:val="20"/>
          <w:szCs w:val="20"/>
          <w:lang w:val="en-GB"/>
        </w:rPr>
        <w:t>fastq</w:t>
      </w:r>
      <w:proofErr w:type="spellEnd"/>
      <w:r w:rsidRPr="008A09A9">
        <w:rPr>
          <w:rFonts w:ascii="Helvetica" w:hAnsi="Helvetica"/>
          <w:color w:val="000000"/>
          <w:sz w:val="20"/>
          <w:szCs w:val="20"/>
          <w:lang w:val="en-GB"/>
        </w:rPr>
        <w:t xml:space="preserve"> or SAM/BAM formats. It would be interesting that the program also allows the user to incorporate count tables such as those available at the Re-Count repository (</w:t>
      </w:r>
      <w:r w:rsidR="00624B76">
        <w:fldChar w:fldCharType="begin"/>
      </w:r>
      <w:r w:rsidR="00624B76">
        <w:instrText xml:space="preserve"> HYPERLINK "https://outlook.mpimp-golm.mpg.de/owa/redir.aspx?C=905289e2b14d405e856ffc72fd95f2ff&amp;URL=http%3a%2f%2fbowtie-bio.sourceforge.net%2frecount%2f" \t "_blank" </w:instrText>
      </w:r>
      <w:r w:rsidR="00624B76">
        <w:fldChar w:fldCharType="separate"/>
      </w:r>
      <w:r w:rsidRPr="008A09A9">
        <w:rPr>
          <w:rFonts w:ascii="Helvetica" w:hAnsi="Helvetica"/>
          <w:color w:val="0000FF"/>
          <w:sz w:val="20"/>
          <w:szCs w:val="20"/>
          <w:u w:val="single"/>
          <w:lang w:val="en-GB"/>
        </w:rPr>
        <w:t>http://bowtie-bio.sourceforge.net/recount/</w:t>
      </w:r>
      <w:r w:rsidR="00624B76">
        <w:rPr>
          <w:rFonts w:ascii="Helvetica" w:hAnsi="Helvetica"/>
          <w:color w:val="0000FF"/>
          <w:sz w:val="20"/>
          <w:szCs w:val="20"/>
          <w:u w:val="single"/>
          <w:lang w:val="en-GB"/>
        </w:rPr>
        <w:fldChar w:fldCharType="end"/>
      </w:r>
      <w:r w:rsidRPr="008A09A9">
        <w:rPr>
          <w:rFonts w:ascii="Helvetica" w:hAnsi="Helvetica"/>
          <w:color w:val="000000"/>
          <w:sz w:val="20"/>
          <w:szCs w:val="20"/>
          <w:lang w:val="en-GB"/>
        </w:rPr>
        <w:t>). Most of the final users (biologists, medical doctors</w:t>
      </w:r>
      <w:proofErr w:type="gramStart"/>
      <w:r w:rsidRPr="008A09A9">
        <w:rPr>
          <w:rFonts w:ascii="Helvetica" w:hAnsi="Helvetica"/>
          <w:color w:val="000000"/>
          <w:sz w:val="20"/>
          <w:szCs w:val="20"/>
          <w:lang w:val="en-GB"/>
        </w:rPr>
        <w:t>, ...</w:t>
      </w:r>
      <w:proofErr w:type="gramEnd"/>
      <w:r w:rsidRPr="008A09A9">
        <w:rPr>
          <w:rFonts w:ascii="Helvetica" w:hAnsi="Helvetica"/>
          <w:color w:val="000000"/>
          <w:sz w:val="20"/>
          <w:szCs w:val="20"/>
          <w:lang w:val="en-GB"/>
        </w:rPr>
        <w:t>) may only have access to the table of counts since raw data can be processed by sequencing core facilities using their own pipelines</w:t>
      </w:r>
    </w:p>
    <w:p w14:paraId="680D4D9A" w14:textId="77777777" w:rsidR="001472AC" w:rsidRPr="008A09A9" w:rsidRDefault="001472AC" w:rsidP="005D55A6">
      <w:pPr>
        <w:rPr>
          <w:rFonts w:ascii="Helvetica" w:hAnsi="Helvetica"/>
          <w:color w:val="000000"/>
          <w:sz w:val="20"/>
          <w:szCs w:val="20"/>
          <w:lang w:val="en-GB"/>
        </w:rPr>
      </w:pPr>
    </w:p>
    <w:p w14:paraId="6166F505" w14:textId="0F057D20" w:rsidR="001472AC" w:rsidRPr="008A09A9" w:rsidRDefault="00F80FB5" w:rsidP="005D55A6">
      <w:pPr>
        <w:rPr>
          <w:rFonts w:ascii="Helvetica" w:hAnsi="Helvetica"/>
          <w:color w:val="000000"/>
          <w:sz w:val="20"/>
          <w:szCs w:val="20"/>
          <w:lang w:val="en-GB"/>
        </w:rPr>
      </w:pPr>
      <w:proofErr w:type="spellStart"/>
      <w:ins w:id="120" w:author="Marc Lohse" w:date="2012-04-30T17:46:00Z">
        <w:r w:rsidRPr="00F80FB5">
          <w:rPr>
            <w:rFonts w:ascii="Helvetica" w:hAnsi="Helvetica"/>
            <w:sz w:val="20"/>
            <w:szCs w:val="20"/>
            <w:highlight w:val="yellow"/>
          </w:rPr>
          <w:t>We</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were</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already</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thinking</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along</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these</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lines</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and</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the</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reviewer’s</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helpful</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suggestion</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confirms</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that</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this</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would</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be</w:t>
        </w:r>
        <w:proofErr w:type="spellEnd"/>
        <w:r w:rsidRPr="00F80FB5">
          <w:rPr>
            <w:rFonts w:ascii="Helvetica" w:hAnsi="Helvetica"/>
            <w:sz w:val="20"/>
            <w:szCs w:val="20"/>
            <w:highlight w:val="yellow"/>
          </w:rPr>
          <w:t xml:space="preserve"> a </w:t>
        </w:r>
        <w:proofErr w:type="spellStart"/>
        <w:r w:rsidRPr="00F80FB5">
          <w:rPr>
            <w:rFonts w:ascii="Helvetica" w:hAnsi="Helvetica"/>
            <w:sz w:val="20"/>
            <w:szCs w:val="20"/>
            <w:highlight w:val="yellow"/>
          </w:rPr>
          <w:t>useful</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feature</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Therefore</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we</w:t>
        </w:r>
        <w:proofErr w:type="spellEnd"/>
        <w:r w:rsidRPr="00F80FB5">
          <w:rPr>
            <w:rFonts w:ascii="Helvetica" w:hAnsi="Helvetica"/>
            <w:sz w:val="20"/>
            <w:szCs w:val="20"/>
            <w:highlight w:val="yellow"/>
          </w:rPr>
          <w:t xml:space="preserve"> </w:t>
        </w:r>
      </w:ins>
      <w:proofErr w:type="spellStart"/>
      <w:ins w:id="121" w:author="Marc Lohse" w:date="2012-04-30T17:47:00Z">
        <w:r w:rsidRPr="00F80FB5">
          <w:rPr>
            <w:rFonts w:ascii="Helvetica" w:hAnsi="Helvetica"/>
            <w:sz w:val="20"/>
            <w:szCs w:val="20"/>
            <w:highlight w:val="yellow"/>
          </w:rPr>
          <w:t>included</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it</w:t>
        </w:r>
        <w:proofErr w:type="spellEnd"/>
        <w:r w:rsidRPr="00F80FB5">
          <w:rPr>
            <w:rFonts w:ascii="Helvetica" w:hAnsi="Helvetica"/>
            <w:sz w:val="20"/>
            <w:szCs w:val="20"/>
            <w:highlight w:val="yellow"/>
          </w:rPr>
          <w:t xml:space="preserve"> in </w:t>
        </w:r>
        <w:proofErr w:type="spellStart"/>
        <w:r w:rsidRPr="00F80FB5">
          <w:rPr>
            <w:rFonts w:ascii="Helvetica" w:hAnsi="Helvetica"/>
            <w:sz w:val="20"/>
            <w:szCs w:val="20"/>
            <w:highlight w:val="yellow"/>
          </w:rPr>
          <w:t>the</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current</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version</w:t>
        </w:r>
        <w:proofErr w:type="spellEnd"/>
        <w:r w:rsidRPr="00F80FB5">
          <w:rPr>
            <w:rFonts w:ascii="Helvetica" w:hAnsi="Helvetica"/>
            <w:sz w:val="20"/>
            <w:szCs w:val="20"/>
            <w:highlight w:val="yellow"/>
          </w:rPr>
          <w:t xml:space="preserve"> (1.2.</w:t>
        </w:r>
      </w:ins>
      <w:ins w:id="122" w:author="Marc Lohse" w:date="2012-05-02T18:20:00Z">
        <w:r w:rsidR="00567F17">
          <w:rPr>
            <w:rFonts w:ascii="Helvetica" w:hAnsi="Helvetica"/>
            <w:sz w:val="20"/>
            <w:szCs w:val="20"/>
            <w:highlight w:val="yellow"/>
          </w:rPr>
          <w:t>2</w:t>
        </w:r>
      </w:ins>
      <w:bookmarkStart w:id="123" w:name="_GoBack"/>
      <w:bookmarkEnd w:id="123"/>
      <w:ins w:id="124" w:author="Marc Lohse" w:date="2012-04-30T17:47:00Z">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of</w:t>
        </w:r>
        <w:proofErr w:type="spellEnd"/>
        <w:r w:rsidRPr="00F80FB5">
          <w:rPr>
            <w:rFonts w:ascii="Helvetica" w:hAnsi="Helvetica"/>
            <w:sz w:val="20"/>
            <w:szCs w:val="20"/>
            <w:highlight w:val="yellow"/>
          </w:rPr>
          <w:t xml:space="preserve"> </w:t>
        </w:r>
        <w:proofErr w:type="spellStart"/>
        <w:r w:rsidRPr="00F80FB5">
          <w:rPr>
            <w:rFonts w:ascii="Helvetica" w:hAnsi="Helvetica"/>
            <w:sz w:val="20"/>
            <w:szCs w:val="20"/>
            <w:highlight w:val="yellow"/>
          </w:rPr>
          <w:t>RobiNA</w:t>
        </w:r>
        <w:proofErr w:type="spellEnd"/>
        <w:r w:rsidRPr="00F80FB5">
          <w:rPr>
            <w:rFonts w:ascii="Helvetica" w:hAnsi="Helvetica"/>
            <w:sz w:val="20"/>
            <w:szCs w:val="20"/>
            <w:highlight w:val="yellow"/>
          </w:rPr>
          <w:t>.</w:t>
        </w:r>
      </w:ins>
      <w:r w:rsidR="001472AC" w:rsidRPr="008A09A9">
        <w:rPr>
          <w:rFonts w:ascii="Helvetica" w:hAnsi="Helvetica"/>
          <w:color w:val="000000"/>
          <w:sz w:val="20"/>
          <w:szCs w:val="20"/>
          <w:lang w:val="en-GB"/>
        </w:rPr>
        <w:br/>
      </w:r>
      <w:r w:rsidR="001472AC" w:rsidRPr="008A09A9">
        <w:rPr>
          <w:rFonts w:ascii="Helvetica" w:hAnsi="Helvetica"/>
          <w:color w:val="000000"/>
          <w:sz w:val="20"/>
          <w:szCs w:val="20"/>
          <w:lang w:val="en-GB"/>
        </w:rPr>
        <w:br/>
        <w:t xml:space="preserve">2. The program only considers a limited number of configurations when using </w:t>
      </w:r>
      <w:proofErr w:type="spellStart"/>
      <w:r w:rsidR="001472AC" w:rsidRPr="008A09A9">
        <w:rPr>
          <w:rFonts w:ascii="Helvetica" w:hAnsi="Helvetica"/>
          <w:color w:val="000000"/>
          <w:sz w:val="20"/>
          <w:szCs w:val="20"/>
          <w:lang w:val="en-GB"/>
        </w:rPr>
        <w:t>edgeR</w:t>
      </w:r>
      <w:proofErr w:type="spellEnd"/>
      <w:r w:rsidR="001472AC" w:rsidRPr="008A09A9">
        <w:rPr>
          <w:rFonts w:ascii="Helvetica" w:hAnsi="Helvetica"/>
          <w:color w:val="000000"/>
          <w:sz w:val="20"/>
          <w:szCs w:val="20"/>
          <w:lang w:val="en-GB"/>
        </w:rPr>
        <w:t xml:space="preserve"> and </w:t>
      </w:r>
      <w:proofErr w:type="spellStart"/>
      <w:r w:rsidR="001472AC" w:rsidRPr="008A09A9">
        <w:rPr>
          <w:rFonts w:ascii="Helvetica" w:hAnsi="Helvetica"/>
          <w:color w:val="000000"/>
          <w:sz w:val="20"/>
          <w:szCs w:val="20"/>
          <w:lang w:val="en-GB"/>
        </w:rPr>
        <w:t>DESeq</w:t>
      </w:r>
      <w:proofErr w:type="spellEnd"/>
      <w:r w:rsidR="001472AC" w:rsidRPr="008A09A9">
        <w:rPr>
          <w:rFonts w:ascii="Helvetica" w:hAnsi="Helvetica"/>
          <w:color w:val="000000"/>
          <w:sz w:val="20"/>
          <w:szCs w:val="20"/>
          <w:lang w:val="en-GB"/>
        </w:rPr>
        <w:t xml:space="preserve">. </w:t>
      </w:r>
      <w:proofErr w:type="gramStart"/>
      <w:r w:rsidR="001472AC" w:rsidRPr="008A09A9">
        <w:rPr>
          <w:rFonts w:ascii="Helvetica" w:hAnsi="Helvetica"/>
          <w:color w:val="000000"/>
          <w:sz w:val="20"/>
          <w:szCs w:val="20"/>
          <w:lang w:val="en-GB"/>
        </w:rPr>
        <w:t>Current versions of these packages also includes</w:t>
      </w:r>
      <w:proofErr w:type="gramEnd"/>
      <w:r w:rsidR="001472AC" w:rsidRPr="008A09A9">
        <w:rPr>
          <w:rFonts w:ascii="Helvetica" w:hAnsi="Helvetica"/>
          <w:color w:val="000000"/>
          <w:sz w:val="20"/>
          <w:szCs w:val="20"/>
          <w:lang w:val="en-GB"/>
        </w:rPr>
        <w:t xml:space="preserve"> other more sophisticated methods for dealing with </w:t>
      </w:r>
      <w:proofErr w:type="spellStart"/>
      <w:r w:rsidR="001472AC" w:rsidRPr="008A09A9">
        <w:rPr>
          <w:rFonts w:ascii="Helvetica" w:hAnsi="Helvetica"/>
          <w:color w:val="000000"/>
          <w:sz w:val="20"/>
          <w:szCs w:val="20"/>
          <w:lang w:val="en-GB"/>
        </w:rPr>
        <w:t>overdispersion</w:t>
      </w:r>
      <w:proofErr w:type="spellEnd"/>
      <w:r w:rsidR="001472AC" w:rsidRPr="008A09A9">
        <w:rPr>
          <w:rFonts w:ascii="Helvetica" w:hAnsi="Helvetica"/>
          <w:color w:val="000000"/>
          <w:sz w:val="20"/>
          <w:szCs w:val="20"/>
          <w:lang w:val="en-GB"/>
        </w:rPr>
        <w:t xml:space="preserve"> and variance estimation. Furthermore, there exists other BioConductor packages that could also be considered for DE testing</w:t>
      </w:r>
    </w:p>
    <w:p w14:paraId="45D2A61F" w14:textId="77777777" w:rsidR="001472AC" w:rsidRPr="008A09A9" w:rsidRDefault="001472AC" w:rsidP="005D55A6">
      <w:pPr>
        <w:numPr>
          <w:ins w:id="125" w:author="usadel" w:date="2012-04-28T15:07:00Z"/>
        </w:numPr>
        <w:rPr>
          <w:ins w:id="126" w:author="usadel" w:date="2012-04-28T15:07:00Z"/>
          <w:rFonts w:ascii="Helvetica" w:hAnsi="Helvetica"/>
          <w:color w:val="000000"/>
          <w:sz w:val="20"/>
          <w:szCs w:val="20"/>
          <w:lang w:val="en-GB"/>
        </w:rPr>
      </w:pPr>
    </w:p>
    <w:p w14:paraId="37CB4C0D" w14:textId="24AC1425" w:rsidR="001472AC" w:rsidRPr="008A09A9" w:rsidRDefault="001472AC" w:rsidP="006208AD">
      <w:pPr>
        <w:rPr>
          <w:rFonts w:ascii="Helvetica" w:hAnsi="Helvetica"/>
          <w:color w:val="000000"/>
          <w:sz w:val="20"/>
          <w:szCs w:val="20"/>
          <w:lang w:val="en-GB"/>
        </w:rPr>
      </w:pPr>
      <w:ins w:id="127" w:author="usadel" w:date="2012-04-28T15:07:00Z">
        <w:r w:rsidRPr="00F80FB5">
          <w:rPr>
            <w:rFonts w:ascii="Helvetica" w:hAnsi="Helvetica"/>
            <w:color w:val="000000"/>
            <w:sz w:val="20"/>
            <w:szCs w:val="20"/>
            <w:highlight w:val="yellow"/>
            <w:lang w:val="en-GB"/>
          </w:rPr>
          <w:t xml:space="preserve">This is indeed the </w:t>
        </w:r>
        <w:proofErr w:type="gramStart"/>
        <w:r w:rsidRPr="00F80FB5">
          <w:rPr>
            <w:rFonts w:ascii="Helvetica" w:hAnsi="Helvetica"/>
            <w:color w:val="000000"/>
            <w:sz w:val="20"/>
            <w:szCs w:val="20"/>
            <w:highlight w:val="yellow"/>
            <w:lang w:val="en-GB"/>
          </w:rPr>
          <w:t>case,</w:t>
        </w:r>
        <w:proofErr w:type="gramEnd"/>
        <w:r w:rsidRPr="00F80FB5">
          <w:rPr>
            <w:rFonts w:ascii="Helvetica" w:hAnsi="Helvetica"/>
            <w:color w:val="000000"/>
            <w:sz w:val="20"/>
            <w:szCs w:val="20"/>
            <w:highlight w:val="yellow"/>
            <w:lang w:val="en-GB"/>
          </w:rPr>
          <w:t xml:space="preserve"> w</w:t>
        </w:r>
      </w:ins>
      <w:r w:rsidRPr="00F80FB5">
        <w:rPr>
          <w:rFonts w:ascii="Helvetica" w:hAnsi="Helvetica"/>
          <w:color w:val="000000"/>
          <w:sz w:val="20"/>
          <w:szCs w:val="20"/>
          <w:highlight w:val="yellow"/>
          <w:lang w:val="en-GB"/>
        </w:rPr>
        <w:t xml:space="preserve">e </w:t>
      </w:r>
      <w:r w:rsidRPr="008A09A9">
        <w:rPr>
          <w:rFonts w:ascii="Helvetica" w:hAnsi="Helvetica"/>
          <w:color w:val="000000"/>
          <w:sz w:val="20"/>
          <w:szCs w:val="20"/>
          <w:highlight w:val="yellow"/>
          <w:lang w:val="en-GB"/>
        </w:rPr>
        <w:t xml:space="preserve">updated the embedded R and corresponding </w:t>
      </w:r>
      <w:proofErr w:type="spellStart"/>
      <w:r w:rsidRPr="008A09A9">
        <w:rPr>
          <w:rFonts w:ascii="Helvetica" w:hAnsi="Helvetica"/>
          <w:color w:val="000000"/>
          <w:sz w:val="20"/>
          <w:szCs w:val="20"/>
          <w:highlight w:val="yellow"/>
          <w:lang w:val="en-GB"/>
        </w:rPr>
        <w:t>bioconductor</w:t>
      </w:r>
      <w:proofErr w:type="spellEnd"/>
      <w:r w:rsidRPr="008A09A9">
        <w:rPr>
          <w:rFonts w:ascii="Helvetica" w:hAnsi="Helvetica"/>
          <w:color w:val="000000"/>
          <w:sz w:val="20"/>
          <w:szCs w:val="20"/>
          <w:highlight w:val="yellow"/>
          <w:lang w:val="en-GB"/>
        </w:rPr>
        <w:t xml:space="preserve"> versions to R-2.15.0 and </w:t>
      </w:r>
      <w:proofErr w:type="spellStart"/>
      <w:r w:rsidRPr="008A09A9">
        <w:rPr>
          <w:rFonts w:ascii="Helvetica" w:hAnsi="Helvetica"/>
          <w:color w:val="000000"/>
          <w:sz w:val="20"/>
          <w:szCs w:val="20"/>
          <w:highlight w:val="yellow"/>
          <w:lang w:val="en-GB"/>
        </w:rPr>
        <w:t>bioconductor</w:t>
      </w:r>
      <w:proofErr w:type="spellEnd"/>
      <w:r w:rsidRPr="008A09A9">
        <w:rPr>
          <w:rFonts w:ascii="Helvetica" w:hAnsi="Helvetica"/>
          <w:color w:val="000000"/>
          <w:sz w:val="20"/>
          <w:szCs w:val="20"/>
          <w:highlight w:val="yellow"/>
          <w:lang w:val="en-GB"/>
        </w:rPr>
        <w:t xml:space="preserve"> 2.10 respectively. New options for estimation of </w:t>
      </w:r>
      <w:proofErr w:type="spellStart"/>
      <w:r w:rsidRPr="008A09A9">
        <w:rPr>
          <w:rFonts w:ascii="Helvetica" w:hAnsi="Helvetica"/>
          <w:color w:val="000000"/>
          <w:sz w:val="20"/>
          <w:szCs w:val="20"/>
          <w:highlight w:val="yellow"/>
          <w:lang w:val="en-GB"/>
        </w:rPr>
        <w:t>overdis</w:t>
      </w:r>
      <w:ins w:id="128" w:author="Marc Lohse" w:date="2012-04-30T17:47:00Z">
        <w:r w:rsidR="00F80FB5">
          <w:rPr>
            <w:rFonts w:ascii="Helvetica" w:hAnsi="Helvetica"/>
            <w:color w:val="000000"/>
            <w:sz w:val="20"/>
            <w:szCs w:val="20"/>
            <w:highlight w:val="yellow"/>
            <w:lang w:val="en-GB"/>
          </w:rPr>
          <w:t>p</w:t>
        </w:r>
      </w:ins>
      <w:r w:rsidRPr="008A09A9">
        <w:rPr>
          <w:rFonts w:ascii="Helvetica" w:hAnsi="Helvetica"/>
          <w:color w:val="000000"/>
          <w:sz w:val="20"/>
          <w:szCs w:val="20"/>
          <w:highlight w:val="yellow"/>
          <w:lang w:val="en-GB"/>
        </w:rPr>
        <w:t>ersion</w:t>
      </w:r>
      <w:proofErr w:type="spellEnd"/>
      <w:r w:rsidRPr="008A09A9">
        <w:rPr>
          <w:rFonts w:ascii="Helvetica" w:hAnsi="Helvetica"/>
          <w:color w:val="000000"/>
          <w:sz w:val="20"/>
          <w:szCs w:val="20"/>
          <w:highlight w:val="yellow"/>
          <w:lang w:val="en-GB"/>
        </w:rPr>
        <w:t xml:space="preserve"> and variance implemented in the latest </w:t>
      </w:r>
      <w:proofErr w:type="spellStart"/>
      <w:r w:rsidRPr="008A09A9">
        <w:rPr>
          <w:rFonts w:ascii="Helvetica" w:hAnsi="Helvetica"/>
          <w:color w:val="000000"/>
          <w:sz w:val="20"/>
          <w:szCs w:val="20"/>
          <w:highlight w:val="yellow"/>
          <w:lang w:val="en-GB"/>
        </w:rPr>
        <w:t>edgeR</w:t>
      </w:r>
      <w:proofErr w:type="spellEnd"/>
      <w:r w:rsidRPr="008A09A9">
        <w:rPr>
          <w:rFonts w:ascii="Helvetica" w:hAnsi="Helvetica"/>
          <w:color w:val="000000"/>
          <w:sz w:val="20"/>
          <w:szCs w:val="20"/>
          <w:highlight w:val="yellow"/>
          <w:lang w:val="en-GB"/>
        </w:rPr>
        <w:t xml:space="preserve"> and </w:t>
      </w:r>
      <w:proofErr w:type="spellStart"/>
      <w:r w:rsidRPr="008A09A9">
        <w:rPr>
          <w:rFonts w:ascii="Helvetica" w:hAnsi="Helvetica"/>
          <w:color w:val="000000"/>
          <w:sz w:val="20"/>
          <w:szCs w:val="20"/>
          <w:highlight w:val="yellow"/>
          <w:lang w:val="en-GB"/>
        </w:rPr>
        <w:t>DESeq</w:t>
      </w:r>
      <w:proofErr w:type="spellEnd"/>
      <w:r w:rsidRPr="008A09A9">
        <w:rPr>
          <w:rFonts w:ascii="Helvetica" w:hAnsi="Helvetica"/>
          <w:color w:val="000000"/>
          <w:sz w:val="20"/>
          <w:szCs w:val="20"/>
          <w:highlight w:val="yellow"/>
          <w:lang w:val="en-GB"/>
        </w:rPr>
        <w:t xml:space="preserve"> packages are now available on the statistics settings panel of the latest version of </w:t>
      </w:r>
      <w:proofErr w:type="spellStart"/>
      <w:r w:rsidRPr="008A09A9">
        <w:rPr>
          <w:rFonts w:ascii="Helvetica" w:hAnsi="Helvetica"/>
          <w:color w:val="000000"/>
          <w:sz w:val="20"/>
          <w:szCs w:val="20"/>
          <w:highlight w:val="yellow"/>
          <w:lang w:val="en-GB"/>
        </w:rPr>
        <w:t>RobiNA</w:t>
      </w:r>
      <w:proofErr w:type="spellEnd"/>
      <w:r w:rsidRPr="008A09A9">
        <w:rPr>
          <w:rFonts w:ascii="Helvetica" w:hAnsi="Helvetica"/>
          <w:color w:val="000000"/>
          <w:sz w:val="20"/>
          <w:szCs w:val="20"/>
          <w:highlight w:val="yellow"/>
          <w:lang w:val="en-GB"/>
        </w:rPr>
        <w:t xml:space="preserve"> (v1.2.</w:t>
      </w:r>
      <w:ins w:id="129" w:author="Marc Lohse" w:date="2012-05-02T18:20:00Z">
        <w:r w:rsidR="002C694F">
          <w:rPr>
            <w:rFonts w:ascii="Helvetica" w:hAnsi="Helvetica"/>
            <w:color w:val="000000"/>
            <w:sz w:val="20"/>
            <w:szCs w:val="20"/>
            <w:highlight w:val="yellow"/>
            <w:lang w:val="en-GB"/>
          </w:rPr>
          <w:t>2</w:t>
        </w:r>
      </w:ins>
      <w:r w:rsidRPr="008A09A9">
        <w:rPr>
          <w:rFonts w:ascii="Helvetica" w:hAnsi="Helvetica"/>
          <w:color w:val="000000"/>
          <w:sz w:val="20"/>
          <w:szCs w:val="20"/>
          <w:highlight w:val="yellow"/>
          <w:lang w:val="en-GB"/>
        </w:rPr>
        <w:t>)</w:t>
      </w:r>
      <w:r w:rsidRPr="008A09A9">
        <w:rPr>
          <w:rFonts w:ascii="Helvetica" w:hAnsi="Helvetica"/>
          <w:color w:val="000000"/>
          <w:sz w:val="20"/>
          <w:szCs w:val="20"/>
          <w:lang w:val="en-GB"/>
        </w:rPr>
        <w:t xml:space="preserve">. </w:t>
      </w:r>
    </w:p>
    <w:p w14:paraId="0D316FE8" w14:textId="77777777" w:rsidR="001472AC" w:rsidRPr="008A09A9" w:rsidRDefault="001472AC" w:rsidP="005D55A6">
      <w:pPr>
        <w:rPr>
          <w:rFonts w:ascii="Helvetica" w:hAnsi="Helvetica"/>
          <w:color w:val="000000"/>
          <w:sz w:val="20"/>
          <w:szCs w:val="20"/>
          <w:lang w:val="en-GB"/>
        </w:rPr>
      </w:pPr>
    </w:p>
    <w:p w14:paraId="3C9EE150" w14:textId="77777777" w:rsidR="001472AC" w:rsidRPr="008A09A9" w:rsidRDefault="001472AC" w:rsidP="00FA7337">
      <w:pPr>
        <w:rPr>
          <w:rFonts w:ascii="Helvetica" w:hAnsi="Helvetica"/>
          <w:color w:val="000000"/>
          <w:sz w:val="20"/>
          <w:szCs w:val="20"/>
          <w:lang w:val="en-GB"/>
        </w:rPr>
      </w:pPr>
      <w:r w:rsidRPr="008A09A9">
        <w:rPr>
          <w:rFonts w:ascii="Helvetica" w:hAnsi="Helvetica"/>
          <w:color w:val="000000"/>
          <w:sz w:val="20"/>
          <w:szCs w:val="20"/>
          <w:highlight w:val="yellow"/>
          <w:lang w:val="en-GB"/>
        </w:rPr>
        <w:t>We are also currently working on the integration of further DE analysis packages (</w:t>
      </w:r>
      <w:proofErr w:type="spellStart"/>
      <w:r w:rsidRPr="008A09A9">
        <w:rPr>
          <w:rFonts w:ascii="Helvetica" w:hAnsi="Helvetica"/>
          <w:color w:val="000000"/>
          <w:sz w:val="20"/>
          <w:szCs w:val="20"/>
          <w:highlight w:val="yellow"/>
          <w:lang w:val="en-GB"/>
        </w:rPr>
        <w:t>e.g</w:t>
      </w:r>
      <w:proofErr w:type="spellEnd"/>
      <w:r w:rsidRPr="008A09A9">
        <w:rPr>
          <w:rFonts w:ascii="Helvetica" w:hAnsi="Helvetica"/>
          <w:color w:val="000000"/>
          <w:sz w:val="20"/>
          <w:szCs w:val="20"/>
          <w:highlight w:val="yellow"/>
          <w:lang w:val="en-GB"/>
        </w:rPr>
        <w:t xml:space="preserve"> </w:t>
      </w:r>
      <w:proofErr w:type="spellStart"/>
      <w:r w:rsidRPr="008A09A9">
        <w:rPr>
          <w:rFonts w:ascii="Helvetica" w:hAnsi="Helvetica"/>
          <w:color w:val="000000"/>
          <w:sz w:val="20"/>
          <w:szCs w:val="20"/>
          <w:highlight w:val="yellow"/>
          <w:lang w:val="en-GB"/>
        </w:rPr>
        <w:t>baySeq</w:t>
      </w:r>
      <w:proofErr w:type="spellEnd"/>
      <w:r w:rsidRPr="008A09A9">
        <w:rPr>
          <w:rFonts w:ascii="Helvetica" w:hAnsi="Helvetica"/>
          <w:color w:val="000000"/>
          <w:sz w:val="20"/>
          <w:szCs w:val="20"/>
          <w:highlight w:val="yellow"/>
          <w:lang w:val="en-GB"/>
        </w:rPr>
        <w:t xml:space="preserve">, </w:t>
      </w:r>
      <w:proofErr w:type="spellStart"/>
      <w:r w:rsidRPr="008A09A9">
        <w:rPr>
          <w:rFonts w:ascii="Helvetica" w:hAnsi="Helvetica"/>
          <w:color w:val="000000"/>
          <w:sz w:val="20"/>
          <w:szCs w:val="20"/>
          <w:highlight w:val="yellow"/>
          <w:lang w:val="en-GB"/>
        </w:rPr>
        <w:t>BitSeq</w:t>
      </w:r>
      <w:proofErr w:type="spellEnd"/>
      <w:r w:rsidRPr="008A09A9">
        <w:rPr>
          <w:rFonts w:ascii="Helvetica" w:hAnsi="Helvetica"/>
          <w:color w:val="000000"/>
          <w:sz w:val="20"/>
          <w:szCs w:val="20"/>
          <w:highlight w:val="yellow"/>
          <w:lang w:val="en-GB"/>
        </w:rPr>
        <w:t xml:space="preserve">) into the </w:t>
      </w:r>
      <w:proofErr w:type="spellStart"/>
      <w:r w:rsidRPr="008A09A9">
        <w:rPr>
          <w:rFonts w:ascii="Helvetica" w:hAnsi="Helvetica"/>
          <w:color w:val="000000"/>
          <w:sz w:val="20"/>
          <w:szCs w:val="20"/>
          <w:highlight w:val="yellow"/>
          <w:lang w:val="en-GB"/>
        </w:rPr>
        <w:t>RobiNA</w:t>
      </w:r>
      <w:proofErr w:type="spellEnd"/>
      <w:r w:rsidRPr="008A09A9">
        <w:rPr>
          <w:rFonts w:ascii="Helvetica" w:hAnsi="Helvetica"/>
          <w:color w:val="000000"/>
          <w:sz w:val="20"/>
          <w:szCs w:val="20"/>
          <w:highlight w:val="yellow"/>
          <w:lang w:val="en-GB"/>
        </w:rPr>
        <w:t xml:space="preserve"> workflow to provide a wider range of methods. These will be included in the upcoming releases of the tool.</w:t>
      </w:r>
    </w:p>
    <w:p w14:paraId="36367F39" w14:textId="77777777" w:rsidR="001472AC" w:rsidRPr="008A09A9" w:rsidRDefault="001472AC" w:rsidP="005D55A6">
      <w:pPr>
        <w:rPr>
          <w:rFonts w:ascii="Times" w:hAnsi="Times"/>
          <w:sz w:val="20"/>
          <w:szCs w:val="20"/>
          <w:lang w:val="en-GB"/>
        </w:rPr>
      </w:pPr>
      <w:r w:rsidRPr="008A09A9">
        <w:rPr>
          <w:rFonts w:ascii="Helvetica" w:hAnsi="Helvetica"/>
          <w:color w:val="000000"/>
          <w:sz w:val="20"/>
          <w:szCs w:val="20"/>
          <w:lang w:val="en-GB"/>
        </w:rPr>
        <w:br/>
      </w:r>
      <w:r w:rsidRPr="008A09A9">
        <w:rPr>
          <w:rFonts w:ascii="Helvetica" w:hAnsi="Helvetica"/>
          <w:color w:val="000000"/>
          <w:sz w:val="20"/>
          <w:szCs w:val="20"/>
          <w:lang w:val="en-GB"/>
        </w:rPr>
        <w:br/>
        <w:t>Instructions for submitting your revised manuscripts:</w:t>
      </w:r>
      <w:r w:rsidRPr="008A09A9">
        <w:rPr>
          <w:rFonts w:ascii="Helvetica" w:hAnsi="Helvetica"/>
          <w:color w:val="000000"/>
          <w:sz w:val="20"/>
          <w:szCs w:val="20"/>
          <w:lang w:val="en-GB"/>
        </w:rPr>
        <w:br/>
      </w:r>
      <w:r w:rsidRPr="008A09A9">
        <w:rPr>
          <w:rFonts w:ascii="Helvetica" w:hAnsi="Helvetica"/>
          <w:color w:val="000000"/>
          <w:sz w:val="20"/>
          <w:szCs w:val="20"/>
          <w:lang w:val="en-GB"/>
        </w:rPr>
        <w:lastRenderedPageBreak/>
        <w:br/>
        <w:t>*Submission</w:t>
      </w:r>
      <w:r w:rsidRPr="008A09A9">
        <w:rPr>
          <w:rFonts w:ascii="Helvetica" w:hAnsi="Helvetica"/>
          <w:color w:val="000000"/>
          <w:sz w:val="20"/>
          <w:szCs w:val="20"/>
          <w:lang w:val="en-GB"/>
        </w:rPr>
        <w:br/>
        <w:t>Log on to the online submission web site (http://mc.manuscriptcentral.com/</w:t>
      </w:r>
      <w:proofErr w:type="gramStart"/>
      <w:r w:rsidRPr="008A09A9">
        <w:rPr>
          <w:rFonts w:ascii="Helvetica" w:hAnsi="Helvetica"/>
          <w:color w:val="000000"/>
          <w:sz w:val="20"/>
          <w:szCs w:val="20"/>
          <w:lang w:val="en-GB"/>
        </w:rPr>
        <w:t>nar )</w:t>
      </w:r>
      <w:proofErr w:type="gramEnd"/>
      <w:r w:rsidRPr="008A09A9">
        <w:rPr>
          <w:rFonts w:ascii="Helvetica" w:hAnsi="Helvetica"/>
          <w:color w:val="000000"/>
          <w:sz w:val="20"/>
          <w:szCs w:val="20"/>
          <w:lang w:val="en-GB"/>
        </w:rPr>
        <w:t xml:space="preserve"> as before and, in your 'Author Centre', click on 'Manuscripts with Decisions'. At the bottom of the screen you will see those manuscripts that require a revision (or that have been revised). Create a revision of this manuscript by clicking on 'create a revision' under Actions. You will now be able to see the editor and reviewer comments and will be able to respond to these. The ‘Upload files’ screen will automatically be populated with the files that you uploaded at initial submission. You should delete all files that have been changed during revision and upload your revised files in their place, by the procedure used during initial submission. If you click on 'View comments/respond' you will see the editor's letter to you together with the referees' comments. You should cut and paste your responses into the text areas at the bottom of the screen. Full instructions are available from</w:t>
      </w:r>
      <w:r w:rsidRPr="008A09A9">
        <w:rPr>
          <w:rFonts w:ascii="Helvetica" w:hAnsi="Helvetica"/>
          <w:color w:val="000000"/>
          <w:sz w:val="20"/>
          <w:szCs w:val="20"/>
          <w:lang w:val="en-GB"/>
        </w:rPr>
        <w:br/>
      </w:r>
      <w:r w:rsidR="00624B76">
        <w:fldChar w:fldCharType="begin"/>
      </w:r>
      <w:r w:rsidR="00624B76">
        <w:instrText xml:space="preserve"> HYPERLINK "https://outlook.mpimp-golm.mpg.de/owa/redir.aspx?C=905289e2b14d405e856ffc72fd95f2ff&amp;URL=http%3a%2f%2fwww.oxfordjournals.org%2fjnls%2flist%2fnar%2finstauth%2fmsprep_submission.html%23revision" \t "_blank" </w:instrText>
      </w:r>
      <w:r w:rsidR="00624B76">
        <w:fldChar w:fldCharType="separate"/>
      </w:r>
      <w:r w:rsidRPr="008A09A9">
        <w:rPr>
          <w:rFonts w:ascii="Helvetica" w:hAnsi="Helvetica"/>
          <w:color w:val="0000FF"/>
          <w:sz w:val="20"/>
          <w:szCs w:val="20"/>
          <w:u w:val="single"/>
          <w:lang w:val="en-GB"/>
        </w:rPr>
        <w:t>http://www.oxfordjournals.org/jnls/list/nar/instauth/msprep_submission.html#revision</w:t>
      </w:r>
      <w:r w:rsidR="00624B76">
        <w:rPr>
          <w:rFonts w:ascii="Helvetica" w:hAnsi="Helvetica"/>
          <w:color w:val="0000FF"/>
          <w:sz w:val="20"/>
          <w:szCs w:val="20"/>
          <w:u w:val="single"/>
          <w:lang w:val="en-GB"/>
        </w:rPr>
        <w:fldChar w:fldCharType="end"/>
      </w:r>
      <w:r w:rsidRPr="008A09A9">
        <w:rPr>
          <w:rFonts w:ascii="Helvetica" w:hAnsi="Helvetica"/>
          <w:color w:val="000000"/>
          <w:sz w:val="20"/>
          <w:szCs w:val="20"/>
          <w:lang w:val="en-GB"/>
        </w:rPr>
        <w:br/>
        <w:t>If your revised manuscript has been successfully submitted, you will see a confirmation screen showing your manuscript number; this will be the same as that of your initial submission with the prefix 'R1' (or R2, R3 as appropriate). You will also receive an email confirming the submission. If you do NOT receive this email your revised manuscript will not have been submitted successfully.</w:t>
      </w:r>
      <w:r w:rsidRPr="008A09A9">
        <w:rPr>
          <w:rFonts w:ascii="Helvetica" w:hAnsi="Helvetica"/>
          <w:color w:val="000000"/>
          <w:sz w:val="20"/>
          <w:szCs w:val="20"/>
          <w:lang w:val="en-GB"/>
        </w:rPr>
        <w:br/>
      </w:r>
      <w:r w:rsidRPr="008A09A9">
        <w:rPr>
          <w:rFonts w:ascii="Helvetica" w:hAnsi="Helvetica"/>
          <w:color w:val="000000"/>
          <w:sz w:val="20"/>
          <w:szCs w:val="20"/>
          <w:lang w:val="en-GB"/>
        </w:rPr>
        <w:br/>
        <w:t>*Manuscript file format</w:t>
      </w:r>
      <w:r w:rsidRPr="008A09A9">
        <w:rPr>
          <w:rFonts w:ascii="Helvetica" w:hAnsi="Helvetica"/>
          <w:color w:val="000000"/>
          <w:sz w:val="20"/>
          <w:szCs w:val="20"/>
          <w:lang w:val="en-GB"/>
        </w:rPr>
        <w:br/>
        <w:t xml:space="preserve">Files must be in .doc, .rtf or </w:t>
      </w:r>
      <w:proofErr w:type="spellStart"/>
      <w:r w:rsidRPr="008A09A9">
        <w:rPr>
          <w:rFonts w:ascii="Helvetica" w:hAnsi="Helvetica"/>
          <w:color w:val="000000"/>
          <w:sz w:val="20"/>
          <w:szCs w:val="20"/>
          <w:lang w:val="en-GB"/>
        </w:rPr>
        <w:t>LaTeX</w:t>
      </w:r>
      <w:proofErr w:type="spellEnd"/>
      <w:r w:rsidRPr="008A09A9">
        <w:rPr>
          <w:rFonts w:ascii="Helvetica" w:hAnsi="Helvetica"/>
          <w:color w:val="000000"/>
          <w:sz w:val="20"/>
          <w:szCs w:val="20"/>
          <w:lang w:val="en-GB"/>
        </w:rPr>
        <w:t xml:space="preserve"> format.</w:t>
      </w:r>
      <w:r w:rsidRPr="008A09A9">
        <w:rPr>
          <w:rFonts w:ascii="Helvetica" w:hAnsi="Helvetica"/>
          <w:color w:val="000000"/>
          <w:sz w:val="20"/>
          <w:szCs w:val="20"/>
          <w:lang w:val="en-GB"/>
        </w:rPr>
        <w:br/>
        <w:t>Revised manuscripts are NOT accepted in Portable Document Format (*.</w:t>
      </w:r>
      <w:proofErr w:type="spellStart"/>
      <w:r w:rsidRPr="008A09A9">
        <w:rPr>
          <w:rFonts w:ascii="Helvetica" w:hAnsi="Helvetica"/>
          <w:color w:val="000000"/>
          <w:sz w:val="20"/>
          <w:szCs w:val="20"/>
          <w:lang w:val="en-GB"/>
        </w:rPr>
        <w:t>pdf</w:t>
      </w:r>
      <w:proofErr w:type="spellEnd"/>
      <w:r w:rsidRPr="008A09A9">
        <w:rPr>
          <w:rFonts w:ascii="Helvetica" w:hAnsi="Helvetica"/>
          <w:color w:val="000000"/>
          <w:sz w:val="20"/>
          <w:szCs w:val="20"/>
          <w:lang w:val="en-GB"/>
        </w:rPr>
        <w:t>), as this cannot be used for publication.</w:t>
      </w:r>
      <w:r w:rsidRPr="008A09A9">
        <w:rPr>
          <w:rFonts w:ascii="Helvetica" w:hAnsi="Helvetica"/>
          <w:color w:val="000000"/>
          <w:sz w:val="20"/>
          <w:szCs w:val="20"/>
          <w:lang w:val="en-GB"/>
        </w:rPr>
        <w:br/>
      </w:r>
      <w:r w:rsidRPr="008A09A9">
        <w:rPr>
          <w:rFonts w:ascii="Helvetica" w:hAnsi="Helvetica"/>
          <w:color w:val="000000"/>
          <w:sz w:val="20"/>
          <w:szCs w:val="20"/>
          <w:lang w:val="en-GB"/>
        </w:rPr>
        <w:br/>
        <w:t>*Figures</w:t>
      </w:r>
      <w:r w:rsidRPr="008A09A9">
        <w:rPr>
          <w:rFonts w:ascii="Helvetica" w:hAnsi="Helvetica"/>
          <w:color w:val="000000"/>
          <w:sz w:val="20"/>
          <w:szCs w:val="20"/>
          <w:lang w:val="en-GB"/>
        </w:rPr>
        <w:br/>
        <w:t xml:space="preserve">600 dpi is required for line drawings (black and white) and 300 dpi for colour and </w:t>
      </w:r>
      <w:proofErr w:type="spellStart"/>
      <w:r w:rsidRPr="008A09A9">
        <w:rPr>
          <w:rFonts w:ascii="Helvetica" w:hAnsi="Helvetica"/>
          <w:color w:val="000000"/>
          <w:sz w:val="20"/>
          <w:szCs w:val="20"/>
          <w:lang w:val="en-GB"/>
        </w:rPr>
        <w:t>greyscale</w:t>
      </w:r>
      <w:proofErr w:type="spellEnd"/>
      <w:r w:rsidRPr="008A09A9">
        <w:rPr>
          <w:rFonts w:ascii="Helvetica" w:hAnsi="Helvetica"/>
          <w:color w:val="000000"/>
          <w:sz w:val="20"/>
          <w:szCs w:val="20"/>
          <w:lang w:val="en-GB"/>
        </w:rPr>
        <w:t>. Colour figures must be supplied in CMYK not RGB colours.</w:t>
      </w:r>
      <w:r w:rsidRPr="008A09A9">
        <w:rPr>
          <w:rFonts w:ascii="Helvetica" w:hAnsi="Helvetica"/>
          <w:color w:val="000000"/>
          <w:sz w:val="20"/>
          <w:szCs w:val="20"/>
          <w:lang w:val="en-GB"/>
        </w:rPr>
        <w:br/>
      </w:r>
      <w:r w:rsidRPr="008A09A9">
        <w:rPr>
          <w:rFonts w:ascii="Helvetica" w:hAnsi="Helvetica"/>
          <w:color w:val="000000"/>
          <w:sz w:val="20"/>
          <w:szCs w:val="20"/>
          <w:lang w:val="en-GB"/>
        </w:rPr>
        <w:br/>
        <w:t>*Supplementary data</w:t>
      </w:r>
      <w:r w:rsidRPr="008A09A9">
        <w:rPr>
          <w:rFonts w:ascii="Helvetica" w:hAnsi="Helvetica"/>
          <w:color w:val="000000"/>
          <w:sz w:val="20"/>
          <w:szCs w:val="20"/>
          <w:lang w:val="en-GB"/>
        </w:rPr>
        <w:br/>
      </w:r>
      <w:proofErr w:type="gramStart"/>
      <w:r w:rsidRPr="008A09A9">
        <w:rPr>
          <w:rFonts w:ascii="Helvetica" w:hAnsi="Helvetica"/>
          <w:color w:val="000000"/>
          <w:sz w:val="20"/>
          <w:szCs w:val="20"/>
          <w:lang w:val="en-GB"/>
        </w:rPr>
        <w:t>This</w:t>
      </w:r>
      <w:proofErr w:type="gramEnd"/>
      <w:r w:rsidRPr="008A09A9">
        <w:rPr>
          <w:rFonts w:ascii="Helvetica" w:hAnsi="Helvetica"/>
          <w:color w:val="000000"/>
          <w:sz w:val="20"/>
          <w:szCs w:val="20"/>
          <w:lang w:val="en-GB"/>
        </w:rPr>
        <w:t xml:space="preserve"> must be uploaded as separate files.</w:t>
      </w:r>
      <w:r w:rsidRPr="008A09A9">
        <w:rPr>
          <w:rFonts w:ascii="Helvetica" w:hAnsi="Helvetica"/>
          <w:color w:val="000000"/>
          <w:sz w:val="20"/>
          <w:szCs w:val="20"/>
          <w:lang w:val="en-GB"/>
        </w:rPr>
        <w:br/>
      </w:r>
      <w:r w:rsidRPr="008A09A9">
        <w:rPr>
          <w:rFonts w:ascii="Helvetica" w:hAnsi="Helvetica"/>
          <w:color w:val="000000"/>
          <w:sz w:val="20"/>
          <w:szCs w:val="20"/>
          <w:lang w:val="en-GB"/>
        </w:rPr>
        <w:br/>
        <w:t>*References</w:t>
      </w:r>
      <w:r w:rsidRPr="008A09A9">
        <w:rPr>
          <w:rFonts w:ascii="Helvetica" w:hAnsi="Helvetica"/>
          <w:color w:val="000000"/>
          <w:sz w:val="20"/>
          <w:szCs w:val="20"/>
          <w:lang w:val="en-GB"/>
        </w:rPr>
        <w:br/>
        <w:t xml:space="preserve">Check references very carefully; their accuracy is your responsibility. Please note that full titles of all cited articles are required. Check that you are using a recent version of 'Endnote' or other reference manage </w:t>
      </w:r>
      <w:proofErr w:type="gramStart"/>
      <w:r w:rsidRPr="008A09A9">
        <w:rPr>
          <w:rFonts w:ascii="Helvetica" w:hAnsi="Helvetica"/>
          <w:color w:val="000000"/>
          <w:sz w:val="20"/>
          <w:szCs w:val="20"/>
          <w:lang w:val="en-GB"/>
        </w:rPr>
        <w:t>package which</w:t>
      </w:r>
      <w:proofErr w:type="gramEnd"/>
      <w:r w:rsidRPr="008A09A9">
        <w:rPr>
          <w:rFonts w:ascii="Helvetica" w:hAnsi="Helvetica"/>
          <w:color w:val="000000"/>
          <w:sz w:val="20"/>
          <w:szCs w:val="20"/>
          <w:lang w:val="en-GB"/>
        </w:rPr>
        <w:t xml:space="preserve"> has the correct NAR format. Manuscripts ‘submitted’ or ‘in preparation’, unpublished results, personal communications, statistical packages, computer programs or web site addresses must go in the text only.</w:t>
      </w:r>
      <w:r w:rsidRPr="008A09A9">
        <w:rPr>
          <w:rFonts w:ascii="Helvetica" w:hAnsi="Helvetica"/>
          <w:color w:val="000000"/>
          <w:sz w:val="20"/>
          <w:szCs w:val="20"/>
          <w:lang w:val="en-GB"/>
        </w:rPr>
        <w:br/>
      </w:r>
      <w:r w:rsidRPr="008A09A9">
        <w:rPr>
          <w:rFonts w:ascii="Helvetica" w:hAnsi="Helvetica"/>
          <w:color w:val="000000"/>
          <w:sz w:val="20"/>
          <w:szCs w:val="20"/>
          <w:lang w:val="en-GB"/>
        </w:rPr>
        <w:br/>
        <w:t>*Conflicts of interest</w:t>
      </w:r>
      <w:r w:rsidRPr="008A09A9">
        <w:rPr>
          <w:rFonts w:ascii="Helvetica" w:hAnsi="Helvetica"/>
          <w:color w:val="000000"/>
          <w:sz w:val="20"/>
          <w:szCs w:val="20"/>
          <w:lang w:val="en-GB"/>
        </w:rPr>
        <w:br/>
        <w:t>NAR policy requires that authors of all manuscripts reveal any conflicts of interest as detailed in the Instructions to Authors: </w:t>
      </w:r>
      <w:r w:rsidR="00624B76">
        <w:fldChar w:fldCharType="begin"/>
      </w:r>
      <w:r w:rsidR="00624B76">
        <w:instrText xml:space="preserve"> HYPERLINK "https://outlook.mpimp-golm.mpg.de/owa/redir.aspx?C=905289e2b14d405e856ffc72fd95f2ff&amp;URL=http%3a%2f%2fwww.oxfordjournals.org%2fnar%2ffor_authors%2fed_policy.html" \t "_blank" </w:instrText>
      </w:r>
      <w:r w:rsidR="00624B76">
        <w:fldChar w:fldCharType="separate"/>
      </w:r>
      <w:r w:rsidRPr="008A09A9">
        <w:rPr>
          <w:rFonts w:ascii="Helvetica" w:hAnsi="Helvetica"/>
          <w:color w:val="0000FF"/>
          <w:sz w:val="20"/>
          <w:szCs w:val="20"/>
          <w:u w:val="single"/>
          <w:lang w:val="en-GB"/>
        </w:rPr>
        <w:t>http://www.oxfordjournals.org/nar/for_authors/ed_policy.html</w:t>
      </w:r>
      <w:r w:rsidR="00624B76">
        <w:rPr>
          <w:rFonts w:ascii="Helvetica" w:hAnsi="Helvetica"/>
          <w:color w:val="0000FF"/>
          <w:sz w:val="20"/>
          <w:szCs w:val="20"/>
          <w:u w:val="single"/>
          <w:lang w:val="en-GB"/>
        </w:rPr>
        <w:fldChar w:fldCharType="end"/>
      </w:r>
      <w:r w:rsidRPr="008A09A9">
        <w:rPr>
          <w:rFonts w:ascii="Helvetica" w:hAnsi="Helvetica"/>
          <w:color w:val="000000"/>
          <w:sz w:val="20"/>
          <w:szCs w:val="20"/>
          <w:lang w:val="en-GB"/>
        </w:rPr>
        <w:t>.</w:t>
      </w:r>
      <w:r w:rsidRPr="008A09A9">
        <w:rPr>
          <w:rFonts w:ascii="Helvetica" w:hAnsi="Helvetica"/>
          <w:color w:val="000000"/>
          <w:sz w:val="20"/>
          <w:szCs w:val="20"/>
          <w:lang w:val="en-GB"/>
        </w:rPr>
        <w:br/>
        <w:t>As corresponding author you are responsible for bringing this to the attention of all co-authors of this manuscript. During submission of your manuscript you may have already completed a declaration on behalf of all authors if no author has a Conflict of Interest to declare. However if this was not possible each author must complete and return an individual copy of the form.</w:t>
      </w:r>
      <w:r w:rsidRPr="008A09A9">
        <w:rPr>
          <w:rFonts w:ascii="Helvetica" w:hAnsi="Helvetica"/>
          <w:color w:val="000000"/>
          <w:sz w:val="20"/>
          <w:szCs w:val="20"/>
          <w:lang w:val="en-GB"/>
        </w:rPr>
        <w:br/>
        <w:t>The form is available at the following link:</w:t>
      </w:r>
      <w:r w:rsidR="00624B76">
        <w:fldChar w:fldCharType="begin"/>
      </w:r>
      <w:r w:rsidR="00624B76">
        <w:instrText xml:space="preserve"> HYPERLINK "https://outlook.mpimp-golm.mpg.de/owa/redir.aspx?C=905289e2b14d405e856ffc72fd95f2ff&amp;URL=http%3a%2f%2fwww.oxfordjournals.org%2four_journals%2fnar%2ffor_authors%2fconflictofinterestform.pdf" \t "_blank" </w:instrText>
      </w:r>
      <w:r w:rsidR="00624B76">
        <w:fldChar w:fldCharType="separate"/>
      </w:r>
      <w:r w:rsidRPr="008A09A9">
        <w:rPr>
          <w:rFonts w:ascii="Helvetica" w:hAnsi="Helvetica"/>
          <w:color w:val="0000FF"/>
          <w:sz w:val="20"/>
          <w:szCs w:val="20"/>
          <w:u w:val="single"/>
          <w:lang w:val="en-GB"/>
        </w:rPr>
        <w:t>http://www.oxfordjournals.org/our_journals/nar/for_authors/conflictofinterestform.pdf</w:t>
      </w:r>
      <w:r w:rsidR="00624B76">
        <w:rPr>
          <w:rFonts w:ascii="Helvetica" w:hAnsi="Helvetica"/>
          <w:color w:val="0000FF"/>
          <w:sz w:val="20"/>
          <w:szCs w:val="20"/>
          <w:u w:val="single"/>
          <w:lang w:val="en-GB"/>
        </w:rPr>
        <w:fldChar w:fldCharType="end"/>
      </w:r>
      <w:r w:rsidRPr="008A09A9">
        <w:rPr>
          <w:rFonts w:ascii="Helvetica" w:hAnsi="Helvetica"/>
          <w:color w:val="000000"/>
          <w:sz w:val="20"/>
          <w:szCs w:val="20"/>
          <w:lang w:val="en-GB"/>
        </w:rPr>
        <w:br/>
        <w:t>When you submit the revised version of the manuscript, please fax the form(s) to the Senior Editorial Office (+44 2380 597 748). If your manuscript is published, this information will be communicated in a statement in the published paper.</w:t>
      </w:r>
    </w:p>
    <w:p w14:paraId="63BB7A48" w14:textId="77777777" w:rsidR="001472AC" w:rsidRPr="008A09A9" w:rsidRDefault="001472AC">
      <w:pPr>
        <w:rPr>
          <w:lang w:val="en-GB"/>
        </w:rPr>
      </w:pPr>
    </w:p>
    <w:sectPr w:rsidR="001472AC" w:rsidRPr="008A09A9" w:rsidSect="00FD2D10">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lunn" w:date="2012-04-30T10:11:00Z" w:initials="jl">
    <w:p w14:paraId="2A4F0E6C" w14:textId="77777777" w:rsidR="00624B76" w:rsidRDefault="00624B76">
      <w:pPr>
        <w:pStyle w:val="Kommentartext"/>
      </w:pPr>
      <w:r>
        <w:rPr>
          <w:rStyle w:val="Kommentarzeichen"/>
        </w:rPr>
        <w:annotationRef/>
      </w:r>
      <w:proofErr w:type="spellStart"/>
      <w:r>
        <w:t>Here</w:t>
      </w:r>
      <w:proofErr w:type="spellEnd"/>
      <w:r>
        <w:t xml:space="preserve"> </w:t>
      </w:r>
      <w:proofErr w:type="spellStart"/>
      <w:r>
        <w:t>is</w:t>
      </w:r>
      <w:proofErr w:type="spellEnd"/>
      <w:r>
        <w:t xml:space="preserve"> a </w:t>
      </w:r>
      <w:proofErr w:type="spellStart"/>
      <w:r>
        <w:t>draft</w:t>
      </w:r>
      <w:proofErr w:type="spellEnd"/>
      <w:r>
        <w:t xml:space="preserve"> </w:t>
      </w:r>
      <w:proofErr w:type="spellStart"/>
      <w:r>
        <w:t>introduction</w:t>
      </w:r>
      <w:proofErr w:type="spellEnd"/>
      <w:r>
        <w:t xml:space="preserve"> </w:t>
      </w:r>
      <w:proofErr w:type="spellStart"/>
      <w:r>
        <w:t>to</w:t>
      </w:r>
      <w:proofErr w:type="spellEnd"/>
      <w:r>
        <w:t xml:space="preserve"> </w:t>
      </w:r>
      <w:proofErr w:type="spellStart"/>
      <w:r>
        <w:t>the</w:t>
      </w:r>
      <w:proofErr w:type="spellEnd"/>
      <w:r>
        <w:t xml:space="preserve"> </w:t>
      </w:r>
      <w:proofErr w:type="spellStart"/>
      <w:r>
        <w:t>letter</w:t>
      </w:r>
      <w:proofErr w:type="spellEnd"/>
      <w:r>
        <w:t xml:space="preserve"> </w:t>
      </w:r>
      <w:proofErr w:type="spellStart"/>
      <w:r>
        <w:t>to</w:t>
      </w:r>
      <w:proofErr w:type="spellEnd"/>
      <w:r>
        <w:t xml:space="preserve"> </w:t>
      </w:r>
      <w:proofErr w:type="spellStart"/>
      <w:r>
        <w:t>the</w:t>
      </w:r>
      <w:proofErr w:type="spellEnd"/>
      <w:r>
        <w:t xml:space="preserve"> </w:t>
      </w:r>
      <w:proofErr w:type="spellStart"/>
      <w:r>
        <w:t>editor</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08"/>
  <w:hyphenationZone w:val="425"/>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55A6"/>
    <w:rsid w:val="00050B23"/>
    <w:rsid w:val="000A2DB7"/>
    <w:rsid w:val="000E3F50"/>
    <w:rsid w:val="00112938"/>
    <w:rsid w:val="001472AC"/>
    <w:rsid w:val="001D6C20"/>
    <w:rsid w:val="00222759"/>
    <w:rsid w:val="002C694F"/>
    <w:rsid w:val="002D368F"/>
    <w:rsid w:val="002D3A9F"/>
    <w:rsid w:val="002F43AC"/>
    <w:rsid w:val="003036F4"/>
    <w:rsid w:val="0038107D"/>
    <w:rsid w:val="003979B0"/>
    <w:rsid w:val="003A3496"/>
    <w:rsid w:val="003C667A"/>
    <w:rsid w:val="003C6922"/>
    <w:rsid w:val="00427C37"/>
    <w:rsid w:val="00437A2D"/>
    <w:rsid w:val="00437B8A"/>
    <w:rsid w:val="004815F7"/>
    <w:rsid w:val="004B45A3"/>
    <w:rsid w:val="00561FD6"/>
    <w:rsid w:val="00567F17"/>
    <w:rsid w:val="005C3AFE"/>
    <w:rsid w:val="005C64EA"/>
    <w:rsid w:val="005D55A6"/>
    <w:rsid w:val="005D5854"/>
    <w:rsid w:val="005E7346"/>
    <w:rsid w:val="005F4AEE"/>
    <w:rsid w:val="006208AD"/>
    <w:rsid w:val="00624B76"/>
    <w:rsid w:val="006361CE"/>
    <w:rsid w:val="00692B73"/>
    <w:rsid w:val="006A47FC"/>
    <w:rsid w:val="006A54CC"/>
    <w:rsid w:val="007274ED"/>
    <w:rsid w:val="00877C92"/>
    <w:rsid w:val="008A09A9"/>
    <w:rsid w:val="008E6B30"/>
    <w:rsid w:val="00952D52"/>
    <w:rsid w:val="00961F04"/>
    <w:rsid w:val="00980522"/>
    <w:rsid w:val="00A4798F"/>
    <w:rsid w:val="00A84F51"/>
    <w:rsid w:val="00AD210C"/>
    <w:rsid w:val="00B152F4"/>
    <w:rsid w:val="00B22A32"/>
    <w:rsid w:val="00B317DB"/>
    <w:rsid w:val="00B81DD8"/>
    <w:rsid w:val="00C742D7"/>
    <w:rsid w:val="00CD434B"/>
    <w:rsid w:val="00CE5780"/>
    <w:rsid w:val="00CF49C5"/>
    <w:rsid w:val="00DC5949"/>
    <w:rsid w:val="00E02F15"/>
    <w:rsid w:val="00E65D8C"/>
    <w:rsid w:val="00E74DF9"/>
    <w:rsid w:val="00E8650A"/>
    <w:rsid w:val="00E947CB"/>
    <w:rsid w:val="00E95D5B"/>
    <w:rsid w:val="00EC7449"/>
    <w:rsid w:val="00ED05FF"/>
    <w:rsid w:val="00EF6B35"/>
    <w:rsid w:val="00EF7595"/>
    <w:rsid w:val="00F80FB5"/>
    <w:rsid w:val="00FA7337"/>
    <w:rsid w:val="00FD17D6"/>
    <w:rsid w:val="00FD2D10"/>
    <w:rsid w:val="00FE4C6F"/>
    <w:rsid w:val="00FE5379"/>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7611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ngs" w:hAnsi="Cambria" w:cs="Times New Roman"/>
        <w:sz w:val="22"/>
        <w:szCs w:val="22"/>
        <w:lang w:val="en-IE" w:eastAsia="en-IE"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2DB7"/>
    <w:rPr>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rsid w:val="005D55A6"/>
    <w:rPr>
      <w:rFonts w:cs="Times New Roman"/>
      <w:color w:val="0000FF"/>
      <w:u w:val="single"/>
    </w:rPr>
  </w:style>
  <w:style w:type="character" w:customStyle="1" w:styleId="apple-converted-space">
    <w:name w:val="apple-converted-space"/>
    <w:basedOn w:val="Absatzstandardschriftart"/>
    <w:uiPriority w:val="99"/>
    <w:rsid w:val="005D55A6"/>
    <w:rPr>
      <w:rFonts w:cs="Times New Roman"/>
    </w:rPr>
  </w:style>
  <w:style w:type="character" w:styleId="Kommentarzeichen">
    <w:name w:val="annotation reference"/>
    <w:basedOn w:val="Absatzstandardschriftart"/>
    <w:uiPriority w:val="99"/>
    <w:semiHidden/>
    <w:rsid w:val="00437A2D"/>
    <w:rPr>
      <w:rFonts w:cs="Times New Roman"/>
      <w:sz w:val="18"/>
      <w:szCs w:val="18"/>
    </w:rPr>
  </w:style>
  <w:style w:type="paragraph" w:styleId="Kommentartext">
    <w:name w:val="annotation text"/>
    <w:basedOn w:val="Standard"/>
    <w:link w:val="KommentartextZeichen"/>
    <w:uiPriority w:val="99"/>
    <w:semiHidden/>
    <w:rsid w:val="00437A2D"/>
  </w:style>
  <w:style w:type="character" w:customStyle="1" w:styleId="KommentartextZeichen">
    <w:name w:val="Kommentartext Zeichen"/>
    <w:basedOn w:val="Absatzstandardschriftart"/>
    <w:link w:val="Kommentartext"/>
    <w:uiPriority w:val="99"/>
    <w:semiHidden/>
    <w:locked/>
    <w:rsid w:val="00437A2D"/>
    <w:rPr>
      <w:rFonts w:cs="Times New Roman"/>
    </w:rPr>
  </w:style>
  <w:style w:type="paragraph" w:styleId="Kommentarthema">
    <w:name w:val="annotation subject"/>
    <w:basedOn w:val="Kommentartext"/>
    <w:next w:val="Kommentartext"/>
    <w:link w:val="KommentarthemaZeichen"/>
    <w:uiPriority w:val="99"/>
    <w:semiHidden/>
    <w:rsid w:val="00437A2D"/>
    <w:rPr>
      <w:b/>
      <w:bCs/>
      <w:sz w:val="20"/>
      <w:szCs w:val="20"/>
    </w:rPr>
  </w:style>
  <w:style w:type="character" w:customStyle="1" w:styleId="KommentarthemaZeichen">
    <w:name w:val="Kommentarthema Zeichen"/>
    <w:basedOn w:val="KommentartextZeichen"/>
    <w:link w:val="Kommentarthema"/>
    <w:uiPriority w:val="99"/>
    <w:semiHidden/>
    <w:locked/>
    <w:rsid w:val="00437A2D"/>
    <w:rPr>
      <w:rFonts w:cs="Times New Roman"/>
      <w:b/>
      <w:bCs/>
      <w:sz w:val="20"/>
      <w:szCs w:val="20"/>
    </w:rPr>
  </w:style>
  <w:style w:type="paragraph" w:styleId="Sprechblasentext">
    <w:name w:val="Balloon Text"/>
    <w:basedOn w:val="Standard"/>
    <w:link w:val="SprechblasentextZeichen"/>
    <w:uiPriority w:val="99"/>
    <w:semiHidden/>
    <w:rsid w:val="00437A2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locked/>
    <w:rsid w:val="00437A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380707">
      <w:marLeft w:val="0"/>
      <w:marRight w:val="0"/>
      <w:marTop w:val="0"/>
      <w:marBottom w:val="0"/>
      <w:divBdr>
        <w:top w:val="none" w:sz="0" w:space="0" w:color="auto"/>
        <w:left w:val="none" w:sz="0" w:space="0" w:color="auto"/>
        <w:bottom w:val="none" w:sz="0" w:space="0" w:color="auto"/>
        <w:right w:val="none" w:sz="0" w:space="0" w:color="auto"/>
      </w:divBdr>
    </w:div>
    <w:div w:id="17201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seqanswer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3050</Words>
  <Characters>19217</Characters>
  <Application>Microsoft Macintosh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09-Apr-2012</vt:lpstr>
    </vt:vector>
  </TitlesOfParts>
  <Company>MPI</Company>
  <LinksUpToDate>false</LinksUpToDate>
  <CharactersWithSpaces>22223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09-Apr-2012</dc:title>
  <dc:creator>Marc Lohse</dc:creator>
  <cp:lastModifiedBy>Marc Lohse</cp:lastModifiedBy>
  <cp:revision>7</cp:revision>
  <dcterms:created xsi:type="dcterms:W3CDTF">2012-04-30T08:12:00Z</dcterms:created>
  <dcterms:modified xsi:type="dcterms:W3CDTF">2012-05-02T16:20:00Z</dcterms:modified>
</cp:coreProperties>
</file>