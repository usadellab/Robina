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578" w:rsidRPr="002F64D4" w:rsidRDefault="00C45578" w:rsidP="00485774">
      <w:pPr>
        <w:spacing w:line="360" w:lineRule="auto"/>
        <w:jc w:val="both"/>
        <w:rPr>
          <w:rFonts w:ascii="Times New Roman" w:hAnsi="Times New Roman"/>
          <w:lang w:val="en-GB"/>
        </w:rPr>
      </w:pPr>
      <w:proofErr w:type="spellStart"/>
      <w:r w:rsidRPr="002F64D4">
        <w:rPr>
          <w:rFonts w:ascii="Times New Roman" w:hAnsi="Times New Roman"/>
          <w:i/>
          <w:lang w:val="en-GB"/>
        </w:rPr>
        <w:t>R</w:t>
      </w:r>
      <w:r w:rsidRPr="002F64D4">
        <w:rPr>
          <w:rFonts w:ascii="Times New Roman" w:hAnsi="Times New Roman"/>
          <w:lang w:val="en-GB"/>
        </w:rPr>
        <w:t>obi</w:t>
      </w:r>
      <w:r w:rsidRPr="002F64D4">
        <w:rPr>
          <w:rFonts w:ascii="Times New Roman" w:hAnsi="Times New Roman"/>
          <w:i/>
          <w:lang w:val="en-GB"/>
        </w:rPr>
        <w:t>NA</w:t>
      </w:r>
      <w:proofErr w:type="spellEnd"/>
      <w:r w:rsidRPr="002F64D4">
        <w:rPr>
          <w:rFonts w:ascii="Times New Roman" w:hAnsi="Times New Roman"/>
          <w:lang w:val="en-GB"/>
        </w:rPr>
        <w:t>: A user-friendly, integrated software solution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w:t>
      </w:r>
      <w:proofErr w:type="spellStart"/>
      <w:r w:rsidRPr="002F64D4">
        <w:rPr>
          <w:rFonts w:ascii="Times New Roman" w:hAnsi="Times New Roman"/>
          <w:lang w:val="en-GB"/>
        </w:rPr>
        <w:t>transcriptomics</w:t>
      </w:r>
      <w:proofErr w:type="spellEnd"/>
    </w:p>
    <w:p w:rsidR="00C45578" w:rsidRPr="002F64D4" w:rsidRDefault="00C45578" w:rsidP="00485774">
      <w:pPr>
        <w:spacing w:line="360" w:lineRule="auto"/>
        <w:jc w:val="both"/>
        <w:rPr>
          <w:rFonts w:ascii="Times New Roman" w:hAnsi="Times New Roman"/>
          <w:lang w:val="en-GB"/>
        </w:rPr>
      </w:pPr>
    </w:p>
    <w:p w:rsidR="00E13C26" w:rsidRPr="004A2544" w:rsidRDefault="00C45578" w:rsidP="00485774">
      <w:pPr>
        <w:spacing w:line="360" w:lineRule="auto"/>
        <w:jc w:val="both"/>
        <w:rPr>
          <w:rFonts w:ascii="Times New Roman" w:hAnsi="Times New Roman"/>
          <w:vertAlign w:val="superscript"/>
        </w:rPr>
      </w:pPr>
      <w:r w:rsidRPr="004A2544">
        <w:rPr>
          <w:rFonts w:ascii="Times New Roman" w:hAnsi="Times New Roman"/>
        </w:rPr>
        <w:t>Marc Lohse</w:t>
      </w:r>
      <w:r w:rsidR="006F1D0A" w:rsidRPr="004A2544">
        <w:rPr>
          <w:rFonts w:ascii="Times New Roman" w:hAnsi="Times New Roman"/>
          <w:vertAlign w:val="superscript"/>
        </w:rPr>
        <w:t>1</w:t>
      </w:r>
      <w:r w:rsidRPr="004A2544">
        <w:rPr>
          <w:rFonts w:ascii="Times New Roman" w:hAnsi="Times New Roman"/>
        </w:rPr>
        <w:t>, Anthony Bolger</w:t>
      </w:r>
      <w:r w:rsidR="006F1D0A" w:rsidRPr="004A2544">
        <w:rPr>
          <w:rFonts w:ascii="Times New Roman" w:hAnsi="Times New Roman"/>
          <w:vertAlign w:val="superscript"/>
        </w:rPr>
        <w:t>1</w:t>
      </w:r>
      <w:r w:rsidRPr="004A2544">
        <w:rPr>
          <w:rFonts w:ascii="Times New Roman" w:hAnsi="Times New Roman"/>
        </w:rPr>
        <w:t>, Axel Nagel</w:t>
      </w:r>
      <w:r w:rsidR="006F1D0A" w:rsidRPr="004A2544">
        <w:rPr>
          <w:rFonts w:ascii="Times New Roman" w:hAnsi="Times New Roman"/>
          <w:vertAlign w:val="superscript"/>
        </w:rPr>
        <w:t>1</w:t>
      </w:r>
      <w:r w:rsidRPr="004A2544">
        <w:rPr>
          <w:rFonts w:ascii="Times New Roman" w:hAnsi="Times New Roman"/>
        </w:rPr>
        <w:t xml:space="preserve">, </w:t>
      </w:r>
      <w:proofErr w:type="spellStart"/>
      <w:r w:rsidRPr="004A2544">
        <w:rPr>
          <w:rFonts w:ascii="Times New Roman" w:hAnsi="Times New Roman"/>
        </w:rPr>
        <w:t>Alisdair</w:t>
      </w:r>
      <w:proofErr w:type="spellEnd"/>
      <w:r w:rsidRPr="004A2544">
        <w:rPr>
          <w:rFonts w:ascii="Times New Roman" w:hAnsi="Times New Roman"/>
        </w:rPr>
        <w:t xml:space="preserve"> R. Fernie</w:t>
      </w:r>
      <w:r w:rsidR="006F1D0A" w:rsidRPr="004A2544">
        <w:rPr>
          <w:rFonts w:ascii="Times New Roman" w:hAnsi="Times New Roman"/>
          <w:vertAlign w:val="superscript"/>
        </w:rPr>
        <w:t>1</w:t>
      </w:r>
      <w:r w:rsidRPr="004A2544">
        <w:rPr>
          <w:rFonts w:ascii="Times New Roman" w:hAnsi="Times New Roman"/>
        </w:rPr>
        <w:t>, John Lunn</w:t>
      </w:r>
      <w:r w:rsidR="006F1D0A" w:rsidRPr="004A2544">
        <w:rPr>
          <w:rFonts w:ascii="Times New Roman" w:hAnsi="Times New Roman"/>
          <w:vertAlign w:val="superscript"/>
        </w:rPr>
        <w:t>1</w:t>
      </w:r>
      <w:r w:rsidRPr="004A2544">
        <w:rPr>
          <w:rFonts w:ascii="Times New Roman" w:hAnsi="Times New Roman"/>
        </w:rPr>
        <w:t>, Mark Stitt</w:t>
      </w:r>
      <w:r w:rsidR="006F1D0A" w:rsidRPr="004A2544">
        <w:rPr>
          <w:rFonts w:ascii="Times New Roman" w:hAnsi="Times New Roman"/>
          <w:vertAlign w:val="superscript"/>
        </w:rPr>
        <w:t>1</w:t>
      </w:r>
      <w:r w:rsidRPr="004A2544">
        <w:rPr>
          <w:rFonts w:ascii="Times New Roman" w:hAnsi="Times New Roman"/>
        </w:rPr>
        <w:t>, Björn Usadel</w:t>
      </w:r>
      <w:r w:rsidR="006F1D0A" w:rsidRPr="004A2544">
        <w:rPr>
          <w:rFonts w:ascii="Times New Roman" w:hAnsi="Times New Roman"/>
          <w:vertAlign w:val="superscript"/>
        </w:rPr>
        <w:t>2</w:t>
      </w:r>
    </w:p>
    <w:p w:rsidR="00E13C26" w:rsidRPr="004A2544" w:rsidRDefault="00E13C26" w:rsidP="00485774">
      <w:pPr>
        <w:spacing w:line="360" w:lineRule="auto"/>
        <w:jc w:val="both"/>
        <w:rPr>
          <w:rFonts w:ascii="Times New Roman" w:hAnsi="Times New Roman"/>
          <w:vertAlign w:val="superscript"/>
        </w:rPr>
      </w:pPr>
    </w:p>
    <w:p w:rsidR="00EF6136" w:rsidRPr="002F64D4" w:rsidRDefault="00E13C26" w:rsidP="00485774">
      <w:pPr>
        <w:spacing w:line="360" w:lineRule="auto"/>
        <w:jc w:val="both"/>
        <w:rPr>
          <w:rFonts w:ascii="Times New Roman" w:hAnsi="Times New Roman"/>
          <w:b/>
          <w:lang w:val="en-GB"/>
        </w:rPr>
      </w:pPr>
      <w:r w:rsidRPr="002F64D4">
        <w:rPr>
          <w:rFonts w:ascii="Times New Roman" w:hAnsi="Times New Roman"/>
          <w:b/>
          <w:lang w:val="en-GB"/>
        </w:rPr>
        <w:t>Corresponding author:</w:t>
      </w:r>
    </w:p>
    <w:p w:rsidR="00EF6136" w:rsidRPr="002F64D4" w:rsidRDefault="00EF6136" w:rsidP="00485774">
      <w:pPr>
        <w:spacing w:line="360" w:lineRule="auto"/>
        <w:jc w:val="both"/>
        <w:rPr>
          <w:rFonts w:ascii="Times New Roman" w:hAnsi="Times New Roman"/>
          <w:b/>
          <w:lang w:val="en-GB"/>
        </w:rPr>
      </w:pPr>
      <w:r w:rsidRPr="002F64D4">
        <w:rPr>
          <w:rFonts w:ascii="Times New Roman" w:hAnsi="Times New Roman"/>
          <w:b/>
          <w:lang w:val="en-GB"/>
        </w:rPr>
        <w:t xml:space="preserve">Marc </w:t>
      </w:r>
      <w:proofErr w:type="spellStart"/>
      <w:r w:rsidRPr="002F64D4">
        <w:rPr>
          <w:rFonts w:ascii="Times New Roman" w:hAnsi="Times New Roman"/>
          <w:b/>
          <w:lang w:val="en-GB"/>
        </w:rPr>
        <w:t>Lohse</w:t>
      </w:r>
      <w:proofErr w:type="spellEnd"/>
    </w:p>
    <w:p w:rsidR="00EF6136" w:rsidRPr="002F64D4" w:rsidRDefault="00EF6136" w:rsidP="00485774">
      <w:pPr>
        <w:suppressLineNumbers/>
        <w:spacing w:line="360" w:lineRule="auto"/>
        <w:jc w:val="both"/>
        <w:outlineLvl w:val="0"/>
        <w:rPr>
          <w:rFonts w:ascii="Times New Roman" w:hAnsi="Times New Roman"/>
          <w:lang w:val="en-GB"/>
        </w:rPr>
      </w:pPr>
      <w:r w:rsidRPr="002F64D4">
        <w:rPr>
          <w:rFonts w:ascii="Times New Roman" w:hAnsi="Times New Roman"/>
          <w:lang w:val="en-GB"/>
        </w:rPr>
        <w:t>Max-Planck-Institute of Molecular Plant Physiology</w:t>
      </w:r>
    </w:p>
    <w:p w:rsidR="00EF6136" w:rsidRPr="004A2544" w:rsidRDefault="00EF6136" w:rsidP="00485774">
      <w:pPr>
        <w:suppressLineNumbers/>
        <w:spacing w:line="360" w:lineRule="auto"/>
        <w:jc w:val="both"/>
        <w:rPr>
          <w:rFonts w:ascii="Times New Roman" w:hAnsi="Times New Roman"/>
        </w:rPr>
      </w:pPr>
      <w:r w:rsidRPr="004A2544">
        <w:rPr>
          <w:rFonts w:ascii="Times New Roman" w:hAnsi="Times New Roman"/>
        </w:rPr>
        <w:t>Am Mühlenberg 1</w:t>
      </w:r>
    </w:p>
    <w:p w:rsidR="00EF6136" w:rsidRPr="004A2544" w:rsidRDefault="00EF6136" w:rsidP="00485774">
      <w:pPr>
        <w:suppressLineNumbers/>
        <w:spacing w:line="360" w:lineRule="auto"/>
        <w:jc w:val="both"/>
        <w:rPr>
          <w:rFonts w:ascii="Times New Roman" w:hAnsi="Times New Roman"/>
        </w:rPr>
      </w:pPr>
      <w:r w:rsidRPr="004A2544">
        <w:rPr>
          <w:rFonts w:ascii="Times New Roman" w:hAnsi="Times New Roman"/>
        </w:rPr>
        <w:t>14476 Potsdam-Golm</w:t>
      </w:r>
    </w:p>
    <w:p w:rsidR="00EF6136" w:rsidRPr="004A2544" w:rsidRDefault="00EF6136" w:rsidP="00485774">
      <w:pPr>
        <w:spacing w:line="360" w:lineRule="auto"/>
        <w:jc w:val="both"/>
        <w:rPr>
          <w:rFonts w:ascii="Times New Roman" w:hAnsi="Times New Roman"/>
        </w:rPr>
      </w:pPr>
      <w:r w:rsidRPr="004A2544">
        <w:rPr>
          <w:rFonts w:ascii="Times New Roman" w:hAnsi="Times New Roman"/>
        </w:rPr>
        <w:t>Germany</w:t>
      </w:r>
    </w:p>
    <w:p w:rsidR="00EF6136" w:rsidRPr="004A2544" w:rsidRDefault="00EF6136" w:rsidP="00485774">
      <w:pPr>
        <w:spacing w:line="360" w:lineRule="auto"/>
        <w:jc w:val="both"/>
        <w:rPr>
          <w:rFonts w:ascii="Times New Roman" w:hAnsi="Times New Roman"/>
        </w:rPr>
      </w:pPr>
      <w:r w:rsidRPr="004A2544">
        <w:rPr>
          <w:rFonts w:ascii="Times New Roman" w:hAnsi="Times New Roman"/>
        </w:rPr>
        <w:t>Tel.: (0049) (0)331 5678157</w:t>
      </w:r>
    </w:p>
    <w:p w:rsidR="00EF6136" w:rsidRPr="006444E2" w:rsidRDefault="00EF6136" w:rsidP="00485774">
      <w:pPr>
        <w:spacing w:line="360" w:lineRule="auto"/>
        <w:jc w:val="both"/>
        <w:rPr>
          <w:rFonts w:ascii="Times New Roman" w:hAnsi="Times New Roman"/>
          <w:lang w:val="en-US"/>
          <w:rPrChange w:id="0" w:author="Tomaten" w:date="2012-03-02T07:14:00Z">
            <w:rPr>
              <w:rFonts w:ascii="Times New Roman" w:hAnsi="Times New Roman"/>
            </w:rPr>
          </w:rPrChange>
        </w:rPr>
      </w:pPr>
      <w:r w:rsidRPr="006444E2">
        <w:rPr>
          <w:rFonts w:ascii="Times New Roman" w:hAnsi="Times New Roman"/>
          <w:lang w:val="en-US"/>
          <w:rPrChange w:id="1" w:author="Tomaten" w:date="2012-03-02T07:14:00Z">
            <w:rPr>
              <w:rFonts w:ascii="Times New Roman" w:hAnsi="Times New Roman"/>
            </w:rPr>
          </w:rPrChange>
        </w:rPr>
        <w:t>Email: lohse@mpimp-golm.mpg.de</w:t>
      </w:r>
    </w:p>
    <w:p w:rsidR="00EF6136" w:rsidRPr="006444E2" w:rsidRDefault="00EF6136" w:rsidP="00485774">
      <w:pPr>
        <w:spacing w:line="360" w:lineRule="auto"/>
        <w:jc w:val="both"/>
        <w:rPr>
          <w:rFonts w:ascii="Times New Roman" w:hAnsi="Times New Roman"/>
          <w:b/>
          <w:lang w:val="en-US"/>
          <w:rPrChange w:id="2" w:author="Tomaten" w:date="2012-03-02T07:14:00Z">
            <w:rPr>
              <w:rFonts w:ascii="Times New Roman" w:hAnsi="Times New Roman"/>
              <w:b/>
            </w:rPr>
          </w:rPrChange>
        </w:rPr>
      </w:pPr>
    </w:p>
    <w:p w:rsidR="00C45578" w:rsidRPr="006444E2" w:rsidRDefault="00C45578" w:rsidP="00485774">
      <w:pPr>
        <w:spacing w:line="360" w:lineRule="auto"/>
        <w:jc w:val="both"/>
        <w:rPr>
          <w:rFonts w:ascii="Times New Roman" w:hAnsi="Times New Roman"/>
          <w:lang w:val="en-US"/>
          <w:rPrChange w:id="3" w:author="Tomaten" w:date="2012-03-02T07:14:00Z">
            <w:rPr>
              <w:rFonts w:ascii="Times New Roman" w:hAnsi="Times New Roman"/>
            </w:rPr>
          </w:rPrChange>
        </w:rPr>
      </w:pPr>
    </w:p>
    <w:p w:rsidR="006F1D0A" w:rsidRPr="006444E2" w:rsidRDefault="006F1D0A" w:rsidP="00485774">
      <w:pPr>
        <w:suppressLineNumbers/>
        <w:spacing w:line="360" w:lineRule="auto"/>
        <w:jc w:val="both"/>
        <w:outlineLvl w:val="0"/>
        <w:rPr>
          <w:rFonts w:ascii="Times New Roman" w:hAnsi="Times New Roman"/>
          <w:vertAlign w:val="superscript"/>
          <w:lang w:val="en-US"/>
          <w:rPrChange w:id="4" w:author="Tomaten" w:date="2012-03-02T07:14:00Z">
            <w:rPr>
              <w:rFonts w:ascii="Times New Roman" w:hAnsi="Times New Roman"/>
              <w:vertAlign w:val="superscript"/>
            </w:rPr>
          </w:rPrChange>
        </w:rPr>
      </w:pPr>
    </w:p>
    <w:p w:rsidR="006F1D0A" w:rsidRPr="002F64D4" w:rsidRDefault="006F1D0A" w:rsidP="00485774">
      <w:pPr>
        <w:suppressLineNumbers/>
        <w:spacing w:line="360" w:lineRule="auto"/>
        <w:jc w:val="both"/>
        <w:outlineLvl w:val="0"/>
        <w:rPr>
          <w:rFonts w:ascii="Times New Roman" w:hAnsi="Times New Roman"/>
          <w:lang w:val="en-GB"/>
        </w:rPr>
      </w:pPr>
      <w:r w:rsidRPr="002F64D4">
        <w:rPr>
          <w:rFonts w:ascii="Times New Roman" w:hAnsi="Times New Roman"/>
          <w:vertAlign w:val="superscript"/>
          <w:lang w:val="en-GB"/>
        </w:rPr>
        <w:t xml:space="preserve">1 </w:t>
      </w:r>
      <w:r w:rsidRPr="002F64D4">
        <w:rPr>
          <w:rFonts w:ascii="Times New Roman" w:hAnsi="Times New Roman"/>
          <w:lang w:val="en-GB"/>
        </w:rPr>
        <w:t>Max-Planck-Institute of Molecular Plant Physiology</w:t>
      </w:r>
    </w:p>
    <w:p w:rsidR="006F1D0A" w:rsidRPr="004A2544" w:rsidRDefault="006F1D0A" w:rsidP="00485774">
      <w:pPr>
        <w:suppressLineNumbers/>
        <w:spacing w:line="360" w:lineRule="auto"/>
        <w:jc w:val="both"/>
        <w:rPr>
          <w:rFonts w:ascii="Times New Roman" w:hAnsi="Times New Roman"/>
        </w:rPr>
      </w:pPr>
      <w:r w:rsidRPr="004A2544">
        <w:rPr>
          <w:rFonts w:ascii="Times New Roman" w:hAnsi="Times New Roman"/>
        </w:rPr>
        <w:t>Am Mühlenberg 1</w:t>
      </w:r>
    </w:p>
    <w:p w:rsidR="006F1D0A" w:rsidRPr="004A2544" w:rsidRDefault="006F1D0A" w:rsidP="00485774">
      <w:pPr>
        <w:suppressLineNumbers/>
        <w:spacing w:line="360" w:lineRule="auto"/>
        <w:jc w:val="both"/>
        <w:rPr>
          <w:rFonts w:ascii="Times New Roman" w:hAnsi="Times New Roman"/>
        </w:rPr>
      </w:pPr>
      <w:r w:rsidRPr="004A2544">
        <w:rPr>
          <w:rFonts w:ascii="Times New Roman" w:hAnsi="Times New Roman"/>
        </w:rPr>
        <w:t>14476 Potsdam-Golm</w:t>
      </w:r>
    </w:p>
    <w:p w:rsidR="006F1D0A" w:rsidRPr="004A2544" w:rsidRDefault="006F1D0A" w:rsidP="00485774">
      <w:pPr>
        <w:suppressLineNumbers/>
        <w:spacing w:line="360" w:lineRule="auto"/>
        <w:jc w:val="both"/>
        <w:rPr>
          <w:rFonts w:ascii="Times New Roman" w:hAnsi="Times New Roman"/>
        </w:rPr>
      </w:pPr>
      <w:r w:rsidRPr="004A2544">
        <w:rPr>
          <w:rFonts w:ascii="Times New Roman" w:hAnsi="Times New Roman"/>
        </w:rPr>
        <w:t>Germany</w:t>
      </w:r>
    </w:p>
    <w:p w:rsidR="006F1D0A" w:rsidRPr="004A2544" w:rsidRDefault="006F1D0A" w:rsidP="00485774">
      <w:pPr>
        <w:spacing w:line="360" w:lineRule="auto"/>
        <w:jc w:val="both"/>
        <w:rPr>
          <w:rFonts w:ascii="Times New Roman" w:hAnsi="Times New Roman"/>
        </w:rPr>
      </w:pPr>
    </w:p>
    <w:p w:rsidR="006F1D0A" w:rsidRPr="004A2544" w:rsidRDefault="006F1D0A" w:rsidP="00485774">
      <w:pPr>
        <w:suppressLineNumbers/>
        <w:spacing w:line="360" w:lineRule="auto"/>
        <w:jc w:val="both"/>
        <w:rPr>
          <w:rFonts w:ascii="Times New Roman" w:hAnsi="Times New Roman"/>
        </w:rPr>
      </w:pPr>
      <w:r w:rsidRPr="004A2544">
        <w:rPr>
          <w:rFonts w:ascii="Times New Roman" w:hAnsi="Times New Roman"/>
          <w:vertAlign w:val="superscript"/>
        </w:rPr>
        <w:t>2</w:t>
      </w:r>
      <w:r w:rsidRPr="004A2544">
        <w:rPr>
          <w:rFonts w:ascii="Times New Roman" w:hAnsi="Times New Roman"/>
        </w:rPr>
        <w:t xml:space="preserve"> RWTH Aachen University</w:t>
      </w:r>
    </w:p>
    <w:p w:rsidR="006F1D0A" w:rsidRPr="002F64D4" w:rsidRDefault="006F1D0A" w:rsidP="00485774">
      <w:pPr>
        <w:suppressLineNumbers/>
        <w:spacing w:line="360" w:lineRule="auto"/>
        <w:jc w:val="both"/>
        <w:rPr>
          <w:rFonts w:ascii="Times New Roman" w:hAnsi="Times New Roman"/>
          <w:lang w:val="en-GB"/>
        </w:rPr>
      </w:pPr>
      <w:proofErr w:type="spellStart"/>
      <w:r w:rsidRPr="002F64D4">
        <w:rPr>
          <w:rFonts w:ascii="Times New Roman" w:hAnsi="Times New Roman"/>
          <w:lang w:val="en-GB"/>
        </w:rPr>
        <w:t>Worring</w:t>
      </w:r>
      <w:proofErr w:type="spellEnd"/>
      <w:r w:rsidRPr="002F64D4">
        <w:rPr>
          <w:rFonts w:ascii="Times New Roman" w:hAnsi="Times New Roman"/>
          <w:lang w:val="en-GB"/>
        </w:rPr>
        <w:t xml:space="preserve"> </w:t>
      </w:r>
      <w:proofErr w:type="spellStart"/>
      <w:r w:rsidRPr="002F64D4">
        <w:rPr>
          <w:rFonts w:ascii="Times New Roman" w:hAnsi="Times New Roman"/>
          <w:lang w:val="en-GB"/>
        </w:rPr>
        <w:t>Weg</w:t>
      </w:r>
      <w:proofErr w:type="spellEnd"/>
      <w:r w:rsidRPr="002F64D4">
        <w:rPr>
          <w:rFonts w:ascii="Times New Roman" w:hAnsi="Times New Roman"/>
          <w:lang w:val="en-GB"/>
        </w:rPr>
        <w:t xml:space="preserve"> 1</w:t>
      </w:r>
    </w:p>
    <w:p w:rsidR="006F1D0A" w:rsidRPr="002F64D4" w:rsidRDefault="006F1D0A"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52074 Aachen </w:t>
      </w:r>
    </w:p>
    <w:p w:rsidR="006F1D0A" w:rsidRPr="002F64D4" w:rsidRDefault="006F1D0A" w:rsidP="00485774">
      <w:pPr>
        <w:suppressLineNumbers/>
        <w:spacing w:line="360" w:lineRule="auto"/>
        <w:jc w:val="both"/>
        <w:rPr>
          <w:rFonts w:ascii="Times New Roman" w:hAnsi="Times New Roman"/>
          <w:lang w:val="en-GB"/>
        </w:rPr>
      </w:pPr>
      <w:r w:rsidRPr="002F64D4">
        <w:rPr>
          <w:rFonts w:ascii="Times New Roman" w:hAnsi="Times New Roman"/>
          <w:lang w:val="en-GB"/>
        </w:rPr>
        <w:t>Germany</w:t>
      </w: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b/>
          <w:lang w:val="en-GB"/>
        </w:rPr>
      </w:pPr>
      <w:r w:rsidRPr="002F64D4">
        <w:rPr>
          <w:rFonts w:ascii="Times New Roman" w:hAnsi="Times New Roman"/>
          <w:b/>
          <w:lang w:val="en-GB"/>
        </w:rPr>
        <w:lastRenderedPageBreak/>
        <w:t>Abstract</w:t>
      </w:r>
    </w:p>
    <w:p w:rsidR="00EF6136" w:rsidRPr="002F64D4" w:rsidRDefault="00F068B3" w:rsidP="00485774">
      <w:pPr>
        <w:spacing w:line="360" w:lineRule="auto"/>
        <w:jc w:val="both"/>
        <w:rPr>
          <w:rFonts w:ascii="Times New Roman" w:hAnsi="Times New Roman"/>
          <w:lang w:val="en-GB"/>
        </w:rPr>
      </w:pPr>
      <w:r w:rsidRPr="002F64D4">
        <w:rPr>
          <w:rFonts w:ascii="Times New Roman" w:hAnsi="Times New Roman"/>
          <w:lang w:val="en-GB"/>
        </w:rPr>
        <w:t xml:space="preserve">The recent rapid advancements in next generation RNA sequencing-based </w:t>
      </w:r>
      <w:proofErr w:type="spellStart"/>
      <w:r w:rsidRPr="002F64D4">
        <w:rPr>
          <w:rFonts w:ascii="Times New Roman" w:hAnsi="Times New Roman"/>
          <w:lang w:val="en-GB"/>
        </w:rPr>
        <w:t>transcriptomics</w:t>
      </w:r>
      <w:proofErr w:type="spellEnd"/>
      <w:r w:rsidRPr="002F64D4">
        <w:rPr>
          <w:rFonts w:ascii="Times New Roman" w:hAnsi="Times New Roman"/>
          <w:lang w:val="en-GB"/>
        </w:rPr>
        <w:t xml:space="preserve"> provides researchers with unprecedentedly large </w:t>
      </w:r>
      <w:commentRangeStart w:id="5"/>
      <w:ins w:id="6" w:author="Tomaten" w:date="2012-03-01T21:41:00Z">
        <w:r w:rsidR="004A2544">
          <w:rPr>
            <w:rFonts w:ascii="Times New Roman" w:hAnsi="Times New Roman"/>
            <w:lang w:val="en-GB"/>
          </w:rPr>
          <w:t xml:space="preserve">and diverse </w:t>
        </w:r>
        <w:commentRangeEnd w:id="5"/>
        <w:r w:rsidR="004A2544">
          <w:rPr>
            <w:rStyle w:val="CommentReference"/>
          </w:rPr>
          <w:commentReference w:id="5"/>
        </w:r>
      </w:ins>
      <w:r w:rsidRPr="002F64D4">
        <w:rPr>
          <w:rFonts w:ascii="Times New Roman" w:hAnsi="Times New Roman"/>
          <w:lang w:val="en-GB"/>
        </w:rPr>
        <w:t xml:space="preserve">data sets that offer the potential to investigate the </w:t>
      </w:r>
      <w:proofErr w:type="spellStart"/>
      <w:r w:rsidRPr="002F64D4">
        <w:rPr>
          <w:rFonts w:ascii="Times New Roman" w:hAnsi="Times New Roman"/>
          <w:lang w:val="en-GB"/>
        </w:rPr>
        <w:t>transcriptome</w:t>
      </w:r>
      <w:proofErr w:type="spellEnd"/>
      <w:r w:rsidRPr="002F64D4">
        <w:rPr>
          <w:rFonts w:ascii="Times New Roman" w:hAnsi="Times New Roman"/>
          <w:lang w:val="en-GB"/>
        </w:rPr>
        <w:t xml:space="preserve"> in greater detail than before. Additionally,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-based transcript profiling does not require a specialized  </w:t>
      </w:r>
      <w:ins w:id="7" w:author="Tomaten" w:date="2012-03-01T21:43:00Z">
        <w:r w:rsidR="004A2544">
          <w:rPr>
            <w:rFonts w:ascii="Times New Roman" w:hAnsi="Times New Roman"/>
            <w:lang w:val="en-GB"/>
          </w:rPr>
          <w:t xml:space="preserve">pre-defined </w:t>
        </w:r>
      </w:ins>
      <w:r w:rsidRPr="002F64D4">
        <w:rPr>
          <w:rFonts w:ascii="Times New Roman" w:hAnsi="Times New Roman"/>
          <w:lang w:val="en-GB"/>
        </w:rPr>
        <w:t>measuring platform (like e.g. microarrays</w:t>
      </w:r>
      <w:r w:rsidR="00891735" w:rsidRPr="002F64D4">
        <w:rPr>
          <w:rFonts w:ascii="Times New Roman" w:hAnsi="Times New Roman"/>
          <w:lang w:val="en-GB"/>
        </w:rPr>
        <w:t>) but can be applied to non-model and newly discovered organisms thereby greatly extending the latitude</w:t>
      </w:r>
      <w:del w:id="8" w:author="Tomaten" w:date="2012-03-01T21:43:00Z">
        <w:r w:rsidR="00891735" w:rsidRPr="002F64D4" w:rsidDel="004A2544">
          <w:rPr>
            <w:rFonts w:ascii="Times New Roman" w:hAnsi="Times New Roman"/>
            <w:lang w:val="en-GB"/>
          </w:rPr>
          <w:delText xml:space="preserve"> </w:delText>
        </w:r>
      </w:del>
      <w:r w:rsidR="00891735" w:rsidRPr="002F64D4">
        <w:rPr>
          <w:rFonts w:ascii="Times New Roman" w:hAnsi="Times New Roman"/>
          <w:lang w:val="en-GB"/>
        </w:rPr>
        <w:t xml:space="preserve">/ scope of </w:t>
      </w:r>
      <w:del w:id="9" w:author="Tomaten" w:date="2012-03-01T21:43:00Z">
        <w:r w:rsidR="00891735" w:rsidRPr="002F64D4" w:rsidDel="004A2544">
          <w:rPr>
            <w:rFonts w:ascii="Times New Roman" w:hAnsi="Times New Roman"/>
            <w:lang w:val="en-GB"/>
          </w:rPr>
          <w:delText xml:space="preserve">action </w:delText>
        </w:r>
      </w:del>
      <w:proofErr w:type="spellStart"/>
      <w:r w:rsidR="00891735" w:rsidRPr="002F64D4">
        <w:rPr>
          <w:rFonts w:ascii="Times New Roman" w:hAnsi="Times New Roman"/>
          <w:lang w:val="en-GB"/>
        </w:rPr>
        <w:t>of</w:t>
      </w:r>
      <w:proofErr w:type="spellEnd"/>
      <w:r w:rsidR="00891735" w:rsidRPr="002F64D4">
        <w:rPr>
          <w:rFonts w:ascii="Times New Roman" w:hAnsi="Times New Roman"/>
          <w:lang w:val="en-GB"/>
        </w:rPr>
        <w:t xml:space="preserve"> </w:t>
      </w:r>
      <w:proofErr w:type="spellStart"/>
      <w:r w:rsidR="00891735" w:rsidRPr="002F64D4">
        <w:rPr>
          <w:rFonts w:ascii="Times New Roman" w:hAnsi="Times New Roman"/>
          <w:lang w:val="en-GB"/>
        </w:rPr>
        <w:t>transcriptomic</w:t>
      </w:r>
      <w:proofErr w:type="spellEnd"/>
      <w:ins w:id="10" w:author="Tomaten" w:date="2012-03-01T21:43:00Z">
        <w:r w:rsidR="004A2544">
          <w:rPr>
            <w:rFonts w:ascii="Times New Roman" w:hAnsi="Times New Roman"/>
            <w:lang w:val="en-GB"/>
          </w:rPr>
          <w:t xml:space="preserve"> approaches</w:t>
        </w:r>
      </w:ins>
      <w:del w:id="11" w:author="Tomaten" w:date="2012-03-01T21:43:00Z">
        <w:r w:rsidR="00891735" w:rsidRPr="002F64D4" w:rsidDel="004A2544">
          <w:rPr>
            <w:rFonts w:ascii="Times New Roman" w:hAnsi="Times New Roman"/>
            <w:lang w:val="en-GB"/>
          </w:rPr>
          <w:delText>s</w:delText>
        </w:r>
      </w:del>
      <w:r w:rsidR="00891735" w:rsidRPr="002F64D4">
        <w:rPr>
          <w:rFonts w:ascii="Times New Roman" w:hAnsi="Times New Roman"/>
          <w:lang w:val="en-GB"/>
        </w:rPr>
        <w:t xml:space="preserve">. However, the new technologies also pose </w:t>
      </w:r>
      <w:del w:id="12" w:author="Tomaten" w:date="2012-03-01T21:43:00Z">
        <w:r w:rsidR="00891735" w:rsidRPr="002F64D4" w:rsidDel="004A2544">
          <w:rPr>
            <w:rFonts w:ascii="Times New Roman" w:hAnsi="Times New Roman"/>
            <w:lang w:val="en-GB"/>
          </w:rPr>
          <w:delText xml:space="preserve">new </w:delText>
        </w:r>
      </w:del>
      <w:ins w:id="13" w:author="Tomaten" w:date="2012-03-01T21:44:00Z">
        <w:r w:rsidR="004A2544">
          <w:rPr>
            <w:rFonts w:ascii="Times New Roman" w:hAnsi="Times New Roman"/>
            <w:lang w:val="en-GB"/>
          </w:rPr>
          <w:t>novel</w:t>
        </w:r>
      </w:ins>
      <w:ins w:id="14" w:author="Tomaten" w:date="2012-03-01T21:43:00Z">
        <w:r w:rsidR="004A2544" w:rsidRPr="002F64D4">
          <w:rPr>
            <w:rFonts w:ascii="Times New Roman" w:hAnsi="Times New Roman"/>
            <w:lang w:val="en-GB"/>
          </w:rPr>
          <w:t xml:space="preserve"> </w:t>
        </w:r>
      </w:ins>
      <w:r w:rsidR="00891735" w:rsidRPr="002F64D4">
        <w:rPr>
          <w:rFonts w:ascii="Times New Roman" w:hAnsi="Times New Roman"/>
          <w:lang w:val="en-GB"/>
        </w:rPr>
        <w:t xml:space="preserve">challenges: The raw data needs to be rigorously quality checked and filtered prior to analysis and proper statistical methods </w:t>
      </w:r>
      <w:del w:id="15" w:author="Tomaten" w:date="2012-03-01T21:43:00Z">
        <w:r w:rsidR="00891735" w:rsidRPr="002F64D4" w:rsidDel="004A2544">
          <w:rPr>
            <w:rFonts w:ascii="Times New Roman" w:hAnsi="Times New Roman"/>
            <w:lang w:val="en-GB"/>
          </w:rPr>
          <w:delText xml:space="preserve">have </w:delText>
        </w:r>
      </w:del>
      <w:ins w:id="16" w:author="Tomaten" w:date="2012-03-01T21:43:00Z">
        <w:r w:rsidR="004A2544">
          <w:rPr>
            <w:rFonts w:ascii="Times New Roman" w:hAnsi="Times New Roman"/>
            <w:lang w:val="en-GB"/>
          </w:rPr>
          <w:t>need</w:t>
        </w:r>
        <w:r w:rsidR="004A2544" w:rsidRPr="002F64D4">
          <w:rPr>
            <w:rFonts w:ascii="Times New Roman" w:hAnsi="Times New Roman"/>
            <w:lang w:val="en-GB"/>
          </w:rPr>
          <w:t xml:space="preserve"> </w:t>
        </w:r>
      </w:ins>
      <w:r w:rsidR="00891735" w:rsidRPr="002F64D4">
        <w:rPr>
          <w:rFonts w:ascii="Times New Roman" w:hAnsi="Times New Roman"/>
          <w:lang w:val="en-GB"/>
        </w:rPr>
        <w:t xml:space="preserve">to be applied to </w:t>
      </w:r>
      <w:ins w:id="17" w:author="Tomaten" w:date="2012-03-01T21:43:00Z">
        <w:r w:rsidR="004A2544">
          <w:rPr>
            <w:rFonts w:ascii="Times New Roman" w:hAnsi="Times New Roman"/>
            <w:lang w:val="en-GB"/>
          </w:rPr>
          <w:t xml:space="preserve">in order </w:t>
        </w:r>
      </w:ins>
      <w:r w:rsidR="00891735" w:rsidRPr="002F64D4">
        <w:rPr>
          <w:rFonts w:ascii="Times New Roman" w:hAnsi="Times New Roman"/>
          <w:lang w:val="en-GB"/>
        </w:rPr>
        <w:t xml:space="preserve">extract </w:t>
      </w:r>
      <w:del w:id="18" w:author="Tomaten" w:date="2012-03-01T21:43:00Z">
        <w:r w:rsidR="00891735" w:rsidRPr="002F64D4" w:rsidDel="004A2544">
          <w:rPr>
            <w:rFonts w:ascii="Times New Roman" w:hAnsi="Times New Roman"/>
            <w:lang w:val="en-GB"/>
          </w:rPr>
          <w:delText xml:space="preserve">the </w:delText>
        </w:r>
      </w:del>
      <w:r w:rsidR="00891735" w:rsidRPr="002F64D4">
        <w:rPr>
          <w:rFonts w:ascii="Times New Roman" w:hAnsi="Times New Roman"/>
          <w:lang w:val="en-GB"/>
        </w:rPr>
        <w:t xml:space="preserve">biologically relevant information. Given the sheer volume of </w:t>
      </w:r>
      <w:del w:id="19" w:author="Tomaten" w:date="2012-03-01T21:44:00Z">
        <w:r w:rsidR="00891735" w:rsidRPr="002F64D4" w:rsidDel="004A2544">
          <w:rPr>
            <w:rFonts w:ascii="Times New Roman" w:hAnsi="Times New Roman"/>
            <w:lang w:val="en-GB"/>
          </w:rPr>
          <w:delText>the</w:delText>
        </w:r>
      </w:del>
      <w:r w:rsidR="00891735" w:rsidRPr="002F64D4">
        <w:rPr>
          <w:rFonts w:ascii="Times New Roman" w:hAnsi="Times New Roman"/>
          <w:lang w:val="en-GB"/>
        </w:rPr>
        <w:t xml:space="preserve"> data, this is a non-trivial task that requires a combination of considerable technical resources and biolog</w:t>
      </w:r>
      <w:ins w:id="20" w:author="Tomaten" w:date="2012-03-01T21:44:00Z">
        <w:r w:rsidR="004A2544">
          <w:rPr>
            <w:rFonts w:ascii="Times New Roman" w:hAnsi="Times New Roman"/>
            <w:lang w:val="en-GB"/>
          </w:rPr>
          <w:t>ical</w:t>
        </w:r>
      </w:ins>
      <w:del w:id="21" w:author="Tomaten" w:date="2012-03-01T21:44:00Z">
        <w:r w:rsidR="00891735" w:rsidRPr="002F64D4" w:rsidDel="004A2544">
          <w:rPr>
            <w:rFonts w:ascii="Times New Roman" w:hAnsi="Times New Roman"/>
            <w:lang w:val="en-GB"/>
          </w:rPr>
          <w:delText>y</w:delText>
        </w:r>
      </w:del>
      <w:r w:rsidR="00891735" w:rsidRPr="002F64D4">
        <w:rPr>
          <w:rFonts w:ascii="Times New Roman" w:hAnsi="Times New Roman"/>
          <w:lang w:val="en-GB"/>
        </w:rPr>
        <w:t xml:space="preserve"> and </w:t>
      </w:r>
      <w:proofErr w:type="spellStart"/>
      <w:r w:rsidR="00891735" w:rsidRPr="002F64D4">
        <w:rPr>
          <w:rFonts w:ascii="Times New Roman" w:hAnsi="Times New Roman"/>
          <w:lang w:val="en-GB"/>
        </w:rPr>
        <w:t>bioinformatic</w:t>
      </w:r>
      <w:proofErr w:type="spellEnd"/>
      <w:del w:id="22" w:author="Tomaten" w:date="2012-03-01T21:44:00Z">
        <w:r w:rsidR="00891735" w:rsidRPr="002F64D4" w:rsidDel="004A2544">
          <w:rPr>
            <w:rFonts w:ascii="Times New Roman" w:hAnsi="Times New Roman"/>
            <w:lang w:val="en-GB"/>
          </w:rPr>
          <w:delText>s</w:delText>
        </w:r>
      </w:del>
      <w:r w:rsidR="00891735" w:rsidRPr="002F64D4">
        <w:rPr>
          <w:rFonts w:ascii="Times New Roman" w:hAnsi="Times New Roman"/>
          <w:lang w:val="en-GB"/>
        </w:rPr>
        <w:t xml:space="preserve"> expertise</w:t>
      </w:r>
      <w:ins w:id="23" w:author="Tomaten" w:date="2012-03-01T21:44:00Z">
        <w:r w:rsidR="004A2544">
          <w:rPr>
            <w:rFonts w:ascii="Times New Roman" w:hAnsi="Times New Roman"/>
            <w:lang w:val="en-GB"/>
          </w:rPr>
          <w:t>s</w:t>
        </w:r>
      </w:ins>
      <w:r w:rsidR="00891735" w:rsidRPr="002F64D4">
        <w:rPr>
          <w:rFonts w:ascii="Times New Roman" w:hAnsi="Times New Roman"/>
          <w:lang w:val="en-GB"/>
        </w:rPr>
        <w:t xml:space="preserve">. To aid the individual researcher </w:t>
      </w:r>
      <w:r w:rsidR="005E3DFE" w:rsidRPr="002F64D4">
        <w:rPr>
          <w:rFonts w:ascii="Times New Roman" w:hAnsi="Times New Roman"/>
          <w:lang w:val="en-GB"/>
        </w:rPr>
        <w:t xml:space="preserve">in this task, we developed </w:t>
      </w:r>
      <w:proofErr w:type="spellStart"/>
      <w:r w:rsidR="00891735" w:rsidRPr="002F64D4">
        <w:rPr>
          <w:rFonts w:ascii="Times New Roman" w:hAnsi="Times New Roman"/>
          <w:lang w:val="en-GB"/>
        </w:rPr>
        <w:t>RobiNA</w:t>
      </w:r>
      <w:proofErr w:type="spellEnd"/>
      <w:r w:rsidR="00891735" w:rsidRPr="002F64D4">
        <w:rPr>
          <w:rFonts w:ascii="Times New Roman" w:hAnsi="Times New Roman"/>
          <w:lang w:val="en-GB"/>
        </w:rPr>
        <w:t xml:space="preserve"> </w:t>
      </w:r>
      <w:r w:rsidR="005E3DFE" w:rsidRPr="002F64D4">
        <w:rPr>
          <w:rFonts w:ascii="Times New Roman" w:hAnsi="Times New Roman"/>
          <w:lang w:val="en-GB"/>
        </w:rPr>
        <w:t>as</w:t>
      </w:r>
      <w:r w:rsidR="00891735" w:rsidRPr="002F64D4">
        <w:rPr>
          <w:rFonts w:ascii="Times New Roman" w:hAnsi="Times New Roman"/>
          <w:lang w:val="en-GB"/>
        </w:rPr>
        <w:t xml:space="preserve"> an integrated </w:t>
      </w:r>
      <w:r w:rsidR="005E3DFE" w:rsidRPr="002F64D4">
        <w:rPr>
          <w:rFonts w:ascii="Times New Roman" w:hAnsi="Times New Roman"/>
          <w:lang w:val="en-GB"/>
        </w:rPr>
        <w:t>solution</w:t>
      </w:r>
      <w:r w:rsidR="00891735" w:rsidRPr="002F64D4">
        <w:rPr>
          <w:rFonts w:ascii="Times New Roman" w:hAnsi="Times New Roman"/>
          <w:lang w:val="en-GB"/>
        </w:rPr>
        <w:t xml:space="preserve"> that </w:t>
      </w:r>
      <w:r w:rsidR="005E3DFE" w:rsidRPr="002F64D4">
        <w:rPr>
          <w:rFonts w:ascii="Times New Roman" w:hAnsi="Times New Roman"/>
          <w:lang w:val="en-GB"/>
        </w:rPr>
        <w:t>consolidates all steps of RNA-</w:t>
      </w:r>
      <w:proofErr w:type="spellStart"/>
      <w:r w:rsidR="005E3DFE" w:rsidRPr="002F64D4">
        <w:rPr>
          <w:rFonts w:ascii="Times New Roman" w:hAnsi="Times New Roman"/>
          <w:lang w:val="en-GB"/>
        </w:rPr>
        <w:t>Seq</w:t>
      </w:r>
      <w:proofErr w:type="spellEnd"/>
      <w:r w:rsidR="005E3DFE" w:rsidRPr="002F64D4">
        <w:rPr>
          <w:rFonts w:ascii="Times New Roman" w:hAnsi="Times New Roman"/>
          <w:lang w:val="en-GB"/>
        </w:rPr>
        <w:t>-based differential gene expression analysis in one user-friendly cross-platform application featuring a rich graphical user interface (GUI).</w:t>
      </w:r>
      <w:r w:rsidR="00D22185" w:rsidRPr="002F64D4">
        <w:rPr>
          <w:rFonts w:ascii="Times New Roman" w:hAnsi="Times New Roman"/>
          <w:lang w:val="en-GB"/>
        </w:rPr>
        <w:t xml:space="preserve"> </w:t>
      </w:r>
      <w:proofErr w:type="spellStart"/>
      <w:r w:rsidR="00D22185" w:rsidRPr="002F64D4">
        <w:rPr>
          <w:rFonts w:ascii="Times New Roman" w:hAnsi="Times New Roman"/>
          <w:lang w:val="en-GB"/>
        </w:rPr>
        <w:t>RobiNA</w:t>
      </w:r>
      <w:proofErr w:type="spellEnd"/>
      <w:r w:rsidR="00D22185" w:rsidRPr="002F64D4">
        <w:rPr>
          <w:rFonts w:ascii="Times New Roman" w:hAnsi="Times New Roman"/>
          <w:lang w:val="en-GB"/>
        </w:rPr>
        <w:t xml:space="preserve"> accepts raw </w:t>
      </w:r>
      <w:proofErr w:type="spellStart"/>
      <w:r w:rsidR="00D22185" w:rsidRPr="002F64D4">
        <w:rPr>
          <w:rFonts w:ascii="Times New Roman" w:hAnsi="Times New Roman"/>
          <w:lang w:val="en-GB"/>
        </w:rPr>
        <w:t>FastQ</w:t>
      </w:r>
      <w:proofErr w:type="spellEnd"/>
      <w:r w:rsidR="00D22185" w:rsidRPr="002F64D4">
        <w:rPr>
          <w:rFonts w:ascii="Times New Roman" w:hAnsi="Times New Roman"/>
          <w:lang w:val="en-GB"/>
        </w:rPr>
        <w:t xml:space="preserve"> files and</w:t>
      </w:r>
      <w:r w:rsidR="005E3DFE" w:rsidRPr="002F64D4">
        <w:rPr>
          <w:rFonts w:ascii="Times New Roman" w:hAnsi="Times New Roman"/>
          <w:lang w:val="en-GB"/>
        </w:rPr>
        <w:t xml:space="preserve"> SAM/BAM alignment files as input and allows users to </w:t>
      </w:r>
      <w:del w:id="24" w:author="Tomaten" w:date="2012-03-01T21:44:00Z">
        <w:r w:rsidR="005E3DFE" w:rsidRPr="002F64D4" w:rsidDel="004A2544">
          <w:rPr>
            <w:rFonts w:ascii="Times New Roman" w:hAnsi="Times New Roman"/>
            <w:lang w:val="en-GB"/>
          </w:rPr>
          <w:delText xml:space="preserve">do </w:delText>
        </w:r>
      </w:del>
      <w:ins w:id="25" w:author="Tomaten" w:date="2012-03-01T21:44:00Z">
        <w:r w:rsidR="004A2544">
          <w:rPr>
            <w:rFonts w:ascii="Times New Roman" w:hAnsi="Times New Roman"/>
            <w:lang w:val="en-GB"/>
          </w:rPr>
          <w:t>perform</w:t>
        </w:r>
        <w:r w:rsidR="004A2544" w:rsidRPr="002F64D4">
          <w:rPr>
            <w:rFonts w:ascii="Times New Roman" w:hAnsi="Times New Roman"/>
            <w:lang w:val="en-GB"/>
          </w:rPr>
          <w:t xml:space="preserve"> </w:t>
        </w:r>
      </w:ins>
      <w:r w:rsidR="005E3DFE" w:rsidRPr="002F64D4">
        <w:rPr>
          <w:rFonts w:ascii="Times New Roman" w:hAnsi="Times New Roman"/>
          <w:lang w:val="en-GB"/>
        </w:rPr>
        <w:t xml:space="preserve">quality checking, flexible filtering and statistical analysis of differential gene expression based on state-of-the art </w:t>
      </w:r>
      <w:proofErr w:type="spellStart"/>
      <w:r w:rsidR="005E3DFE" w:rsidRPr="002F64D4">
        <w:rPr>
          <w:rFonts w:ascii="Times New Roman" w:hAnsi="Times New Roman"/>
          <w:lang w:val="en-GB"/>
        </w:rPr>
        <w:t>biostatistical</w:t>
      </w:r>
      <w:proofErr w:type="spellEnd"/>
      <w:r w:rsidR="005E3DFE" w:rsidRPr="002F64D4">
        <w:rPr>
          <w:rFonts w:ascii="Times New Roman" w:hAnsi="Times New Roman"/>
          <w:lang w:val="en-GB"/>
        </w:rPr>
        <w:t xml:space="preserve"> methods developed in the R/</w:t>
      </w:r>
      <w:proofErr w:type="spellStart"/>
      <w:r w:rsidR="005E3DFE" w:rsidRPr="002F64D4">
        <w:rPr>
          <w:rFonts w:ascii="Times New Roman" w:hAnsi="Times New Roman"/>
          <w:lang w:val="en-GB"/>
        </w:rPr>
        <w:t>Bioconductor</w:t>
      </w:r>
      <w:proofErr w:type="spellEnd"/>
      <w:r w:rsidR="005E3DFE" w:rsidRPr="002F64D4">
        <w:rPr>
          <w:rFonts w:ascii="Times New Roman" w:hAnsi="Times New Roman"/>
          <w:lang w:val="en-GB"/>
        </w:rPr>
        <w:t xml:space="preserve"> projects. </w:t>
      </w:r>
      <w:proofErr w:type="gramStart"/>
      <w:r w:rsidR="005E3DFE" w:rsidRPr="002F64D4">
        <w:rPr>
          <w:rFonts w:ascii="Times New Roman" w:hAnsi="Times New Roman"/>
          <w:lang w:val="en-GB"/>
        </w:rPr>
        <w:t>In-line help and a step-by-step manual guide inexperienced users through the analysis</w:t>
      </w:r>
      <w:r w:rsidR="00A04EB9" w:rsidRPr="002F64D4">
        <w:rPr>
          <w:rFonts w:ascii="Times New Roman" w:hAnsi="Times New Roman"/>
          <w:lang w:val="en-GB"/>
        </w:rPr>
        <w:t>.</w:t>
      </w:r>
      <w:proofErr w:type="gramEnd"/>
      <w:r w:rsidR="00A04EB9" w:rsidRPr="002F64D4">
        <w:rPr>
          <w:rFonts w:ascii="Times New Roman" w:hAnsi="Times New Roman"/>
          <w:lang w:val="en-GB"/>
        </w:rPr>
        <w:t xml:space="preserve"> Installer packages for Mac OS X, Windows and Linux are available under LGPL licence from </w:t>
      </w:r>
      <w:r w:rsidR="0006348B" w:rsidRPr="002F64D4">
        <w:rPr>
          <w:rFonts w:ascii="Times New Roman" w:hAnsi="Times New Roman"/>
          <w:lang w:val="en-GB"/>
        </w:rPr>
        <w:t>http://mapman.gabipd.org/web/guest/robin</w:t>
      </w:r>
      <w:del w:id="26" w:author="Tomaten" w:date="2012-03-01T21:45:00Z">
        <w:r w:rsidR="0006348B" w:rsidRPr="002F64D4" w:rsidDel="004A2544">
          <w:rPr>
            <w:rFonts w:ascii="Times New Roman" w:hAnsi="Times New Roman"/>
            <w:lang w:val="en-GB"/>
          </w:rPr>
          <w:delText xml:space="preserve"> </w:delText>
        </w:r>
      </w:del>
      <w:r w:rsidR="0006348B" w:rsidRPr="002F64D4">
        <w:rPr>
          <w:rFonts w:ascii="Times New Roman" w:hAnsi="Times New Roman"/>
          <w:lang w:val="en-GB"/>
        </w:rPr>
        <w:t>.</w:t>
      </w:r>
    </w:p>
    <w:p w:rsidR="00587C84" w:rsidRPr="002F64D4" w:rsidRDefault="0006348B" w:rsidP="00485774">
      <w:pPr>
        <w:spacing w:line="360" w:lineRule="auto"/>
        <w:jc w:val="both"/>
        <w:rPr>
          <w:rFonts w:ascii="Times New Roman" w:hAnsi="Times New Roman"/>
          <w:b/>
          <w:lang w:val="en-GB"/>
        </w:rPr>
      </w:pPr>
      <w:r w:rsidRPr="002F64D4">
        <w:rPr>
          <w:rFonts w:ascii="Times New Roman" w:hAnsi="Times New Roman"/>
          <w:lang w:val="en-GB"/>
        </w:rPr>
        <w:br w:type="page"/>
      </w:r>
      <w:r w:rsidRPr="002F64D4">
        <w:rPr>
          <w:rFonts w:ascii="Times New Roman" w:hAnsi="Times New Roman"/>
          <w:b/>
          <w:lang w:val="en-GB"/>
        </w:rPr>
        <w:lastRenderedPageBreak/>
        <w:t>INTRODUCTION</w:t>
      </w:r>
    </w:p>
    <w:p w:rsidR="009409DF" w:rsidRPr="002F64D4" w:rsidRDefault="000452F7" w:rsidP="00485774">
      <w:pPr>
        <w:spacing w:line="360" w:lineRule="auto"/>
        <w:ind w:firstLine="720"/>
        <w:jc w:val="both"/>
        <w:rPr>
          <w:rFonts w:ascii="Times New Roman" w:hAnsi="Times New Roman"/>
          <w:lang w:val="en-GB"/>
        </w:rPr>
      </w:pPr>
      <w:r w:rsidRPr="002F64D4">
        <w:rPr>
          <w:rFonts w:ascii="Times New Roman" w:hAnsi="Times New Roman"/>
          <w:lang w:val="en-GB"/>
        </w:rPr>
        <w:t>In recent years, next-generation high throughput sequencing (NGS) and analysis technologies have led to the accumulation of a wealth of sequence data</w:t>
      </w:r>
      <w:ins w:id="27" w:author="Tomaten" w:date="2012-03-01T21:46:00Z">
        <w:r w:rsidR="004A2544">
          <w:rPr>
            <w:rFonts w:ascii="Times New Roman" w:hAnsi="Times New Roman"/>
            <w:lang w:val="en-GB"/>
          </w:rPr>
          <w:t xml:space="preserve"> (refer to some reviews for example </w:t>
        </w:r>
        <w:proofErr w:type="spellStart"/>
        <w:r w:rsidR="004A2544">
          <w:rPr>
            <w:rFonts w:ascii="Times New Roman" w:hAnsi="Times New Roman"/>
            <w:lang w:val="en-GB"/>
          </w:rPr>
          <w:t>Korbinian</w:t>
        </w:r>
        <w:proofErr w:type="spellEnd"/>
        <w:r w:rsidR="004A2544">
          <w:rPr>
            <w:rFonts w:ascii="Times New Roman" w:hAnsi="Times New Roman"/>
            <w:lang w:val="en-GB"/>
          </w:rPr>
          <w:t xml:space="preserve"> and </w:t>
        </w:r>
        <w:proofErr w:type="spellStart"/>
        <w:r w:rsidR="004A2544">
          <w:rPr>
            <w:rFonts w:ascii="Times New Roman" w:hAnsi="Times New Roman"/>
            <w:lang w:val="en-GB"/>
          </w:rPr>
          <w:t>Detlefs</w:t>
        </w:r>
        <w:proofErr w:type="spellEnd"/>
        <w:r w:rsidR="004A2544">
          <w:rPr>
            <w:rFonts w:ascii="Times New Roman" w:hAnsi="Times New Roman"/>
            <w:lang w:val="en-GB"/>
          </w:rPr>
          <w:t>)</w:t>
        </w:r>
      </w:ins>
      <w:r w:rsidRPr="002F64D4">
        <w:rPr>
          <w:rFonts w:ascii="Times New Roman" w:hAnsi="Times New Roman"/>
          <w:lang w:val="en-GB"/>
        </w:rPr>
        <w:t xml:space="preserve">. Based on newly emerging genomic data, more comprehensive </w:t>
      </w:r>
      <w:proofErr w:type="spellStart"/>
      <w:r w:rsidRPr="002F64D4">
        <w:rPr>
          <w:rFonts w:ascii="Times New Roman" w:hAnsi="Times New Roman"/>
          <w:lang w:val="en-GB"/>
        </w:rPr>
        <w:t>transcriptomic</w:t>
      </w:r>
      <w:proofErr w:type="spellEnd"/>
      <w:r w:rsidRPr="002F64D4">
        <w:rPr>
          <w:rFonts w:ascii="Times New Roman" w:hAnsi="Times New Roman"/>
          <w:lang w:val="en-GB"/>
        </w:rPr>
        <w:t xml:space="preserve"> studies using custom microarrays and high throughput mRNA sequencing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became possible and have generated a vast volume of expression data that is </w:t>
      </w:r>
      <w:del w:id="28" w:author="Tomaten" w:date="2012-03-01T21:47:00Z">
        <w:r w:rsidRPr="002F64D4" w:rsidDel="004A2544">
          <w:rPr>
            <w:rFonts w:ascii="Times New Roman" w:hAnsi="Times New Roman"/>
            <w:lang w:val="en-GB"/>
          </w:rPr>
          <w:delText xml:space="preserve">being made </w:delText>
        </w:r>
      </w:del>
      <w:r w:rsidRPr="002F64D4">
        <w:rPr>
          <w:rFonts w:ascii="Times New Roman" w:hAnsi="Times New Roman"/>
          <w:lang w:val="en-GB"/>
        </w:rPr>
        <w:t xml:space="preserve">available to the research community via several public data repositories (SRA, </w:t>
      </w:r>
      <w:r w:rsidR="00CD1289">
        <w:rPr>
          <w:rFonts w:ascii="Times New Roman" w:hAnsi="Times New Roman"/>
          <w:lang w:val="en-GB"/>
        </w:rPr>
        <w:fldChar w:fldCharType="begin">
          <w:fldData xml:space="preserve">PEVuZE5vdGU+PENpdGU+PEF1dGhvcj5XaGVlbGVyPC9BdXRob3I+PFllYXI+MjAwODwvWWVhcj48
UmVjTnVtPjEyMjwvUmVjTnVtPjxyZWNvcmQ+PHJlYy1udW1iZXI+MTIyPC9yZWMtbnVtYmVyPjxm
b3JlaWduLWtleXM+PGtleSBhcHA9IkVOIiBkYi1pZD0id3d4cjVlZXd6ZHN3ZXVlMHZzbnhzdGYw
OXp0ZDVyc3ZhZHIwIj4xMjI8L2tleT48L2ZvcmVpZ24ta2V5cz48cmVmLXR5cGUgbmFtZT0iSm91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
</w:fldData>
        </w:fldChar>
      </w:r>
      <w:r w:rsidR="00727DC5">
        <w:rPr>
          <w:rFonts w:ascii="Times New Roman" w:hAnsi="Times New Roman"/>
          <w:lang w:val="en-GB"/>
        </w:rPr>
        <w:instrText xml:space="preserve"> ADDIN EN.CITE </w:instrText>
      </w:r>
      <w:r w:rsidR="00CD1289">
        <w:rPr>
          <w:rFonts w:ascii="Times New Roman" w:hAnsi="Times New Roman"/>
          <w:lang w:val="en-GB"/>
        </w:rPr>
        <w:fldChar w:fldCharType="begin">
          <w:fldData xml:space="preserve">PEVuZE5vdGU+PENpdGU+PEF1dGhvcj5XaGVlbGVyPC9BdXRob3I+PFllYXI+MjAwODwvWWVhcj48
UmVjTnVtPjEyMjwvUmVjTnVtPjxyZWNvcmQ+PHJlYy1udW1iZXI+MTIyPC9yZWMtbnVtYmVyPjxm
b3JlaWduLWtleXM+PGtleSBhcHA9IkVOIiBkYi1pZD0id3d4cjVlZXd6ZHN3ZXVlMHZzbnhzdGYw
OXp0ZDVyc3ZhZHIwIj4xMjI8L2tleT48L2ZvcmVpZ24ta2V5cz48cmVmLXR5cGUgbmFtZT0iSm91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
</w:fldData>
        </w:fldChar>
      </w:r>
      <w:r w:rsidR="00727DC5">
        <w:rPr>
          <w:rFonts w:ascii="Times New Roman" w:hAnsi="Times New Roman"/>
          <w:lang w:val="en-GB"/>
        </w:rPr>
        <w:instrText xml:space="preserve"> ADDIN EN.CITE.DATA </w:instrText>
      </w:r>
      <w:r w:rsidR="00CD1289">
        <w:rPr>
          <w:rFonts w:ascii="Times New Roman" w:hAnsi="Times New Roman"/>
          <w:lang w:val="en-GB"/>
        </w:rPr>
      </w:r>
      <w:r w:rsidR="00CD1289">
        <w:rPr>
          <w:rFonts w:ascii="Times New Roman" w:hAnsi="Times New Roman"/>
          <w:lang w:val="en-GB"/>
        </w:rPr>
        <w:fldChar w:fldCharType="end"/>
      </w:r>
      <w:r w:rsidR="00CD1289">
        <w:rPr>
          <w:rFonts w:ascii="Times New Roman" w:hAnsi="Times New Roman"/>
          <w:lang w:val="en-GB"/>
        </w:rPr>
      </w:r>
      <w:r w:rsidR="00CD1289">
        <w:rPr>
          <w:rFonts w:ascii="Times New Roman" w:hAnsi="Times New Roman"/>
          <w:lang w:val="en-GB"/>
        </w:rPr>
        <w:fldChar w:fldCharType="separate"/>
      </w:r>
      <w:r w:rsidR="00727DC5">
        <w:rPr>
          <w:rFonts w:ascii="Times New Roman" w:hAnsi="Times New Roman"/>
          <w:lang w:val="en-GB"/>
        </w:rPr>
        <w:t>(Wheeler</w:t>
      </w:r>
      <w:r w:rsidR="00727DC5" w:rsidRPr="00727DC5">
        <w:rPr>
          <w:rFonts w:ascii="Times New Roman" w:hAnsi="Times New Roman"/>
          <w:i/>
          <w:lang w:val="en-GB"/>
        </w:rPr>
        <w:t xml:space="preserve"> et al.</w:t>
      </w:r>
      <w:r w:rsidR="00727DC5">
        <w:rPr>
          <w:rFonts w:ascii="Times New Roman" w:hAnsi="Times New Roman"/>
          <w:lang w:val="en-GB"/>
        </w:rPr>
        <w:t>, 2008)</w:t>
      </w:r>
      <w:r w:rsidR="00CD1289">
        <w:rPr>
          <w:rFonts w:ascii="Times New Roman" w:hAnsi="Times New Roman"/>
          <w:lang w:val="en-GB"/>
        </w:rPr>
        <w:fldChar w:fldCharType="end"/>
      </w:r>
      <w:r w:rsidRPr="002F64D4">
        <w:rPr>
          <w:rFonts w:ascii="Times New Roman" w:hAnsi="Times New Roman"/>
          <w:lang w:val="en-GB"/>
        </w:rPr>
        <w:t xml:space="preserve">; ENA, </w:t>
      </w:r>
      <w:r w:rsidR="00CD1289">
        <w:rPr>
          <w:rFonts w:ascii="Times New Roman" w:hAnsi="Times New Roman"/>
          <w:lang w:val="en-GB"/>
        </w:rPr>
        <w:fldChar w:fldCharType="begin"/>
      </w:r>
      <w:r w:rsidR="00727DC5">
        <w:rPr>
          <w:rFonts w:ascii="Times New Roman" w:hAnsi="Times New Roman"/>
          <w:lang w:val="en-GB"/>
        </w:rPr>
        <w:instrText xml:space="preserve"> ADDIN EN.CITE &lt;EndNote&gt;&lt;Cite ExcludeYear="1"&gt;&lt;Author&gt;Leinonen&lt;/Author&gt;&lt;RecNum&gt;123&lt;/RecNum&gt;&lt;record&gt;&lt;rec-number&gt;123&lt;/rec-number&gt;&lt;foreign-keys&gt;&lt;key app="EN" db-id="wwxr5eewzdsweue0vsnxstf09ztd5rsvadr0"&gt;123&lt;/key&gt;&lt;/foreign-keys&gt;&lt;ref-type name="Journal Article"&gt;17&lt;/ref-type&gt;&lt;contributors&gt;&lt;authors&gt;&lt;author&gt;Leinonen, R.&lt;/author&gt;&lt;author&gt;Akhtar, R.&lt;/author&gt;&lt;author&gt;Birney, E.&lt;/author&gt;&lt;author&gt;Bower, L.&lt;/author&gt;&lt;author&gt;Cerdeno-Tarraga, A.&lt;/author&gt;&lt;author&gt;Cheng, Y.&lt;/author&gt;&lt;author&gt;Cleland, I.&lt;/author&gt;&lt;author&gt;Faruque, N.&lt;/author&gt;&lt;author&gt;Goodgame, N.&lt;/author&gt;&lt;author&gt;Gibson, R.&lt;/author&gt;&lt;author&gt;Hoad, G.&lt;/author&gt;&lt;author&gt;Jang, M.&lt;/author&gt;&lt;author&gt;Pakseresht, N.&lt;/author&gt;&lt;author&gt;Plaister, S.&lt;/author&gt;&lt;author&gt;Radhakrishnan, R.&lt;/author&gt;&lt;author&gt;Reddy, K.&lt;/author&gt;&lt;author&gt;Sobhany, S.&lt;/author&gt;&lt;author&gt;Ten Hoopen, P.&lt;/author&gt;&lt;author&gt;Vaughan, R.&lt;/author&gt;&lt;author&gt;Zalunin, V.&lt;/author&gt;&lt;author&gt;Cochrane, G.&lt;/author&gt;&lt;/authors&gt;&lt;/contributors&gt;&lt;auth-address&gt;European Bioinformatics Institute, Wellcome Trust Genome Campus, Hinxton, Cambridge CB10 1SD, UK. rasko@ebi.ac.uk&lt;/auth-address&gt;&lt;titles&gt;&lt;title&gt;The European Nucleotide Archive&lt;/title&gt;&lt;secondary-title&gt;Nucleic Acids Res&lt;/secondary-title&gt;&lt;/titles&gt;&lt;periodical&gt;&lt;full-title&gt;Nucleic Acids Res&lt;/full-title&gt;&lt;/periodical&gt;&lt;pages&gt;D28-31&lt;/pages&gt;&lt;volume&gt;39&lt;/volume&gt;&lt;number&gt;Database issue&lt;/number&gt;&lt;edition&gt;2010/10/26&lt;/edition&gt;&lt;keywords&gt;&lt;keyword&gt;*Base Sequence&lt;/keyword&gt;&lt;keyword&gt;*Databases, Nucleic Acid&lt;/keyword&gt;&lt;keyword&gt;Europe&lt;/keyword&gt;&lt;keyword&gt;High-Throughput Nucleotide Sequencing&lt;/keyword&gt;&lt;keyword&gt;Molecular Sequence Annotation&lt;/keyword&gt;&lt;/keywords&gt;&lt;dates&gt;&lt;pub-dates&gt;&lt;date&gt;Jan&lt;/date&gt;&lt;/pub-dates&gt;&lt;/dates&gt;&lt;isbn&gt;1362-4962 (Electronic)&amp;#xD;0305-1048 (Linking)&lt;/isbn&gt;&lt;accession-num&gt;20972220&lt;/accession-num&gt;&lt;urls&gt;&lt;related-urls&gt;&lt;url&gt;http://www.ncbi.nlm.nih.gov/entrez/query.fcgi?cmd=Retrieve&amp;amp;db=PubMed&amp;amp;dopt=Citation&amp;amp;list_uids=20972220&lt;/url&gt;&lt;/related-urls&gt;&lt;/urls&gt;&lt;electronic-resource-num&gt;gkq967 [pii]&amp;#xD;10.1093/nar/gkq967&lt;/electronic-resource-num&gt;&lt;language&gt;eng&lt;/language&gt;&lt;/record&gt;&lt;/Cite&gt;&lt;/EndNote&gt;</w:instrText>
      </w:r>
      <w:r w:rsidR="00CD1289">
        <w:rPr>
          <w:rFonts w:ascii="Times New Roman" w:hAnsi="Times New Roman"/>
          <w:lang w:val="en-GB"/>
        </w:rPr>
        <w:fldChar w:fldCharType="separate"/>
      </w:r>
      <w:r w:rsidR="00727DC5">
        <w:rPr>
          <w:rFonts w:ascii="Times New Roman" w:hAnsi="Times New Roman"/>
          <w:lang w:val="en-GB"/>
        </w:rPr>
        <w:t>(Leinonen</w:t>
      </w:r>
      <w:r w:rsidR="00727DC5" w:rsidRPr="00727DC5">
        <w:rPr>
          <w:rFonts w:ascii="Times New Roman" w:hAnsi="Times New Roman"/>
          <w:i/>
          <w:lang w:val="en-GB"/>
        </w:rPr>
        <w:t xml:space="preserve"> et al.</w:t>
      </w:r>
      <w:r w:rsidR="00727DC5">
        <w:rPr>
          <w:rFonts w:ascii="Times New Roman" w:hAnsi="Times New Roman"/>
          <w:lang w:val="en-GB"/>
        </w:rPr>
        <w:t>)</w:t>
      </w:r>
      <w:r w:rsidR="00CD1289">
        <w:rPr>
          <w:rFonts w:ascii="Times New Roman" w:hAnsi="Times New Roman"/>
          <w:lang w:val="en-GB"/>
        </w:rPr>
        <w:fldChar w:fldCharType="end"/>
      </w:r>
      <w:r w:rsidRPr="002F64D4">
        <w:rPr>
          <w:rFonts w:ascii="Times New Roman" w:hAnsi="Times New Roman"/>
          <w:lang w:val="en-GB"/>
        </w:rPr>
        <w:t xml:space="preserve">). Additionally, contemporary high throughput sequencing technologies have greatly expanded the range of species amenable to </w:t>
      </w:r>
      <w:proofErr w:type="spellStart"/>
      <w:r w:rsidRPr="002F64D4">
        <w:rPr>
          <w:rFonts w:ascii="Times New Roman" w:hAnsi="Times New Roman"/>
          <w:lang w:val="en-GB"/>
        </w:rPr>
        <w:t>transcriptomic</w:t>
      </w:r>
      <w:proofErr w:type="spellEnd"/>
      <w:r w:rsidRPr="002F64D4">
        <w:rPr>
          <w:rFonts w:ascii="Times New Roman" w:hAnsi="Times New Roman"/>
          <w:lang w:val="en-GB"/>
        </w:rPr>
        <w:t xml:space="preserve"> analysis by essentially providing a means to create new </w:t>
      </w:r>
      <w:proofErr w:type="spellStart"/>
      <w:r w:rsidRPr="002F64D4">
        <w:rPr>
          <w:rFonts w:ascii="Times New Roman" w:hAnsi="Times New Roman"/>
          <w:lang w:val="en-GB"/>
        </w:rPr>
        <w:t>transcriptomes</w:t>
      </w:r>
      <w:proofErr w:type="spellEnd"/>
      <w:r w:rsidRPr="002F64D4">
        <w:rPr>
          <w:rFonts w:ascii="Times New Roman" w:hAnsi="Times New Roman"/>
          <w:lang w:val="en-GB"/>
        </w:rPr>
        <w:t xml:space="preserve"> </w:t>
      </w:r>
      <w:ins w:id="29" w:author="Tomaten" w:date="2012-03-01T21:47:00Z">
        <w:r w:rsidR="004A2544">
          <w:rPr>
            <w:rFonts w:ascii="Times New Roman" w:hAnsi="Times New Roman"/>
            <w:lang w:val="en-GB"/>
          </w:rPr>
          <w:t>“</w:t>
        </w:r>
      </w:ins>
      <w:r w:rsidRPr="002F64D4">
        <w:rPr>
          <w:rFonts w:ascii="Times New Roman" w:hAnsi="Times New Roman"/>
          <w:lang w:val="en-GB"/>
        </w:rPr>
        <w:t>on the fly</w:t>
      </w:r>
      <w:ins w:id="30" w:author="Tomaten" w:date="2012-03-01T21:47:00Z">
        <w:r w:rsidR="004A2544">
          <w:rPr>
            <w:rFonts w:ascii="Times New Roman" w:hAnsi="Times New Roman"/>
            <w:lang w:val="en-GB"/>
          </w:rPr>
          <w:t>”</w:t>
        </w:r>
      </w:ins>
      <w:r w:rsidRPr="002F64D4">
        <w:rPr>
          <w:rFonts w:ascii="Times New Roman" w:hAnsi="Times New Roman"/>
          <w:lang w:val="en-GB"/>
        </w:rPr>
        <w:t xml:space="preserve">. As described in several recent studies </w:t>
      </w:r>
      <w:commentRangeStart w:id="31"/>
      <w:r w:rsidRPr="002F64D4">
        <w:rPr>
          <w:rFonts w:ascii="Times New Roman" w:hAnsi="Times New Roman"/>
          <w:lang w:val="en-GB"/>
        </w:rPr>
        <w:t>{</w:t>
      </w:r>
      <w:proofErr w:type="spellStart"/>
      <w:r w:rsidRPr="002F64D4">
        <w:rPr>
          <w:rFonts w:ascii="Times New Roman" w:hAnsi="Times New Roman"/>
          <w:lang w:val="en-GB"/>
        </w:rPr>
        <w:t>Bajgain</w:t>
      </w:r>
      <w:proofErr w:type="spellEnd"/>
      <w:r w:rsidRPr="002F64D4">
        <w:rPr>
          <w:rFonts w:ascii="Times New Roman" w:hAnsi="Times New Roman"/>
          <w:lang w:val="en-GB"/>
        </w:rPr>
        <w:t>, 2011 #219</w:t>
      </w:r>
      <w:proofErr w:type="gramStart"/>
      <w:r w:rsidRPr="002F64D4">
        <w:rPr>
          <w:rFonts w:ascii="Times New Roman" w:hAnsi="Times New Roman"/>
          <w:lang w:val="en-GB"/>
        </w:rPr>
        <w:t>;Wang</w:t>
      </w:r>
      <w:proofErr w:type="gramEnd"/>
      <w:r w:rsidRPr="002F64D4">
        <w:rPr>
          <w:rFonts w:ascii="Times New Roman" w:hAnsi="Times New Roman"/>
          <w:lang w:val="en-GB"/>
        </w:rPr>
        <w:t xml:space="preserve">, 2011 #220;Siebert, 2011 #221;Su, 2011 #222}, </w:t>
      </w:r>
      <w:commentRangeEnd w:id="31"/>
      <w:r w:rsidR="004A2544">
        <w:rPr>
          <w:rStyle w:val="CommentReference"/>
        </w:rPr>
        <w:commentReference w:id="31"/>
      </w:r>
      <w:r w:rsidRPr="002F64D4">
        <w:rPr>
          <w:rFonts w:ascii="Times New Roman" w:hAnsi="Times New Roman"/>
          <w:lang w:val="en-GB"/>
        </w:rPr>
        <w:t xml:space="preserve">a combination of long Roche/454 and short </w:t>
      </w:r>
      <w:proofErr w:type="spellStart"/>
      <w:r w:rsidRPr="002F64D4">
        <w:rPr>
          <w:rFonts w:ascii="Times New Roman" w:hAnsi="Times New Roman"/>
          <w:lang w:val="en-GB"/>
        </w:rPr>
        <w:t>Illumina</w:t>
      </w:r>
      <w:proofErr w:type="spellEnd"/>
      <w:r w:rsidRPr="002F64D4">
        <w:rPr>
          <w:rFonts w:ascii="Times New Roman" w:hAnsi="Times New Roman"/>
          <w:lang w:val="en-GB"/>
        </w:rPr>
        <w:t>/</w:t>
      </w:r>
      <w:proofErr w:type="spellStart"/>
      <w:r w:rsidRPr="002F64D4">
        <w:rPr>
          <w:rFonts w:ascii="Times New Roman" w:hAnsi="Times New Roman"/>
          <w:lang w:val="en-GB"/>
        </w:rPr>
        <w:t>Solexa</w:t>
      </w:r>
      <w:proofErr w:type="spellEnd"/>
      <w:r w:rsidRPr="002F64D4">
        <w:rPr>
          <w:rFonts w:ascii="Times New Roman" w:hAnsi="Times New Roman"/>
          <w:lang w:val="en-GB"/>
        </w:rPr>
        <w:t xml:space="preserve"> or </w:t>
      </w:r>
      <w:proofErr w:type="spellStart"/>
      <w:r w:rsidRPr="002F64D4">
        <w:rPr>
          <w:rFonts w:ascii="Times New Roman" w:hAnsi="Times New Roman"/>
          <w:lang w:val="en-GB"/>
        </w:rPr>
        <w:t>SOLiD</w:t>
      </w:r>
      <w:proofErr w:type="spellEnd"/>
      <w:r w:rsidRPr="002F64D4">
        <w:rPr>
          <w:rFonts w:ascii="Times New Roman" w:hAnsi="Times New Roman"/>
          <w:lang w:val="en-GB"/>
        </w:rPr>
        <w:t xml:space="preserve"> sequencing reads can be used to first assemble a reference </w:t>
      </w:r>
      <w:proofErr w:type="spellStart"/>
      <w:r w:rsidRPr="002F64D4">
        <w:rPr>
          <w:rFonts w:ascii="Times New Roman" w:hAnsi="Times New Roman"/>
          <w:lang w:val="en-GB"/>
        </w:rPr>
        <w:t>transcriptome</w:t>
      </w:r>
      <w:proofErr w:type="spellEnd"/>
      <w:r w:rsidRPr="002F64D4">
        <w:rPr>
          <w:rFonts w:ascii="Times New Roman" w:hAnsi="Times New Roman"/>
          <w:lang w:val="en-GB"/>
        </w:rPr>
        <w:t xml:space="preserve"> of a hitherto poorly sequenced species and subsequently assess differential </w:t>
      </w:r>
      <w:r w:rsidR="0034357D" w:rsidRPr="002F64D4">
        <w:rPr>
          <w:rFonts w:ascii="Times New Roman" w:hAnsi="Times New Roman"/>
          <w:lang w:val="en-GB"/>
        </w:rPr>
        <w:t xml:space="preserve">gene </w:t>
      </w:r>
      <w:r w:rsidRPr="002F64D4">
        <w:rPr>
          <w:rFonts w:ascii="Times New Roman" w:hAnsi="Times New Roman"/>
          <w:lang w:val="en-GB"/>
        </w:rPr>
        <w:t>expression</w:t>
      </w:r>
      <w:r w:rsidR="0034357D" w:rsidRPr="002F64D4">
        <w:rPr>
          <w:rFonts w:ascii="Times New Roman" w:hAnsi="Times New Roman"/>
          <w:lang w:val="en-GB"/>
        </w:rPr>
        <w:t xml:space="preserve"> (DGE)</w:t>
      </w:r>
      <w:r w:rsidRPr="002F64D4">
        <w:rPr>
          <w:rFonts w:ascii="Times New Roman" w:hAnsi="Times New Roman"/>
          <w:lang w:val="en-GB"/>
        </w:rPr>
        <w:t xml:space="preserve"> taking advantage of the </w:t>
      </w:r>
      <w:commentRangeStart w:id="32"/>
      <w:ins w:id="33" w:author="Tomaten" w:date="2012-03-01T21:48:00Z">
        <w:r w:rsidR="004A2544">
          <w:rPr>
            <w:rFonts w:ascii="Times New Roman" w:hAnsi="Times New Roman"/>
            <w:lang w:val="en-GB"/>
          </w:rPr>
          <w:t xml:space="preserve">availability of </w:t>
        </w:r>
        <w:commentRangeEnd w:id="32"/>
        <w:r w:rsidR="004A2544">
          <w:rPr>
            <w:rStyle w:val="CommentReference"/>
          </w:rPr>
          <w:commentReference w:id="32"/>
        </w:r>
      </w:ins>
      <w:r w:rsidRPr="002F64D4">
        <w:rPr>
          <w:rFonts w:ascii="Times New Roman" w:hAnsi="Times New Roman"/>
          <w:lang w:val="en-GB"/>
        </w:rPr>
        <w:t xml:space="preserve">high-coverage short reads. </w:t>
      </w:r>
      <w:del w:id="34" w:author="Tomaten" w:date="2012-03-01T21:49:00Z">
        <w:r w:rsidRPr="002F64D4" w:rsidDel="004A2544">
          <w:rPr>
            <w:rFonts w:ascii="Times New Roman" w:hAnsi="Times New Roman"/>
            <w:lang w:val="en-GB"/>
          </w:rPr>
          <w:delText>With proceeding</w:delText>
        </w:r>
      </w:del>
      <w:ins w:id="35" w:author="Tomaten" w:date="2012-03-01T21:49:00Z">
        <w:r w:rsidR="004A2544">
          <w:rPr>
            <w:rFonts w:ascii="Times New Roman" w:hAnsi="Times New Roman"/>
            <w:lang w:val="en-GB"/>
          </w:rPr>
          <w:t>It can be anticipated that following further</w:t>
        </w:r>
      </w:ins>
      <w:r w:rsidRPr="002F64D4">
        <w:rPr>
          <w:rFonts w:ascii="Times New Roman" w:hAnsi="Times New Roman"/>
          <w:lang w:val="en-GB"/>
        </w:rPr>
        <w:t xml:space="preserve"> refinement of these new technologies and decreasing per-base sequencing costs, approaches based on </w:t>
      </w:r>
      <w:r w:rsidRPr="002F64D4">
        <w:rPr>
          <w:rFonts w:ascii="Times New Roman" w:hAnsi="Times New Roman"/>
          <w:i/>
          <w:lang w:val="en-GB"/>
        </w:rPr>
        <w:t>de novo</w:t>
      </w:r>
      <w:r w:rsidRPr="002F64D4">
        <w:rPr>
          <w:rFonts w:ascii="Times New Roman" w:hAnsi="Times New Roman"/>
          <w:lang w:val="en-GB"/>
        </w:rPr>
        <w:t xml:space="preserve"> sequencing will be adopted by more and more labs. This development creates a substantial need for user-friendly software that enables researchers to cope with these NGS data sets and finally extract the biologically relevant information</w:t>
      </w:r>
      <w:r w:rsidR="009409DF" w:rsidRPr="002F64D4">
        <w:rPr>
          <w:rFonts w:ascii="Times New Roman" w:hAnsi="Times New Roman"/>
          <w:lang w:val="en-GB"/>
        </w:rPr>
        <w:t>.</w:t>
      </w:r>
    </w:p>
    <w:p w:rsidR="00692F69" w:rsidRPr="002F64D4" w:rsidDel="004A2544" w:rsidRDefault="009409DF" w:rsidP="00485774">
      <w:pPr>
        <w:spacing w:line="360" w:lineRule="auto"/>
        <w:ind w:firstLine="720"/>
        <w:jc w:val="both"/>
        <w:rPr>
          <w:del w:id="36" w:author="Tomaten" w:date="2012-03-01T21:50:00Z"/>
          <w:rFonts w:ascii="Times New Roman" w:hAnsi="Times New Roman"/>
          <w:lang w:val="en-GB"/>
        </w:rPr>
      </w:pPr>
      <w:r w:rsidRPr="002F64D4">
        <w:rPr>
          <w:rFonts w:ascii="Times New Roman" w:hAnsi="Times New Roman"/>
          <w:lang w:val="en-GB"/>
        </w:rPr>
        <w:t xml:space="preserve">Next-generation sequencing-based analysis of </w:t>
      </w:r>
      <w:r w:rsidR="0034357D" w:rsidRPr="002F64D4">
        <w:rPr>
          <w:rFonts w:ascii="Times New Roman" w:hAnsi="Times New Roman"/>
          <w:lang w:val="en-GB"/>
        </w:rPr>
        <w:t>DGE</w:t>
      </w:r>
      <w:r w:rsidRPr="002F64D4">
        <w:rPr>
          <w:rFonts w:ascii="Times New Roman" w:hAnsi="Times New Roman"/>
          <w:lang w:val="en-GB"/>
        </w:rPr>
        <w:t xml:space="preserve"> is a multi-step process that comprises raw data quality checking and filtering </w:t>
      </w:r>
      <w:ins w:id="37" w:author="Tomaten" w:date="2012-03-01T21:50:00Z">
        <w:r w:rsidR="004A2544">
          <w:rPr>
            <w:rFonts w:ascii="Times New Roman" w:hAnsi="Times New Roman"/>
            <w:lang w:val="en-GB"/>
          </w:rPr>
          <w:t xml:space="preserve">out </w:t>
        </w:r>
      </w:ins>
      <w:r w:rsidRPr="002F64D4">
        <w:rPr>
          <w:rFonts w:ascii="Times New Roman" w:hAnsi="Times New Roman"/>
          <w:lang w:val="en-GB"/>
        </w:rPr>
        <w:t>of low quality data and contaminant sequences, mapping of the pre</w:t>
      </w:r>
      <w:ins w:id="38" w:author="Tomaten" w:date="2012-03-01T21:49:00Z">
        <w:r w:rsidR="004A2544">
          <w:rPr>
            <w:rFonts w:ascii="Times New Roman" w:hAnsi="Times New Roman"/>
            <w:lang w:val="en-GB"/>
          </w:rPr>
          <w:t>-</w:t>
        </w:r>
      </w:ins>
      <w:r w:rsidRPr="002F64D4">
        <w:rPr>
          <w:rFonts w:ascii="Times New Roman" w:hAnsi="Times New Roman"/>
          <w:lang w:val="en-GB"/>
        </w:rPr>
        <w:t xml:space="preserve">processed reads to a reference sequence and finally statistical analysis of </w:t>
      </w:r>
      <w:r w:rsidR="0034357D" w:rsidRPr="002F64D4">
        <w:rPr>
          <w:rFonts w:ascii="Times New Roman" w:hAnsi="Times New Roman"/>
          <w:lang w:val="en-GB"/>
        </w:rPr>
        <w:t>DGE</w:t>
      </w:r>
      <w:r w:rsidRPr="002F64D4">
        <w:rPr>
          <w:rFonts w:ascii="Times New Roman" w:hAnsi="Times New Roman"/>
          <w:lang w:val="en-GB"/>
        </w:rPr>
        <w:t xml:space="preserve"> to extract significantly responding genes. Several software tool</w:t>
      </w:r>
      <w:r w:rsidR="00C310A3" w:rsidRPr="002F64D4">
        <w:rPr>
          <w:rFonts w:ascii="Times New Roman" w:hAnsi="Times New Roman"/>
          <w:lang w:val="en-GB"/>
        </w:rPr>
        <w:t>s</w:t>
      </w:r>
      <w:r w:rsidRPr="002F64D4">
        <w:rPr>
          <w:rFonts w:ascii="Times New Roman" w:hAnsi="Times New Roman"/>
          <w:lang w:val="en-GB"/>
        </w:rPr>
        <w:t xml:space="preserve"> have been developed that cover single steps in this workflow: </w:t>
      </w:r>
      <w:proofErr w:type="spellStart"/>
      <w:r w:rsidRPr="002F64D4">
        <w:rPr>
          <w:rFonts w:ascii="Times New Roman" w:hAnsi="Times New Roman"/>
          <w:lang w:val="en-GB"/>
        </w:rPr>
        <w:t>FastQC</w:t>
      </w:r>
      <w:proofErr w:type="spellEnd"/>
      <w:r w:rsidRPr="002F64D4">
        <w:rPr>
          <w:rFonts w:ascii="Times New Roman" w:hAnsi="Times New Roman"/>
          <w:lang w:val="en-GB"/>
        </w:rPr>
        <w:t xml:space="preserve"> is an excellent tool for generating quality overviews</w:t>
      </w:r>
      <w:r w:rsidR="00CF7FC0" w:rsidRPr="002F64D4">
        <w:rPr>
          <w:rFonts w:ascii="Times New Roman" w:hAnsi="Times New Roman"/>
          <w:lang w:val="en-GB"/>
        </w:rPr>
        <w:t xml:space="preserve"> (</w:t>
      </w:r>
      <w:r w:rsidR="00CD1289">
        <w:fldChar w:fldCharType="begin"/>
      </w:r>
      <w:r w:rsidR="00CD1289" w:rsidRPr="006444E2">
        <w:rPr>
          <w:lang w:val="en-US"/>
          <w:rPrChange w:id="39" w:author="Tomaten" w:date="2012-03-02T07:14:00Z">
            <w:rPr/>
          </w:rPrChange>
        </w:rPr>
        <w:instrText>HYPERLINK "http://www.bioinformatics.bbsrc.ac.uk/projects/fastqc"</w:instrText>
      </w:r>
      <w:r w:rsidR="00CD1289">
        <w:fldChar w:fldCharType="separate"/>
      </w:r>
      <w:r w:rsidR="00C310A3" w:rsidRPr="002F64D4">
        <w:rPr>
          <w:rStyle w:val="Hyperlink"/>
          <w:rFonts w:ascii="Times New Roman" w:hAnsi="Times New Roman"/>
          <w:lang w:val="en-GB"/>
        </w:rPr>
        <w:t>http://www.bioinformatics.bbsrc.ac.uk/projects/fastqc</w:t>
      </w:r>
      <w:r w:rsidR="00CD1289">
        <w:fldChar w:fldCharType="end"/>
      </w:r>
      <w:r w:rsidR="00CF7FC0" w:rsidRPr="002F64D4">
        <w:rPr>
          <w:rFonts w:ascii="Times New Roman" w:hAnsi="Times New Roman"/>
          <w:lang w:val="en-GB"/>
        </w:rPr>
        <w:t>)</w:t>
      </w:r>
      <w:r w:rsidR="00C310A3" w:rsidRPr="002F64D4">
        <w:rPr>
          <w:rFonts w:ascii="Times New Roman" w:hAnsi="Times New Roman"/>
          <w:lang w:val="en-GB"/>
        </w:rPr>
        <w:t xml:space="preserve"> while the FASTX toolkit provides a collection of command line programs to process and filter raw sequence data (</w:t>
      </w:r>
      <w:r w:rsidR="00CD1289">
        <w:fldChar w:fldCharType="begin"/>
      </w:r>
      <w:r w:rsidR="00CD1289" w:rsidRPr="006444E2">
        <w:rPr>
          <w:lang w:val="en-US"/>
          <w:rPrChange w:id="40" w:author="Tomaten" w:date="2012-03-02T07:14:00Z">
            <w:rPr/>
          </w:rPrChange>
        </w:rPr>
        <w:instrText>HYPERLINK "http://hannonlab.cshl.edu/fastx_toolkit/"</w:instrText>
      </w:r>
      <w:r w:rsidR="00CD1289">
        <w:fldChar w:fldCharType="separate"/>
      </w:r>
      <w:r w:rsidR="00C310A3" w:rsidRPr="002F64D4">
        <w:rPr>
          <w:rStyle w:val="Hyperlink"/>
          <w:rFonts w:ascii="Times New Roman" w:hAnsi="Times New Roman"/>
          <w:lang w:val="en-GB"/>
        </w:rPr>
        <w:t>http://hannonlab.cshl.edu/fastx_toolkit/</w:t>
      </w:r>
      <w:r w:rsidR="00CD1289">
        <w:fldChar w:fldCharType="end"/>
      </w:r>
      <w:r w:rsidR="00C310A3" w:rsidRPr="002F64D4">
        <w:rPr>
          <w:rFonts w:ascii="Times New Roman" w:hAnsi="Times New Roman"/>
          <w:lang w:val="en-GB"/>
        </w:rPr>
        <w:t xml:space="preserve">). A range of specialized </w:t>
      </w:r>
      <w:r w:rsidR="005F482D" w:rsidRPr="002F64D4">
        <w:rPr>
          <w:rFonts w:ascii="Times New Roman" w:hAnsi="Times New Roman"/>
          <w:lang w:val="en-GB"/>
        </w:rPr>
        <w:t xml:space="preserve">non-commercial </w:t>
      </w:r>
      <w:r w:rsidR="00C310A3" w:rsidRPr="002F64D4">
        <w:rPr>
          <w:rFonts w:ascii="Times New Roman" w:hAnsi="Times New Roman"/>
          <w:lang w:val="en-GB"/>
        </w:rPr>
        <w:t xml:space="preserve">aligners, </w:t>
      </w:r>
      <w:del w:id="41" w:author="Tomaten" w:date="2012-03-01T21:50:00Z">
        <w:r w:rsidR="00C310A3" w:rsidRPr="002F64D4" w:rsidDel="004A2544">
          <w:rPr>
            <w:rFonts w:ascii="Times New Roman" w:hAnsi="Times New Roman"/>
            <w:lang w:val="en-GB"/>
          </w:rPr>
          <w:delText xml:space="preserve">that </w:delText>
        </w:r>
      </w:del>
      <w:ins w:id="42" w:author="Tomaten" w:date="2012-03-01T21:50:00Z">
        <w:r w:rsidR="004A2544">
          <w:rPr>
            <w:rFonts w:ascii="Times New Roman" w:hAnsi="Times New Roman"/>
            <w:lang w:val="en-GB"/>
          </w:rPr>
          <w:t xml:space="preserve">which </w:t>
        </w:r>
      </w:ins>
      <w:r w:rsidR="00C310A3" w:rsidRPr="002F64D4">
        <w:rPr>
          <w:rFonts w:ascii="Times New Roman" w:hAnsi="Times New Roman"/>
          <w:lang w:val="en-GB"/>
        </w:rPr>
        <w:t xml:space="preserve">allow the mapping of short sequence reads to a large reference genome or </w:t>
      </w:r>
      <w:proofErr w:type="spellStart"/>
      <w:r w:rsidR="00C310A3" w:rsidRPr="002F64D4">
        <w:rPr>
          <w:rFonts w:ascii="Times New Roman" w:hAnsi="Times New Roman"/>
          <w:lang w:val="en-GB"/>
        </w:rPr>
        <w:t>transcriptome</w:t>
      </w:r>
      <w:proofErr w:type="spellEnd"/>
      <w:r w:rsidR="005F482D" w:rsidRPr="002F64D4">
        <w:rPr>
          <w:rFonts w:ascii="Times New Roman" w:hAnsi="Times New Roman"/>
          <w:lang w:val="en-GB"/>
        </w:rPr>
        <w:t>,</w:t>
      </w:r>
      <w:r w:rsidR="00C310A3" w:rsidRPr="002F64D4">
        <w:rPr>
          <w:rFonts w:ascii="Times New Roman" w:hAnsi="Times New Roman"/>
          <w:lang w:val="en-GB"/>
        </w:rPr>
        <w:t xml:space="preserve"> have been published</w:t>
      </w:r>
      <w:r w:rsidR="0083242D" w:rsidRPr="002F64D4">
        <w:rPr>
          <w:rFonts w:ascii="Times New Roman" w:hAnsi="Times New Roman"/>
          <w:lang w:val="en-GB"/>
        </w:rPr>
        <w:t xml:space="preserve"> </w:t>
      </w:r>
      <w:del w:id="43" w:author="Tomaten" w:date="2012-03-01T21:50:00Z">
        <w:r w:rsidR="0083242D" w:rsidRPr="002F64D4" w:rsidDel="004A2544">
          <w:rPr>
            <w:rFonts w:ascii="Times New Roman" w:hAnsi="Times New Roman"/>
            <w:lang w:val="en-GB"/>
          </w:rPr>
          <w:delText xml:space="preserve">a full discussion of which would go </w:delText>
        </w:r>
        <w:r w:rsidR="0083242D" w:rsidRPr="002F64D4" w:rsidDel="004A2544">
          <w:rPr>
            <w:rFonts w:ascii="Times New Roman" w:hAnsi="Times New Roman"/>
            <w:lang w:val="en-GB"/>
          </w:rPr>
          <w:lastRenderedPageBreak/>
          <w:delText>beyond the scope of this article</w:delText>
        </w:r>
        <w:r w:rsidR="005F482D" w:rsidRPr="002F64D4" w:rsidDel="004A2544">
          <w:rPr>
            <w:rFonts w:ascii="Times New Roman" w:hAnsi="Times New Roman"/>
            <w:lang w:val="en-GB"/>
          </w:rPr>
          <w:delText xml:space="preserve"> </w:delText>
        </w:r>
      </w:del>
      <w:r w:rsidR="005F482D" w:rsidRPr="002F64D4">
        <w:rPr>
          <w:rFonts w:ascii="Times New Roman" w:hAnsi="Times New Roman"/>
          <w:lang w:val="en-GB"/>
        </w:rPr>
        <w:t xml:space="preserve">(please see </w:t>
      </w:r>
      <w:r w:rsidR="00CD1289">
        <w:rPr>
          <w:rFonts w:ascii="Times New Roman" w:hAnsi="Times New Roman"/>
          <w:lang w:val="en-GB"/>
        </w:rPr>
        <w:fldChar w:fldCharType="begin"/>
      </w:r>
      <w:r w:rsidR="00727DC5">
        <w:rPr>
          <w:rFonts w:ascii="Times New Roman" w:hAnsi="Times New Roman"/>
          <w:lang w:val="en-GB"/>
        </w:rPr>
        <w:instrText xml:space="preserve"> ADDIN EN.CITE &lt;EndNote&gt;&lt;Cite&gt;&lt;Author&gt;Li&lt;/Author&gt;&lt;Year&gt;2010&lt;/Year&gt;&lt;RecNum&gt;124&lt;/RecNum&gt;&lt;record&gt;&lt;rec-number&gt;124&lt;/rec-number&gt;&lt;foreign-keys&gt;&lt;key app="EN" db-id="wwxr5eewzdsweue0vsnxstf09ztd5rsvadr0"&gt;124&lt;/key&gt;&lt;/foreign-keys&gt;&lt;ref-type name="Journal Article"&gt;17&lt;/ref-type&gt;&lt;contributors&gt;&lt;authors&gt;&lt;author&gt;Li, H.&lt;/author&gt;&lt;author&gt;Homer, N.&lt;/author&gt;&lt;/authors&gt;&lt;/contributors&gt;&lt;auth-address&gt;Broad Institute, Cambridge, MA 02142, USA. hengli@broadinstitute.org&lt;/auth-address&gt;&lt;titles&gt;&lt;title&gt;A survey of sequence alignment algorithms for next-generation sequencing&lt;/title&gt;&lt;secondary-title&gt;Brief Bioinform&lt;/secondary-title&gt;&lt;/titles&gt;&lt;periodical&gt;&lt;full-title&gt;Brief Bioinform&lt;/full-title&gt;&lt;/periodical&gt;&lt;pages&gt;473-83&lt;/pages&gt;&lt;volume&gt;11&lt;/volume&gt;&lt;number&gt;5&lt;/number&gt;&lt;edition&gt;2010/05/13&lt;/edition&gt;&lt;keywords&gt;&lt;keyword&gt;*Algorithms&lt;/keyword&gt;&lt;keyword&gt;*Base Sequence&lt;/keyword&gt;&lt;keyword&gt;Genome, Human&lt;/keyword&gt;&lt;keyword&gt;Humans&lt;/keyword&gt;&lt;keyword&gt;Sequence Alignment/*methods&lt;/keyword&gt;&lt;keyword&gt;Sequence Analysis, DNA/*methods&lt;/keyword&gt;&lt;keyword&gt;Software&lt;/keyword&gt;&lt;/keywords&gt;&lt;dates&gt;&lt;year&gt;2010&lt;/year&gt;&lt;pub-dates&gt;&lt;date&gt;Sep&lt;/date&gt;&lt;/pub-dates&gt;&lt;/dates&gt;&lt;isbn&gt;1477-4054 (Electronic)&amp;#xD;1467-5463 (Linking)&lt;/isbn&gt;&lt;accession-num&gt;20460430&lt;/accession-num&gt;&lt;urls&gt;&lt;related-urls&gt;&lt;url&gt;&lt;style face="underline" font="default" size="100%"&gt;http://www.ncbi.nlm.nih.gov/entrez/query.fcgi?cmd=Retrieve&amp;amp;db=PubMed&amp;amp;dopt=Citation&amp;amp;list_uids=20460430&lt;/style&gt;&lt;/url&gt;&lt;/related-urls&gt;&lt;/urls&gt;&lt;electronic-resource-num&gt;&lt;style face="underline" font="default" size="100%"&gt;bbq015 [pii]&lt;/style&gt;&lt;style face="normal" font="default" size="100%"&gt;&amp;#xD;&lt;/style&gt;&lt;style face="underline" font="default" size="100%"&gt;10.1093/bib/bbq015&lt;/style&gt;&lt;/electronic-resource-num&gt;&lt;language&gt;eng&lt;/language&gt;&lt;/record&gt;&lt;/Cite&gt;&lt;/EndNote&gt;</w:instrText>
      </w:r>
      <w:r w:rsidR="00CD1289">
        <w:rPr>
          <w:rFonts w:ascii="Times New Roman" w:hAnsi="Times New Roman"/>
          <w:lang w:val="en-GB"/>
        </w:rPr>
        <w:fldChar w:fldCharType="separate"/>
      </w:r>
      <w:r w:rsidR="00727DC5">
        <w:rPr>
          <w:rFonts w:ascii="Times New Roman" w:hAnsi="Times New Roman"/>
          <w:lang w:val="en-GB"/>
        </w:rPr>
        <w:t>(Li and Homer, 2010)</w:t>
      </w:r>
      <w:r w:rsidR="00CD1289">
        <w:rPr>
          <w:rFonts w:ascii="Times New Roman" w:hAnsi="Times New Roman"/>
          <w:lang w:val="en-GB"/>
        </w:rPr>
        <w:fldChar w:fldCharType="end"/>
      </w:r>
      <w:r w:rsidR="0083242D" w:rsidRPr="002F64D4">
        <w:rPr>
          <w:rFonts w:ascii="Times New Roman" w:hAnsi="Times New Roman"/>
          <w:lang w:val="en-GB"/>
        </w:rPr>
        <w:t xml:space="preserve"> for a recent overview on algorithms and tools</w:t>
      </w:r>
      <w:r w:rsidR="005F482D" w:rsidRPr="002F64D4">
        <w:rPr>
          <w:rFonts w:ascii="Times New Roman" w:hAnsi="Times New Roman"/>
          <w:lang w:val="en-GB"/>
        </w:rPr>
        <w:t>)</w:t>
      </w:r>
      <w:r w:rsidR="00C310A3" w:rsidRPr="002F64D4">
        <w:rPr>
          <w:rFonts w:ascii="Times New Roman" w:hAnsi="Times New Roman"/>
          <w:lang w:val="en-GB"/>
        </w:rPr>
        <w:t xml:space="preserve">. </w:t>
      </w:r>
    </w:p>
    <w:p w:rsidR="009D5A30" w:rsidRPr="002F64D4" w:rsidRDefault="0083242D" w:rsidP="004A2544">
      <w:pPr>
        <w:spacing w:line="360" w:lineRule="auto"/>
        <w:jc w:val="both"/>
        <w:rPr>
          <w:rFonts w:ascii="Times New Roman" w:hAnsi="Times New Roman"/>
          <w:lang w:val="en-GB"/>
        </w:rPr>
      </w:pPr>
      <w:r w:rsidRPr="002F64D4">
        <w:rPr>
          <w:rFonts w:ascii="Times New Roman" w:hAnsi="Times New Roman"/>
          <w:lang w:val="en-GB"/>
        </w:rPr>
        <w:t xml:space="preserve">Finally, </w:t>
      </w:r>
      <w:r w:rsidR="002D53A0" w:rsidRPr="002F64D4">
        <w:rPr>
          <w:rFonts w:ascii="Times New Roman" w:hAnsi="Times New Roman"/>
          <w:lang w:val="en-GB"/>
        </w:rPr>
        <w:t xml:space="preserve">several methods for statistical inference of </w:t>
      </w:r>
      <w:r w:rsidR="0034357D" w:rsidRPr="002F64D4">
        <w:rPr>
          <w:rFonts w:ascii="Times New Roman" w:hAnsi="Times New Roman"/>
          <w:lang w:val="en-GB"/>
        </w:rPr>
        <w:t>DGE</w:t>
      </w:r>
      <w:r w:rsidR="002D53A0" w:rsidRPr="002F64D4">
        <w:rPr>
          <w:rFonts w:ascii="Times New Roman" w:hAnsi="Times New Roman"/>
          <w:lang w:val="en-GB"/>
        </w:rPr>
        <w:t xml:space="preserve"> from mapped RNA-</w:t>
      </w:r>
      <w:proofErr w:type="spellStart"/>
      <w:r w:rsidR="002D53A0" w:rsidRPr="002F64D4">
        <w:rPr>
          <w:rFonts w:ascii="Times New Roman" w:hAnsi="Times New Roman"/>
          <w:lang w:val="en-GB"/>
        </w:rPr>
        <w:t>Seq</w:t>
      </w:r>
      <w:proofErr w:type="spellEnd"/>
      <w:r w:rsidR="002D53A0" w:rsidRPr="002F64D4">
        <w:rPr>
          <w:rFonts w:ascii="Times New Roman" w:hAnsi="Times New Roman"/>
          <w:lang w:val="en-GB"/>
        </w:rPr>
        <w:t xml:space="preserve"> reads have been developed within the </w:t>
      </w:r>
      <w:proofErr w:type="spellStart"/>
      <w:r w:rsidR="002D53A0" w:rsidRPr="002F64D4">
        <w:rPr>
          <w:rFonts w:ascii="Times New Roman" w:hAnsi="Times New Roman"/>
          <w:lang w:val="en-GB"/>
        </w:rPr>
        <w:t>Bioconductor</w:t>
      </w:r>
      <w:proofErr w:type="spellEnd"/>
      <w:r w:rsidR="002D53A0" w:rsidRPr="002F64D4">
        <w:rPr>
          <w:rFonts w:ascii="Times New Roman" w:hAnsi="Times New Roman"/>
          <w:lang w:val="en-GB"/>
        </w:rPr>
        <w:t xml:space="preserve"> project </w:t>
      </w:r>
      <w:r w:rsidR="00CD1289">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727DC5">
        <w:rPr>
          <w:rFonts w:ascii="Times New Roman" w:hAnsi="Times New Roman"/>
          <w:lang w:val="en-GB"/>
        </w:rPr>
        <w:instrText xml:space="preserve"> ADDIN EN.CITE </w:instrText>
      </w:r>
      <w:r w:rsidR="00CD1289">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727DC5">
        <w:rPr>
          <w:rFonts w:ascii="Times New Roman" w:hAnsi="Times New Roman"/>
          <w:lang w:val="en-GB"/>
        </w:rPr>
        <w:instrText xml:space="preserve"> ADDIN EN.CITE.DATA </w:instrText>
      </w:r>
      <w:r w:rsidR="00CD1289">
        <w:rPr>
          <w:rFonts w:ascii="Times New Roman" w:hAnsi="Times New Roman"/>
          <w:lang w:val="en-GB"/>
        </w:rPr>
      </w:r>
      <w:r w:rsidR="00CD1289">
        <w:rPr>
          <w:rFonts w:ascii="Times New Roman" w:hAnsi="Times New Roman"/>
          <w:lang w:val="en-GB"/>
        </w:rPr>
        <w:fldChar w:fldCharType="end"/>
      </w:r>
      <w:r w:rsidR="00CD1289">
        <w:rPr>
          <w:rFonts w:ascii="Times New Roman" w:hAnsi="Times New Roman"/>
          <w:lang w:val="en-GB"/>
        </w:rPr>
      </w:r>
      <w:r w:rsidR="00CD1289">
        <w:rPr>
          <w:rFonts w:ascii="Times New Roman" w:hAnsi="Times New Roman"/>
          <w:lang w:val="en-GB"/>
        </w:rPr>
        <w:fldChar w:fldCharType="separate"/>
      </w:r>
      <w:r w:rsidR="00727DC5">
        <w:rPr>
          <w:rFonts w:ascii="Times New Roman" w:hAnsi="Times New Roman"/>
          <w:lang w:val="en-GB"/>
        </w:rPr>
        <w:t>(Gentleman</w:t>
      </w:r>
      <w:r w:rsidR="00727DC5" w:rsidRPr="00727DC5">
        <w:rPr>
          <w:rFonts w:ascii="Times New Roman" w:hAnsi="Times New Roman"/>
          <w:i/>
          <w:lang w:val="en-GB"/>
        </w:rPr>
        <w:t xml:space="preserve"> et al.</w:t>
      </w:r>
      <w:r w:rsidR="00727DC5">
        <w:rPr>
          <w:rFonts w:ascii="Times New Roman" w:hAnsi="Times New Roman"/>
          <w:lang w:val="en-GB"/>
        </w:rPr>
        <w:t>, 2004)</w:t>
      </w:r>
      <w:r w:rsidR="00CD1289">
        <w:rPr>
          <w:rFonts w:ascii="Times New Roman" w:hAnsi="Times New Roman"/>
          <w:lang w:val="en-GB"/>
        </w:rPr>
        <w:fldChar w:fldCharType="end"/>
      </w:r>
      <w:r w:rsidR="002D53A0" w:rsidRPr="002F64D4">
        <w:rPr>
          <w:rFonts w:ascii="Times New Roman" w:hAnsi="Times New Roman"/>
          <w:lang w:val="en-GB"/>
        </w:rPr>
        <w:t xml:space="preserve"> that </w:t>
      </w:r>
      <w:ins w:id="44" w:author="Tomaten" w:date="2012-03-01T21:51:00Z">
        <w:r w:rsidR="007D3F51">
          <w:rPr>
            <w:rFonts w:ascii="Times New Roman" w:hAnsi="Times New Roman"/>
            <w:lang w:val="en-GB"/>
          </w:rPr>
          <w:t xml:space="preserve">is being </w:t>
        </w:r>
      </w:ins>
      <w:r w:rsidR="002D53A0" w:rsidRPr="002F64D4">
        <w:rPr>
          <w:rFonts w:ascii="Times New Roman" w:hAnsi="Times New Roman"/>
          <w:lang w:val="en-GB"/>
        </w:rPr>
        <w:t xml:space="preserve">constantly developed by leading biostatisticians. Specifically, the </w:t>
      </w:r>
      <w:proofErr w:type="spellStart"/>
      <w:r w:rsidR="002D53A0" w:rsidRPr="002F64D4">
        <w:rPr>
          <w:rFonts w:ascii="Times New Roman" w:hAnsi="Times New Roman"/>
          <w:lang w:val="en-GB"/>
        </w:rPr>
        <w:t>edge</w:t>
      </w:r>
      <w:r w:rsidR="009D5A30" w:rsidRPr="002F64D4">
        <w:rPr>
          <w:rFonts w:ascii="Times New Roman" w:hAnsi="Times New Roman"/>
          <w:lang w:val="en-GB"/>
        </w:rPr>
        <w:t>R</w:t>
      </w:r>
      <w:proofErr w:type="spellEnd"/>
      <w:r w:rsidR="009D5A30" w:rsidRPr="002F64D4">
        <w:rPr>
          <w:rFonts w:ascii="Times New Roman" w:hAnsi="Times New Roman"/>
          <w:lang w:val="en-GB"/>
        </w:rPr>
        <w:t xml:space="preserve"> </w:t>
      </w:r>
      <w:r w:rsidR="00CD1289">
        <w:rPr>
          <w:rFonts w:ascii="Times New Roman" w:hAnsi="Times New Roman"/>
          <w:lang w:val="en-GB"/>
        </w:rPr>
        <w:fldChar w:fldCharType="begin"/>
      </w:r>
      <w:r w:rsidR="00727DC5">
        <w:rPr>
          <w:rFonts w:ascii="Times New Roman" w:hAnsi="Times New Roman"/>
          <w:lang w:val="en-GB"/>
        </w:rPr>
        <w:instrText xml:space="preserve"> ADDIN EN.CITE &lt;EndNote&gt;&lt;Cite&gt;&lt;Author&gt;Robinson&lt;/Author&gt;&lt;Year&gt;2009&lt;/Year&gt;&lt;RecNum&gt;125&lt;/RecNum&gt;&lt;record&gt;&lt;rec-number&gt;125&lt;/rec-number&gt;&lt;foreign-keys&gt;&lt;key app="EN" db-id="wwxr5eewzdsweue0vsnxstf09ztd5rsvadr0"&gt;125&lt;/key&gt;&lt;/foreign-keys&gt;&lt;ref-type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Computer-Assisted&lt;/keyword&gt;&lt;keyword&gt;*Software&lt;/keyword&gt;&lt;/keywords&gt;&lt;dates&gt;&lt;year&gt;2009&lt;/year&gt;&lt;pub-dates&gt;&lt;date&gt;Jan 1&lt;/date&gt;&lt;/pub-dates&gt;&lt;/dates&gt;&lt;isbn&gt;1367-4811 (Electronic)&amp;#xD;1367-4803 (Linking)&lt;/isbn&gt;&lt;accession-num&gt;19910308&lt;/accession-num&gt;&lt;urls&gt;&lt;related-urls&gt;&lt;url&gt;&lt;style face="underline" font="default" size="100%"&gt;http://www.ncbi.nlm.nih.gov/entrez/query.fcgi?cmd=Retrieve&amp;amp;db=PubMed&amp;amp;dopt=Citation&amp;amp;list_uids=19910308&lt;/style&gt;&lt;/url&gt;&lt;/related-urls&gt;&lt;/urls&gt;&lt;electronic-resource-num&gt;&lt;style face="underline" font="default" size="100%"&gt;btp616 [pii]&lt;/style&gt;&lt;style face="normal" font="default" size="100%"&gt;&amp;#xD;&lt;/style&gt;&lt;style face="underline" font="default" size="100%"&gt;10.1093/bioinformatics/btp616&lt;/style&gt;&lt;/electronic-resource-num&gt;&lt;language&gt;eng&lt;/language&gt;&lt;/record&gt;&lt;/Cite&gt;&lt;/EndNote&gt;</w:instrText>
      </w:r>
      <w:r w:rsidR="00CD1289">
        <w:rPr>
          <w:rFonts w:ascii="Times New Roman" w:hAnsi="Times New Roman"/>
          <w:lang w:val="en-GB"/>
        </w:rPr>
        <w:fldChar w:fldCharType="separate"/>
      </w:r>
      <w:r w:rsidR="00727DC5">
        <w:rPr>
          <w:rFonts w:ascii="Times New Roman" w:hAnsi="Times New Roman"/>
          <w:lang w:val="en-GB"/>
        </w:rPr>
        <w:t>(Robinson</w:t>
      </w:r>
      <w:r w:rsidR="00727DC5" w:rsidRPr="00727DC5">
        <w:rPr>
          <w:rFonts w:ascii="Times New Roman" w:hAnsi="Times New Roman"/>
          <w:i/>
          <w:lang w:val="en-GB"/>
        </w:rPr>
        <w:t xml:space="preserve"> et al.</w:t>
      </w:r>
      <w:r w:rsidR="00727DC5">
        <w:rPr>
          <w:rFonts w:ascii="Times New Roman" w:hAnsi="Times New Roman"/>
          <w:lang w:val="en-GB"/>
        </w:rPr>
        <w:t>, 2009)</w:t>
      </w:r>
      <w:r w:rsidR="00CD1289">
        <w:rPr>
          <w:rFonts w:ascii="Times New Roman" w:hAnsi="Times New Roman"/>
          <w:lang w:val="en-GB"/>
        </w:rPr>
        <w:fldChar w:fldCharType="end"/>
      </w:r>
      <w:r w:rsidR="009D5A30" w:rsidRPr="002F64D4">
        <w:rPr>
          <w:rFonts w:ascii="Times New Roman" w:hAnsi="Times New Roman"/>
          <w:lang w:val="en-GB"/>
        </w:rPr>
        <w:t xml:space="preserve">, </w:t>
      </w:r>
      <w:proofErr w:type="spellStart"/>
      <w:r w:rsidR="009D5A30" w:rsidRPr="002F64D4">
        <w:rPr>
          <w:rFonts w:ascii="Times New Roman" w:hAnsi="Times New Roman"/>
          <w:lang w:val="en-GB"/>
        </w:rPr>
        <w:t>DESeq</w:t>
      </w:r>
      <w:proofErr w:type="spellEnd"/>
      <w:r w:rsidR="009D5A30" w:rsidRPr="002F64D4">
        <w:rPr>
          <w:rFonts w:ascii="Times New Roman" w:hAnsi="Times New Roman"/>
          <w:lang w:val="en-GB"/>
        </w:rPr>
        <w:t xml:space="preserve"> </w:t>
      </w:r>
      <w:r w:rsidR="00CD1289">
        <w:rPr>
          <w:rFonts w:ascii="Times New Roman" w:hAnsi="Times New Roman"/>
          <w:lang w:val="en-GB"/>
        </w:rPr>
        <w:fldChar w:fldCharType="begin"/>
      </w:r>
      <w:r w:rsidR="00727DC5">
        <w:rPr>
          <w:rFonts w:ascii="Times New Roman" w:hAnsi="Times New Roman"/>
          <w:lang w:val="en-GB"/>
        </w:rPr>
        <w:instrText xml:space="preserve"> ADDIN EN.CITE &lt;EndNote&gt;&lt;Cite&gt;&lt;Author&gt;Anders&lt;/Author&gt;&lt;Year&gt;2010&lt;/Year&gt;&lt;RecNum&gt;126&lt;/RecNum&gt;&lt;record&gt;&lt;rec-number&gt;126&lt;/rec-number&gt;&lt;foreign-keys&gt;&lt;key app="EN" db-id="wwxr5eewzdsweue0vsnxstf09ztd5rsvadr0"&gt;126&lt;/key&gt;&lt;/foreign-keys&gt;&lt;ref-type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(Linking)&lt;/isbn&gt;&lt;accession-num&gt;20979621&lt;/accession-num&gt;&lt;urls&gt;&lt;related-urls&gt;&lt;url&gt;&lt;style face="underline" font="default" size="100%"&gt;http://www.ncbi.nlm.nih.gov/entrez/query.fcgi?cmd=Retrieve&amp;amp;db=PubMed&amp;amp;dopt=Citation&amp;amp;list_uids=20979621&lt;/style&gt;&lt;/url&gt;&lt;/related-urls&gt;&lt;/urls&gt;&lt;electronic-resource-num&gt;&lt;style face="underline" font="default" size="100%"&gt;gb-2010-11-10-r106 [pii]&lt;/style&gt;&lt;style face="normal" font="default" size="100%"&gt;&amp;#xD;&lt;/style&gt;&lt;style face="underline" font="default" size="100%"&gt;10.1186/gb-2010-11-10-r106&lt;/style&gt;&lt;/electronic-resource-num&gt;&lt;language&gt;eng&lt;/language&gt;&lt;/record&gt;&lt;/Cite&gt;&lt;/EndNote&gt;</w:instrText>
      </w:r>
      <w:r w:rsidR="00CD1289">
        <w:rPr>
          <w:rFonts w:ascii="Times New Roman" w:hAnsi="Times New Roman"/>
          <w:lang w:val="en-GB"/>
        </w:rPr>
        <w:fldChar w:fldCharType="separate"/>
      </w:r>
      <w:r w:rsidR="00727DC5">
        <w:rPr>
          <w:rFonts w:ascii="Times New Roman" w:hAnsi="Times New Roman"/>
          <w:lang w:val="en-GB"/>
        </w:rPr>
        <w:t>(Anders and Huber, 2010)</w:t>
      </w:r>
      <w:r w:rsidR="00CD1289">
        <w:rPr>
          <w:rFonts w:ascii="Times New Roman" w:hAnsi="Times New Roman"/>
          <w:lang w:val="en-GB"/>
        </w:rPr>
        <w:fldChar w:fldCharType="end"/>
      </w:r>
      <w:r w:rsidR="009D5A30" w:rsidRPr="002F64D4">
        <w:rPr>
          <w:rFonts w:ascii="Times New Roman" w:hAnsi="Times New Roman"/>
          <w:lang w:val="en-GB"/>
        </w:rPr>
        <w:t xml:space="preserve"> and </w:t>
      </w:r>
      <w:proofErr w:type="spellStart"/>
      <w:r w:rsidR="009D5A30" w:rsidRPr="002F64D4">
        <w:rPr>
          <w:rFonts w:ascii="Times New Roman" w:hAnsi="Times New Roman"/>
          <w:lang w:val="en-GB"/>
        </w:rPr>
        <w:t>baySeq</w:t>
      </w:r>
      <w:proofErr w:type="spellEnd"/>
      <w:r w:rsidR="009D5A30" w:rsidRPr="002F64D4">
        <w:rPr>
          <w:rFonts w:ascii="Times New Roman" w:hAnsi="Times New Roman"/>
          <w:lang w:val="en-GB"/>
        </w:rPr>
        <w:t xml:space="preserve"> </w:t>
      </w:r>
      <w:r w:rsidR="00CD1289">
        <w:rPr>
          <w:rFonts w:ascii="Times New Roman" w:hAnsi="Times New Roman"/>
          <w:lang w:val="en-GB"/>
        </w:rPr>
        <w:fldChar w:fldCharType="begin"/>
      </w:r>
      <w:r w:rsidR="00727DC5">
        <w:rPr>
          <w:rFonts w:ascii="Times New Roman" w:hAnsi="Times New Roman"/>
          <w:lang w:val="en-GB"/>
        </w:rPr>
        <w:instrText xml:space="preserve"> ADDIN EN.CITE &lt;EndNote&gt;&lt;Cite ExcludeYear="1"&gt;&lt;Author&gt;Hardcastle&lt;/Author&gt;&lt;RecNum&gt;127&lt;/RecNum&gt;&lt;record&gt;&lt;rec-number&gt;127&lt;/rec-number&gt;&lt;foreign-keys&gt;&lt;key app="EN" db-id="wwxr5eewzdsweue0vsnxstf09ztd5rsvadr0"&gt;127&lt;/key&gt;&lt;/foreign-keys&gt;&lt;ref-type name="Journal Article"&gt;17&lt;/ref-type&gt;&lt;contributors&gt;&lt;authors&gt;&lt;author&gt;Hardcastle, T. J.&lt;/author&gt;&lt;author&gt;Kelly, K. A.&lt;/author&gt;&lt;/authors&gt;&lt;/contributors&gt;&lt;auth-address&gt;Department of Plant Sciences, University of Cambridge, Downing Street, Cambridge, UK. tjh48@cam.ac.uk&lt;/auth-address&gt;&lt;titles&gt;&lt;title&gt;baySeq: empirical Bayesian methods for identifying differential expression in sequence count data&lt;/title&gt;&lt;secondary-title&gt;BMC Bioinformatics&lt;/secondary-title&gt;&lt;/titles&gt;&lt;periodical&gt;&lt;full-title&gt;BMC Bioinformatics&lt;/full-title&gt;&lt;/periodical&gt;&lt;pages&gt;422&lt;/pages&gt;&lt;volume&gt;11&lt;/volume&gt;&lt;edition&gt;2010/08/12&lt;/edition&gt;&lt;keywords&gt;&lt;keyword&gt;*Algorithms&lt;/keyword&gt;&lt;keyword&gt;Arabidopsis/genetics&lt;/keyword&gt;&lt;keyword&gt;Base Sequence&lt;/keyword&gt;&lt;keyword&gt;*Bayes Theorem&lt;/keyword&gt;&lt;keyword&gt;Gene Expression Profiling/*methods&lt;/keyword&gt;&lt;keyword&gt;RNA, Plant/genetics&lt;/keyword&gt;&lt;keyword&gt;Research Design&lt;/keyword&gt;&lt;/keywords&gt;&lt;dates&gt;&lt;/dates&gt;&lt;isbn&gt;1471-2105 (Electronic)&amp;#xD;1471-2105 (Linking)&lt;/isbn&gt;&lt;accession-num&gt;20698981&lt;/accession-num&gt;&lt;urls&gt;&lt;related-urls&gt;&lt;url&gt;http://www.ncbi.nlm.nih.gov/entrez/query.fcgi?cmd=Retrieve&amp;amp;db=PubMed&amp;amp;dopt=Citation&amp;amp;list_uids=20698981&lt;/url&gt;&lt;/related-urls&gt;&lt;/urls&gt;&lt;electronic-resource-num&gt;1471-2105-11-422 [pii]&amp;#xD;10.1186/1471-2105-11-422&lt;/electronic-resource-num&gt;&lt;language&gt;eng&lt;/language&gt;&lt;/record&gt;&lt;/Cite&gt;&lt;/EndNote&gt;</w:instrText>
      </w:r>
      <w:r w:rsidR="00CD1289">
        <w:rPr>
          <w:rFonts w:ascii="Times New Roman" w:hAnsi="Times New Roman"/>
          <w:lang w:val="en-GB"/>
        </w:rPr>
        <w:fldChar w:fldCharType="separate"/>
      </w:r>
      <w:r w:rsidR="00727DC5">
        <w:rPr>
          <w:rFonts w:ascii="Times New Roman" w:hAnsi="Times New Roman"/>
          <w:lang w:val="en-GB"/>
        </w:rPr>
        <w:t>(</w:t>
      </w:r>
      <w:proofErr w:type="spellStart"/>
      <w:r w:rsidR="00727DC5">
        <w:rPr>
          <w:rFonts w:ascii="Times New Roman" w:hAnsi="Times New Roman"/>
          <w:lang w:val="en-GB"/>
        </w:rPr>
        <w:t>Hardcastle</w:t>
      </w:r>
      <w:proofErr w:type="spellEnd"/>
      <w:r w:rsidR="00727DC5">
        <w:rPr>
          <w:rFonts w:ascii="Times New Roman" w:hAnsi="Times New Roman"/>
          <w:lang w:val="en-GB"/>
        </w:rPr>
        <w:t xml:space="preserve"> and Kelly)</w:t>
      </w:r>
      <w:r w:rsidR="00CD1289">
        <w:rPr>
          <w:rFonts w:ascii="Times New Roman" w:hAnsi="Times New Roman"/>
          <w:lang w:val="en-GB"/>
        </w:rPr>
        <w:fldChar w:fldCharType="end"/>
      </w:r>
      <w:r w:rsidR="009D5A30" w:rsidRPr="002F64D4">
        <w:rPr>
          <w:rFonts w:ascii="Times New Roman" w:hAnsi="Times New Roman"/>
          <w:lang w:val="en-GB"/>
        </w:rPr>
        <w:t xml:space="preserve"> packages are available via the </w:t>
      </w:r>
      <w:proofErr w:type="spellStart"/>
      <w:r w:rsidR="009D5A30" w:rsidRPr="002F64D4">
        <w:rPr>
          <w:rFonts w:ascii="Times New Roman" w:hAnsi="Times New Roman"/>
          <w:lang w:val="en-GB"/>
        </w:rPr>
        <w:t>Bioconductor</w:t>
      </w:r>
      <w:proofErr w:type="spellEnd"/>
      <w:r w:rsidR="009D5A30" w:rsidRPr="002F64D4">
        <w:rPr>
          <w:rFonts w:ascii="Times New Roman" w:hAnsi="Times New Roman"/>
          <w:lang w:val="en-GB"/>
        </w:rPr>
        <w:t xml:space="preserve"> project. All three assume a negative binomial distribution of the RNA-</w:t>
      </w:r>
      <w:proofErr w:type="spellStart"/>
      <w:r w:rsidR="009D5A30" w:rsidRPr="002F64D4">
        <w:rPr>
          <w:rFonts w:ascii="Times New Roman" w:hAnsi="Times New Roman"/>
          <w:lang w:val="en-GB"/>
        </w:rPr>
        <w:t>Seq</w:t>
      </w:r>
      <w:proofErr w:type="spellEnd"/>
      <w:r w:rsidR="009D5A30" w:rsidRPr="002F64D4">
        <w:rPr>
          <w:rFonts w:ascii="Times New Roman" w:hAnsi="Times New Roman"/>
          <w:lang w:val="en-GB"/>
        </w:rPr>
        <w:t xml:space="preserve"> count data, but use slightly different approaches for the inference of </w:t>
      </w:r>
      <w:r w:rsidR="0034357D" w:rsidRPr="002F64D4">
        <w:rPr>
          <w:rFonts w:ascii="Times New Roman" w:hAnsi="Times New Roman"/>
          <w:lang w:val="en-GB"/>
        </w:rPr>
        <w:t>DGE</w:t>
      </w:r>
      <w:r w:rsidR="009D5A30" w:rsidRPr="002F64D4">
        <w:rPr>
          <w:rFonts w:ascii="Times New Roman" w:hAnsi="Times New Roman"/>
          <w:lang w:val="en-GB"/>
        </w:rPr>
        <w:t xml:space="preserve">, </w:t>
      </w:r>
      <w:del w:id="45" w:author="Tomaten" w:date="2012-03-01T21:52:00Z">
        <w:r w:rsidR="009D5A30" w:rsidRPr="002F64D4" w:rsidDel="007D3F51">
          <w:rPr>
            <w:rFonts w:ascii="Times New Roman" w:hAnsi="Times New Roman"/>
            <w:lang w:val="en-GB"/>
          </w:rPr>
          <w:delText xml:space="preserve">providing </w:delText>
        </w:r>
      </w:del>
      <w:ins w:id="46" w:author="Tomaten" w:date="2012-03-01T21:52:00Z">
        <w:r w:rsidR="007D3F51">
          <w:rPr>
            <w:rFonts w:ascii="Times New Roman" w:hAnsi="Times New Roman"/>
            <w:lang w:val="en-GB"/>
          </w:rPr>
          <w:t xml:space="preserve">to </w:t>
        </w:r>
        <w:r w:rsidR="007D3F51" w:rsidRPr="002F64D4">
          <w:rPr>
            <w:rFonts w:ascii="Times New Roman" w:hAnsi="Times New Roman"/>
            <w:lang w:val="en-GB"/>
          </w:rPr>
          <w:t>provid</w:t>
        </w:r>
        <w:r w:rsidR="007D3F51">
          <w:rPr>
            <w:rFonts w:ascii="Times New Roman" w:hAnsi="Times New Roman"/>
            <w:lang w:val="en-GB"/>
          </w:rPr>
          <w:t>e</w:t>
        </w:r>
        <w:r w:rsidR="007D3F51" w:rsidRPr="002F64D4">
          <w:rPr>
            <w:rFonts w:ascii="Times New Roman" w:hAnsi="Times New Roman"/>
            <w:lang w:val="en-GB"/>
          </w:rPr>
          <w:t xml:space="preserve"> </w:t>
        </w:r>
      </w:ins>
      <w:r w:rsidR="009D5A30" w:rsidRPr="002F64D4">
        <w:rPr>
          <w:rFonts w:ascii="Times New Roman" w:hAnsi="Times New Roman"/>
          <w:lang w:val="en-GB"/>
        </w:rPr>
        <w:t>an excellent framework for RNA-</w:t>
      </w:r>
      <w:proofErr w:type="spellStart"/>
      <w:proofErr w:type="gramStart"/>
      <w:r w:rsidR="009D5A30" w:rsidRPr="002F64D4">
        <w:rPr>
          <w:rFonts w:ascii="Times New Roman" w:hAnsi="Times New Roman"/>
          <w:lang w:val="en-GB"/>
        </w:rPr>
        <w:t>Seq</w:t>
      </w:r>
      <w:proofErr w:type="spellEnd"/>
      <w:r w:rsidR="009D5A30" w:rsidRPr="002F64D4">
        <w:rPr>
          <w:rFonts w:ascii="Times New Roman" w:hAnsi="Times New Roman"/>
          <w:lang w:val="en-GB"/>
        </w:rPr>
        <w:t xml:space="preserve">  based</w:t>
      </w:r>
      <w:proofErr w:type="gramEnd"/>
      <w:r w:rsidR="009D5A30" w:rsidRPr="002F64D4">
        <w:rPr>
          <w:rFonts w:ascii="Times New Roman" w:hAnsi="Times New Roman"/>
          <w:lang w:val="en-GB"/>
        </w:rPr>
        <w:t xml:space="preserve"> transcript profiling. </w:t>
      </w:r>
    </w:p>
    <w:p w:rsidR="00D22185" w:rsidRPr="002F64D4" w:rsidRDefault="009D5A30" w:rsidP="00485774">
      <w:pPr>
        <w:spacing w:line="360" w:lineRule="auto"/>
        <w:ind w:firstLine="720"/>
        <w:jc w:val="both"/>
        <w:rPr>
          <w:rFonts w:ascii="Times New Roman" w:hAnsi="Times New Roman"/>
          <w:lang w:val="en-GB"/>
        </w:rPr>
      </w:pPr>
      <w:r w:rsidRPr="002F64D4">
        <w:rPr>
          <w:rFonts w:ascii="Times New Roman" w:hAnsi="Times New Roman"/>
          <w:lang w:val="en-GB"/>
        </w:rPr>
        <w:t>Although all tools needed to perform each step of an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are present, </w:t>
      </w:r>
      <w:r w:rsidR="00D22185" w:rsidRPr="002F64D4">
        <w:rPr>
          <w:rFonts w:ascii="Times New Roman" w:hAnsi="Times New Roman"/>
          <w:lang w:val="en-GB"/>
        </w:rPr>
        <w:t>it is still not trivial to use them into a complete analysis pipeline, since many of the programs only provide command line interfaces and are sometimes not directly compatible with respect to the</w:t>
      </w:r>
      <w:r w:rsidR="006106C1" w:rsidRPr="002F64D4">
        <w:rPr>
          <w:rFonts w:ascii="Times New Roman" w:hAnsi="Times New Roman"/>
          <w:lang w:val="en-GB"/>
        </w:rPr>
        <w:t>ir input</w:t>
      </w:r>
      <w:del w:id="47" w:author="Tomaten" w:date="2012-03-01T21:52:00Z">
        <w:r w:rsidR="006106C1" w:rsidRPr="002F64D4" w:rsidDel="007D3F51">
          <w:rPr>
            <w:rFonts w:ascii="Times New Roman" w:hAnsi="Times New Roman"/>
            <w:lang w:val="en-GB"/>
          </w:rPr>
          <w:delText xml:space="preserve"> </w:delText>
        </w:r>
      </w:del>
      <w:r w:rsidR="006106C1" w:rsidRPr="002F64D4">
        <w:rPr>
          <w:rFonts w:ascii="Times New Roman" w:hAnsi="Times New Roman"/>
          <w:lang w:val="en-GB"/>
        </w:rPr>
        <w:t>/ output file formats.</w:t>
      </w:r>
      <w:r w:rsidR="00D22185" w:rsidRPr="002F64D4">
        <w:rPr>
          <w:rFonts w:ascii="Times New Roman" w:hAnsi="Times New Roman"/>
          <w:lang w:val="en-GB"/>
        </w:rPr>
        <w:t xml:space="preserve"> Hence, running a complete RNA-</w:t>
      </w:r>
      <w:proofErr w:type="spellStart"/>
      <w:r w:rsidR="00D22185" w:rsidRPr="002F64D4">
        <w:rPr>
          <w:rFonts w:ascii="Times New Roman" w:hAnsi="Times New Roman"/>
          <w:lang w:val="en-GB"/>
        </w:rPr>
        <w:t>Seq</w:t>
      </w:r>
      <w:proofErr w:type="spellEnd"/>
      <w:r w:rsidR="00D22185" w:rsidRPr="002F64D4">
        <w:rPr>
          <w:rFonts w:ascii="Times New Roman" w:hAnsi="Times New Roman"/>
          <w:lang w:val="en-GB"/>
        </w:rPr>
        <w:t xml:space="preserve"> based </w:t>
      </w:r>
      <w:r w:rsidR="0034357D" w:rsidRPr="002F64D4">
        <w:rPr>
          <w:rFonts w:ascii="Times New Roman" w:hAnsi="Times New Roman"/>
          <w:lang w:val="en-GB"/>
        </w:rPr>
        <w:t>DGE</w:t>
      </w:r>
      <w:r w:rsidR="00D22185" w:rsidRPr="002F64D4">
        <w:rPr>
          <w:rFonts w:ascii="Times New Roman" w:hAnsi="Times New Roman"/>
          <w:lang w:val="en-GB"/>
        </w:rPr>
        <w:t xml:space="preserve"> analysis requires </w:t>
      </w:r>
      <w:proofErr w:type="gramStart"/>
      <w:r w:rsidR="00D22185" w:rsidRPr="002F64D4">
        <w:rPr>
          <w:rFonts w:ascii="Times New Roman" w:hAnsi="Times New Roman"/>
          <w:lang w:val="en-GB"/>
        </w:rPr>
        <w:t>considerable bioinformatics skills which poses</w:t>
      </w:r>
      <w:proofErr w:type="gramEnd"/>
      <w:r w:rsidR="00D22185" w:rsidRPr="002F64D4">
        <w:rPr>
          <w:rFonts w:ascii="Times New Roman" w:hAnsi="Times New Roman"/>
          <w:lang w:val="en-GB"/>
        </w:rPr>
        <w:t xml:space="preserve"> an obstacle for many lab</w:t>
      </w:r>
      <w:ins w:id="48" w:author="Tomaten" w:date="2012-03-01T21:53:00Z">
        <w:r w:rsidR="007D3F51">
          <w:rPr>
            <w:rFonts w:ascii="Times New Roman" w:hAnsi="Times New Roman"/>
            <w:lang w:val="en-GB"/>
          </w:rPr>
          <w:t>oratory-based</w:t>
        </w:r>
      </w:ins>
      <w:r w:rsidR="00D22185" w:rsidRPr="002F64D4">
        <w:rPr>
          <w:rFonts w:ascii="Times New Roman" w:hAnsi="Times New Roman"/>
          <w:lang w:val="en-GB"/>
        </w:rPr>
        <w:t xml:space="preserve"> researchers. </w:t>
      </w:r>
    </w:p>
    <w:p w:rsidR="006106C1" w:rsidRPr="002F64D4" w:rsidRDefault="00D22185" w:rsidP="00485774">
      <w:pPr>
        <w:spacing w:line="360" w:lineRule="auto"/>
        <w:ind w:firstLine="720"/>
        <w:jc w:val="both"/>
        <w:rPr>
          <w:rFonts w:ascii="Times New Roman" w:hAnsi="Times New Roman"/>
          <w:lang w:val="en-GB"/>
        </w:rPr>
      </w:pPr>
      <w:r w:rsidRPr="002F64D4">
        <w:rPr>
          <w:rFonts w:ascii="Times New Roman" w:hAnsi="Times New Roman"/>
          <w:lang w:val="en-GB"/>
        </w:rPr>
        <w:t xml:space="preserve">To date, only few non-commercial applications featuring a </w:t>
      </w:r>
      <w:r w:rsidR="003D3648" w:rsidRPr="002F64D4">
        <w:rPr>
          <w:rFonts w:ascii="Times New Roman" w:hAnsi="Times New Roman"/>
          <w:lang w:val="en-GB"/>
        </w:rPr>
        <w:t>graphical</w:t>
      </w:r>
      <w:r w:rsidRPr="002F64D4">
        <w:rPr>
          <w:rFonts w:ascii="Times New Roman" w:hAnsi="Times New Roman"/>
          <w:lang w:val="en-GB"/>
        </w:rPr>
        <w:t xml:space="preserve"> user interface are available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w:t>
      </w:r>
      <w:r w:rsidR="001D3577" w:rsidRPr="002F64D4">
        <w:rPr>
          <w:rFonts w:ascii="Times New Roman" w:hAnsi="Times New Roman"/>
          <w:lang w:val="en-GB"/>
        </w:rPr>
        <w:t>Most of these applications are not distributed as stand-alone tools but require com</w:t>
      </w:r>
      <w:r w:rsidR="0034357D" w:rsidRPr="002F64D4">
        <w:rPr>
          <w:rFonts w:ascii="Times New Roman" w:hAnsi="Times New Roman"/>
          <w:lang w:val="en-GB"/>
        </w:rPr>
        <w:t xml:space="preserve">plicated installation and setup. </w:t>
      </w:r>
      <w:proofErr w:type="spellStart"/>
      <w:r w:rsidR="0034357D" w:rsidRPr="002F64D4">
        <w:rPr>
          <w:rFonts w:ascii="Times New Roman" w:hAnsi="Times New Roman"/>
          <w:lang w:val="en-GB"/>
        </w:rPr>
        <w:t>Gene</w:t>
      </w:r>
      <w:r w:rsidR="001D3577" w:rsidRPr="002F64D4">
        <w:rPr>
          <w:rFonts w:ascii="Times New Roman" w:hAnsi="Times New Roman"/>
          <w:lang w:val="en-GB"/>
        </w:rPr>
        <w:t>Pattern</w:t>
      </w:r>
      <w:proofErr w:type="spellEnd"/>
      <w:r w:rsidR="001D3577" w:rsidRPr="002F64D4">
        <w:rPr>
          <w:rFonts w:ascii="Times New Roman" w:hAnsi="Times New Roman"/>
          <w:lang w:val="en-GB"/>
        </w:rPr>
        <w:t xml:space="preserve"> </w:t>
      </w:r>
      <w:r w:rsidR="00CD1289">
        <w:rPr>
          <w:rFonts w:ascii="Times New Roman" w:hAnsi="Times New Roman"/>
          <w:lang w:val="en-GB"/>
        </w:rPr>
        <w:fldChar w:fldCharType="begin"/>
      </w:r>
      <w:r w:rsidR="00727DC5">
        <w:rPr>
          <w:rFonts w:ascii="Times New Roman" w:hAnsi="Times New Roman"/>
          <w:lang w:val="en-GB"/>
        </w:rPr>
        <w:instrText xml:space="preserve"> ADDIN EN.CITE &lt;EndNote&gt;&lt;Cite&gt;&lt;Author&gt;Reich&lt;/Author&gt;&lt;Year&gt;2006&lt;/Year&gt;&lt;RecNum&gt;129&lt;/RecNum&gt;&lt;record&gt;&lt;rec-number&gt;129&lt;/rec-number&gt;&lt;foreign-keys&gt;&lt;key app="EN" db-id="wwxr5eewzdsweue0vsnxstf09ztd5rsvadr0"&gt;129&lt;/key&gt;&lt;/foreign-keys&gt;&lt;ref-type name="Journal Article"&gt;17&lt;/ref-type&gt;&lt;contributors&gt;&lt;authors&gt;&lt;author&gt;Reich, M.&lt;/author&gt;&lt;author&gt;Liefeld, T.&lt;/author&gt;&lt;author&gt;Gould, J.&lt;/author&gt;&lt;author&gt;Lerner, J.&lt;/author&gt;&lt;author&gt;Tamayo, P.&lt;/author&gt;&lt;author&gt;Mesirov, J. P.&lt;/author&gt;&lt;/authors&gt;&lt;/contributors&gt;&lt;titles&gt;&lt;title&gt;GenePattern 2.0&lt;/title&gt;&lt;secondary-title&gt;Nat Genet&lt;/secondary-title&gt;&lt;/titles&gt;&lt;periodical&gt;&lt;full-title&gt;Nat Genet&lt;/full-title&gt;&lt;/periodical&gt;&lt;pages&gt;500-1&lt;/pages&gt;&lt;volume&gt;38&lt;/volume&gt;&lt;number&gt;5&lt;/number&gt;&lt;edition&gt;2006/04/28&lt;/edition&gt;&lt;keywords&gt;&lt;keyword&gt;*Gene Expression Profiling&lt;/keyword&gt;&lt;keyword&gt;*Genome&lt;/keyword&gt;&lt;keyword&gt;Internet&lt;/keyword&gt;&lt;keyword&gt;Reproducibility of Results&lt;/keyword&gt;&lt;/keywords&gt;&lt;dates&gt;&lt;year&gt;2006&lt;/year&gt;&lt;pub-dates&gt;&lt;date&gt;May&lt;/date&gt;&lt;/pub-dates&gt;&lt;/dates&gt;&lt;isbn&gt;1061-4036 (Print)&amp;#xD;1061-4036 (Linking)&lt;/isbn&gt;&lt;accession-num&gt;16642009&lt;/accession-num&gt;&lt;urls&gt;&lt;related-urls&gt;&lt;url&gt;http://www.ncbi.nlm.nih.gov/entrez/query.fcgi?cmd=Retrieve&amp;amp;db=PubMed&amp;amp;dopt=Citation&amp;amp;list_uids=16642009&lt;/url&gt;&lt;/related-urls&gt;&lt;/urls&gt;&lt;electronic-resource-num&gt;ng0506-500 [pii]&amp;#xD;10.1038/ng0506-500&lt;/electronic-resource-num&gt;&lt;language&gt;eng&lt;/language&gt;&lt;/record&gt;&lt;/Cite&gt;&lt;/EndNote&gt;</w:instrText>
      </w:r>
      <w:r w:rsidR="00CD1289">
        <w:rPr>
          <w:rFonts w:ascii="Times New Roman" w:hAnsi="Times New Roman"/>
          <w:lang w:val="en-GB"/>
        </w:rPr>
        <w:fldChar w:fldCharType="separate"/>
      </w:r>
      <w:r w:rsidR="00727DC5">
        <w:rPr>
          <w:rFonts w:ascii="Times New Roman" w:hAnsi="Times New Roman"/>
          <w:lang w:val="en-GB"/>
        </w:rPr>
        <w:t>(Reich</w:t>
      </w:r>
      <w:r w:rsidR="00727DC5" w:rsidRPr="00727DC5">
        <w:rPr>
          <w:rFonts w:ascii="Times New Roman" w:hAnsi="Times New Roman"/>
          <w:i/>
          <w:lang w:val="en-GB"/>
        </w:rPr>
        <w:t xml:space="preserve"> et al.</w:t>
      </w:r>
      <w:r w:rsidR="00727DC5">
        <w:rPr>
          <w:rFonts w:ascii="Times New Roman" w:hAnsi="Times New Roman"/>
          <w:lang w:val="en-GB"/>
        </w:rPr>
        <w:t>, 2006)</w:t>
      </w:r>
      <w:r w:rsidR="00CD1289">
        <w:rPr>
          <w:rFonts w:ascii="Times New Roman" w:hAnsi="Times New Roman"/>
          <w:lang w:val="en-GB"/>
        </w:rPr>
        <w:fldChar w:fldCharType="end"/>
      </w:r>
      <w:r w:rsidR="0034357D" w:rsidRPr="002F64D4">
        <w:rPr>
          <w:rFonts w:ascii="Times New Roman" w:hAnsi="Times New Roman"/>
          <w:lang w:val="en-GB"/>
        </w:rPr>
        <w:t>, for example, provides a very versatile collection of analysis functions including DGE analysis, but also SNP</w:t>
      </w:r>
      <w:r w:rsidR="0075044F" w:rsidRPr="002F64D4">
        <w:rPr>
          <w:rFonts w:ascii="Times New Roman" w:hAnsi="Times New Roman"/>
          <w:lang w:val="en-GB"/>
        </w:rPr>
        <w:t>-</w:t>
      </w:r>
      <w:r w:rsidR="0034357D" w:rsidRPr="002F64D4">
        <w:rPr>
          <w:rFonts w:ascii="Times New Roman" w:hAnsi="Times New Roman"/>
          <w:lang w:val="en-GB"/>
        </w:rPr>
        <w:t xml:space="preserve"> and proteomics </w:t>
      </w:r>
      <w:r w:rsidR="0075044F" w:rsidRPr="002F64D4">
        <w:rPr>
          <w:rFonts w:ascii="Times New Roman" w:hAnsi="Times New Roman"/>
          <w:lang w:val="en-GB"/>
        </w:rPr>
        <w:t>analyses</w:t>
      </w:r>
      <w:r w:rsidR="00234025" w:rsidRPr="002F64D4">
        <w:rPr>
          <w:rFonts w:ascii="Times New Roman" w:hAnsi="Times New Roman"/>
          <w:lang w:val="en-GB"/>
        </w:rPr>
        <w:t>. M</w:t>
      </w:r>
      <w:r w:rsidR="0034357D" w:rsidRPr="002F64D4">
        <w:rPr>
          <w:rFonts w:ascii="Times New Roman" w:hAnsi="Times New Roman"/>
          <w:lang w:val="en-GB"/>
        </w:rPr>
        <w:t xml:space="preserve">yrna </w:t>
      </w:r>
      <w:r w:rsidR="00CD1289">
        <w:rPr>
          <w:rFonts w:ascii="Times New Roman" w:hAnsi="Times New Roman"/>
          <w:lang w:val="en-GB"/>
        </w:rPr>
        <w:fldChar w:fldCharType="begin"/>
      </w:r>
      <w:r w:rsidR="00727DC5">
        <w:rPr>
          <w:rFonts w:ascii="Times New Roman" w:hAnsi="Times New Roman"/>
          <w:lang w:val="en-GB"/>
        </w:rPr>
        <w:instrText xml:space="preserve"> ADDIN EN.CITE &lt;EndNote&gt;&lt;Cite&gt;&lt;Author&gt;Langmead&lt;/Author&gt;&lt;Year&gt;2010&lt;/Year&gt;&lt;RecNum&gt;131&lt;/RecNum&gt;&lt;record&gt;&lt;rec-number&gt;131&lt;/rec-number&gt;&lt;foreign-keys&gt;&lt;key app="EN" db-id="wwxr5eewzdsweue0vsnxstf09ztd5rsvadr0"&gt;131&lt;/key&gt;&lt;/foreign-keys&gt;&lt;ref-type name="Journal Article"&gt;17&lt;/ref-type&gt;&lt;contributors&gt;&lt;authors&gt;&lt;author&gt;Langmead, B.&lt;/author&gt;&lt;author&gt;Hansen, K. D.&lt;/author&gt;&lt;author&gt;Leek, J. T.&lt;/author&gt;&lt;/authors&gt;&lt;/contributors&gt;&lt;auth-address&gt;Department of Biostatistics, Johns Hopkins Bloomberg School of Public Health, 615 North Wolfe Street, Baltimore, MD 21205, USA. blangmea@jhsph.edu&lt;/auth-address&gt;&lt;titles&gt;&lt;title&gt;Cloud-scale RNA-sequencing differential expression analysis with Myrna&lt;/title&gt;&lt;secondary-title&gt;Genome Biol&lt;/secondary-title&gt;&lt;/titles&gt;&lt;periodical&gt;&lt;full-title&gt;Genome Biol&lt;/full-title&gt;&lt;/periodical&gt;&lt;pages&gt;R83&lt;/pages&gt;&lt;volume&gt;11&lt;/volume&gt;&lt;number&gt;8&lt;/number&gt;&lt;edition&gt;2010/08/13&lt;/edition&gt;&lt;keywords&gt;&lt;keyword&gt;Computational Biology/*methods&lt;/keyword&gt;&lt;keyword&gt;Gene Expression Profiling/methods&lt;/keyword&gt;&lt;keyword&gt;High-Throughput Nucleotide Sequencing&lt;/keyword&gt;&lt;keyword&gt;Internet&lt;/keyword&gt;&lt;keyword&gt;Sequence Analysis, RNA/*methods&lt;/keyword&gt;&lt;keyword&gt;*Software&lt;/keyword&gt;&lt;/keywords&gt;&lt;dates&gt;&lt;year&gt;2010&lt;/year&gt;&lt;/dates&gt;&lt;isbn&gt;1465-6914 (Electronic)&amp;#xD;1465-6906 (Linking)&lt;/isbn&gt;&lt;accession-num&gt;20701754&lt;/accession-num&gt;&lt;urls&gt;&lt;related-urls&gt;&lt;url&gt;&lt;style face="underline" font="default" size="100%"&gt;http://www.ncbi.nlm.nih.gov/entrez/query.fcgi?cmd=Retrieve&amp;amp;db=PubMed&amp;amp;dopt=Citation&amp;amp;list_uids=20701754&lt;/style&gt;&lt;/url&gt;&lt;/related-urls&gt;&lt;/urls&gt;&lt;electronic-resource-num&gt;&lt;style face="underline" font="default" size="100%"&gt;gb-2010-11-8-r83 [pii]&lt;/style&gt;&lt;style face="normal" font="default" size="100%"&gt;&amp;#xD;&lt;/style&gt;&lt;style face="underline" font="default" size="100%"&gt;10.1186/gb-2010-11-8-r83&lt;/style&gt;&lt;/electronic-resource-num&gt;&lt;language&gt;eng&lt;/language&gt;&lt;/record&gt;&lt;/Cite&gt;&lt;/EndNote&gt;</w:instrText>
      </w:r>
      <w:r w:rsidR="00CD1289">
        <w:rPr>
          <w:rFonts w:ascii="Times New Roman" w:hAnsi="Times New Roman"/>
          <w:lang w:val="en-GB"/>
        </w:rPr>
        <w:fldChar w:fldCharType="separate"/>
      </w:r>
      <w:r w:rsidR="00727DC5">
        <w:rPr>
          <w:rFonts w:ascii="Times New Roman" w:hAnsi="Times New Roman"/>
          <w:lang w:val="en-GB"/>
        </w:rPr>
        <w:t>(Langmead</w:t>
      </w:r>
      <w:r w:rsidR="00727DC5" w:rsidRPr="00727DC5">
        <w:rPr>
          <w:rFonts w:ascii="Times New Roman" w:hAnsi="Times New Roman"/>
          <w:i/>
          <w:lang w:val="en-GB"/>
        </w:rPr>
        <w:t xml:space="preserve"> et al.</w:t>
      </w:r>
      <w:r w:rsidR="00727DC5">
        <w:rPr>
          <w:rFonts w:ascii="Times New Roman" w:hAnsi="Times New Roman"/>
          <w:lang w:val="en-GB"/>
        </w:rPr>
        <w:t>, 2010)</w:t>
      </w:r>
      <w:r w:rsidR="00CD1289">
        <w:rPr>
          <w:rFonts w:ascii="Times New Roman" w:hAnsi="Times New Roman"/>
          <w:lang w:val="en-GB"/>
        </w:rPr>
        <w:fldChar w:fldCharType="end"/>
      </w:r>
      <w:r w:rsidR="00234025" w:rsidRPr="002F64D4">
        <w:rPr>
          <w:rFonts w:ascii="Times New Roman" w:hAnsi="Times New Roman"/>
          <w:lang w:val="en-GB"/>
        </w:rPr>
        <w:t xml:space="preserve"> can take advantage of cloud and cluster computing and thereby boost performance when processing lar</w:t>
      </w:r>
      <w:r w:rsidR="006106C1" w:rsidRPr="002F64D4">
        <w:rPr>
          <w:rFonts w:ascii="Times New Roman" w:hAnsi="Times New Roman"/>
          <w:lang w:val="en-GB"/>
        </w:rPr>
        <w:t xml:space="preserve">ge data volumes but relies on an elaborate </w:t>
      </w:r>
      <w:proofErr w:type="spellStart"/>
      <w:r w:rsidR="006106C1" w:rsidRPr="002F64D4">
        <w:rPr>
          <w:rFonts w:ascii="Times New Roman" w:hAnsi="Times New Roman"/>
          <w:lang w:val="en-GB"/>
        </w:rPr>
        <w:t>bioinformatic</w:t>
      </w:r>
      <w:proofErr w:type="spellEnd"/>
      <w:r w:rsidR="006106C1" w:rsidRPr="002F64D4">
        <w:rPr>
          <w:rFonts w:ascii="Times New Roman" w:hAnsi="Times New Roman"/>
          <w:lang w:val="en-GB"/>
        </w:rPr>
        <w:t xml:space="preserve"> infrastructure and does not provide a intuitive user interface. </w:t>
      </w:r>
      <w:proofErr w:type="spellStart"/>
      <w:r w:rsidR="0034357D" w:rsidRPr="002F64D4">
        <w:rPr>
          <w:rFonts w:ascii="Times New Roman" w:hAnsi="Times New Roman"/>
          <w:lang w:val="en-GB"/>
        </w:rPr>
        <w:t>SAMMate</w:t>
      </w:r>
      <w:proofErr w:type="spellEnd"/>
      <w:r w:rsidR="0034357D" w:rsidRPr="002F64D4">
        <w:rPr>
          <w:rFonts w:ascii="Times New Roman" w:hAnsi="Times New Roman"/>
          <w:lang w:val="en-GB"/>
        </w:rPr>
        <w:t xml:space="preserve"> </w:t>
      </w:r>
      <w:r w:rsidR="00CD1289">
        <w:rPr>
          <w:rFonts w:ascii="Times New Roman" w:hAnsi="Times New Roman"/>
          <w:lang w:val="en-GB"/>
        </w:rPr>
        <w:fldChar w:fldCharType="begin"/>
      </w:r>
      <w:r w:rsidR="00727DC5">
        <w:rPr>
          <w:rFonts w:ascii="Times New Roman" w:hAnsi="Times New Roman"/>
          <w:lang w:val="en-GB"/>
        </w:rPr>
        <w:instrText xml:space="preserve"> ADDIN EN.CITE &lt;EndNote&gt;&lt;Cite ExcludeYear="1"&gt;&lt;Author&gt;Xu&lt;/Author&gt;&lt;RecNum&gt;128&lt;/RecNum&gt;&lt;record&gt;&lt;rec-number&gt;128&lt;/rec-number&gt;&lt;foreign-keys&gt;&lt;key app="EN" db-id="wwxr5eewzdsweue0vsnxstf09ztd5rsvadr0"&gt;128&lt;/key&gt;&lt;/foreign-keys&gt;&lt;ref-type name="Journal Article"&gt;17&lt;/ref-type&gt;&lt;contributors&gt;&lt;authors&gt;&lt;author&gt;Xu, G.&lt;/author&gt;&lt;author&gt;Deng, N.&lt;/author&gt;&lt;author&gt;Zhao, Z.&lt;/author&gt;&lt;author&gt;Judeh, T.&lt;/author&gt;&lt;author&gt;Flemington, E.&lt;/author&gt;&lt;author&gt;Zhu, D.&lt;/author&gt;&lt;/authors&gt;&lt;/contributors&gt;&lt;auth-address&gt;Department of Computer Science, University of New Orleans, 2000 Lakeshore Drive, New Orleans, LA 70148, USA. dzhu@cs.uno.edu.&lt;/auth-address&gt;&lt;titles&gt;&lt;title&gt;SAMMate: a GUI tool for processing short read alignments in SAM/BAM format&lt;/title&gt;&lt;secondary-title&gt;Source Code Biol Med&lt;/secondary-title&gt;&lt;/titles&gt;&lt;periodical&gt;&lt;full-title&gt;Source Code Biol Med&lt;/full-title&gt;&lt;/periodical&gt;&lt;pages&gt;2&lt;/pages&gt;&lt;volume&gt;6&lt;/volume&gt;&lt;number&gt;1&lt;/number&gt;&lt;edition&gt;2011/01/15&lt;/edition&gt;&lt;dates&gt;&lt;/dates&gt;&lt;isbn&gt;1751-0473 (Electronic)&amp;#xD;1751-0473 (Linking)&lt;/isbn&gt;&lt;accession-num&gt;21232146&lt;/accession-num&gt;&lt;urls&gt;&lt;related-urls&gt;&lt;url&gt;http://www.ncbi.nlm.nih.gov/entrez/query.fcgi?cmd=Retrieve&amp;amp;db=PubMed&amp;amp;dopt=Citation&amp;amp;list_uids=21232146&lt;/url&gt;&lt;/related-urls&gt;&lt;/urls&gt;&lt;electronic-resource-num&gt;1751-0473-6-2 [pii]&amp;#xD;10.1186/1751-0473-6-2&lt;/electronic-resource-num&gt;&lt;language&gt;eng&lt;/language&gt;&lt;/record&gt;&lt;/Cite&gt;&lt;/EndNote&gt;</w:instrText>
      </w:r>
      <w:r w:rsidR="00CD1289">
        <w:rPr>
          <w:rFonts w:ascii="Times New Roman" w:hAnsi="Times New Roman"/>
          <w:lang w:val="en-GB"/>
        </w:rPr>
        <w:fldChar w:fldCharType="separate"/>
      </w:r>
      <w:r w:rsidR="00727DC5">
        <w:rPr>
          <w:rFonts w:ascii="Times New Roman" w:hAnsi="Times New Roman"/>
          <w:lang w:val="en-GB"/>
        </w:rPr>
        <w:t>(</w:t>
      </w:r>
      <w:proofErr w:type="spellStart"/>
      <w:r w:rsidR="00727DC5">
        <w:rPr>
          <w:rFonts w:ascii="Times New Roman" w:hAnsi="Times New Roman"/>
          <w:lang w:val="en-GB"/>
        </w:rPr>
        <w:t>Xu</w:t>
      </w:r>
      <w:proofErr w:type="spellEnd"/>
      <w:r w:rsidR="00727DC5" w:rsidRPr="00727DC5">
        <w:rPr>
          <w:rFonts w:ascii="Times New Roman" w:hAnsi="Times New Roman"/>
          <w:i/>
          <w:lang w:val="en-GB"/>
        </w:rPr>
        <w:t xml:space="preserve"> et al.</w:t>
      </w:r>
      <w:r w:rsidR="00727DC5">
        <w:rPr>
          <w:rFonts w:ascii="Times New Roman" w:hAnsi="Times New Roman"/>
          <w:lang w:val="en-GB"/>
        </w:rPr>
        <w:t>)</w:t>
      </w:r>
      <w:r w:rsidR="00CD1289">
        <w:rPr>
          <w:rFonts w:ascii="Times New Roman" w:hAnsi="Times New Roman"/>
          <w:lang w:val="en-GB"/>
        </w:rPr>
        <w:fldChar w:fldCharType="end"/>
      </w:r>
      <w:r w:rsidR="006106C1" w:rsidRPr="002F64D4">
        <w:rPr>
          <w:rFonts w:ascii="Times New Roman" w:hAnsi="Times New Roman"/>
          <w:lang w:val="en-GB"/>
        </w:rPr>
        <w:t>, is a stand-alone graphical workbench-like application providing NGS analysis functions that are also needed for RNA-</w:t>
      </w:r>
      <w:proofErr w:type="spellStart"/>
      <w:r w:rsidR="006106C1" w:rsidRPr="002F64D4">
        <w:rPr>
          <w:rFonts w:ascii="Times New Roman" w:hAnsi="Times New Roman"/>
          <w:lang w:val="en-GB"/>
        </w:rPr>
        <w:t>Seq</w:t>
      </w:r>
      <w:proofErr w:type="spellEnd"/>
      <w:r w:rsidR="006106C1" w:rsidRPr="002F64D4">
        <w:rPr>
          <w:rFonts w:ascii="Times New Roman" w:hAnsi="Times New Roman"/>
          <w:lang w:val="en-GB"/>
        </w:rPr>
        <w:t xml:space="preserve"> analysis. However </w:t>
      </w:r>
      <w:del w:id="49" w:author="Tomaten" w:date="2012-03-01T21:53:00Z">
        <w:r w:rsidR="006106C1" w:rsidRPr="002F64D4" w:rsidDel="007D3F51">
          <w:rPr>
            <w:rFonts w:ascii="Times New Roman" w:hAnsi="Times New Roman"/>
            <w:lang w:val="en-GB"/>
          </w:rPr>
          <w:delText xml:space="preserve">its </w:delText>
        </w:r>
      </w:del>
      <w:ins w:id="50" w:author="Tomaten" w:date="2012-03-01T21:53:00Z">
        <w:r w:rsidR="007D3F51">
          <w:rPr>
            <w:rFonts w:ascii="Times New Roman" w:hAnsi="Times New Roman"/>
            <w:lang w:val="en-GB"/>
          </w:rPr>
          <w:t>the</w:t>
        </w:r>
        <w:r w:rsidR="007D3F51" w:rsidRPr="002F64D4">
          <w:rPr>
            <w:rFonts w:ascii="Times New Roman" w:hAnsi="Times New Roman"/>
            <w:lang w:val="en-GB"/>
          </w:rPr>
          <w:t xml:space="preserve"> </w:t>
        </w:r>
      </w:ins>
      <w:r w:rsidR="006106C1" w:rsidRPr="002F64D4">
        <w:rPr>
          <w:rFonts w:ascii="Times New Roman" w:hAnsi="Times New Roman"/>
          <w:lang w:val="en-GB"/>
        </w:rPr>
        <w:t xml:space="preserve">GUI </w:t>
      </w:r>
      <w:ins w:id="51" w:author="Tomaten" w:date="2012-03-01T21:53:00Z">
        <w:r w:rsidR="007D3F51">
          <w:rPr>
            <w:rFonts w:ascii="Times New Roman" w:hAnsi="Times New Roman"/>
            <w:lang w:val="en-GB"/>
          </w:rPr>
          <w:t xml:space="preserve">of this application </w:t>
        </w:r>
      </w:ins>
      <w:r w:rsidR="006106C1" w:rsidRPr="002F64D4">
        <w:rPr>
          <w:rFonts w:ascii="Times New Roman" w:hAnsi="Times New Roman"/>
          <w:lang w:val="en-GB"/>
        </w:rPr>
        <w:t>is not following a workflow-oriented step-by-step paradigm.</w:t>
      </w:r>
    </w:p>
    <w:p w:rsidR="001D3577" w:rsidRPr="002F64D4" w:rsidRDefault="006106C1" w:rsidP="00485774">
      <w:pPr>
        <w:spacing w:line="360" w:lineRule="auto"/>
        <w:ind w:firstLine="720"/>
        <w:jc w:val="both"/>
        <w:rPr>
          <w:rFonts w:ascii="Times New Roman" w:hAnsi="Times New Roman"/>
          <w:lang w:val="en-GB"/>
        </w:rPr>
      </w:pPr>
      <w:r w:rsidRPr="002F64D4">
        <w:rPr>
          <w:rFonts w:ascii="Times New Roman" w:hAnsi="Times New Roman"/>
          <w:lang w:val="en-GB"/>
        </w:rPr>
        <w:t xml:space="preserve">We have developed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an integrated, cross-platform application </w:t>
      </w:r>
      <w:ins w:id="52" w:author="Tomaten" w:date="2012-03-01T21:53:00Z">
        <w:r w:rsidR="007D3F51">
          <w:rPr>
            <w:rFonts w:ascii="Times New Roman" w:hAnsi="Times New Roman"/>
            <w:lang w:val="en-GB"/>
          </w:rPr>
          <w:t xml:space="preserve">which </w:t>
        </w:r>
      </w:ins>
      <w:r w:rsidRPr="002F64D4">
        <w:rPr>
          <w:rFonts w:ascii="Times New Roman" w:hAnsi="Times New Roman"/>
          <w:lang w:val="en-GB"/>
        </w:rPr>
        <w:t>provides user-friendly workflows that guide</w:t>
      </w:r>
      <w:del w:id="53" w:author="Tomaten" w:date="2012-03-01T21:54:00Z">
        <w:r w:rsidRPr="002F64D4" w:rsidDel="007D3F51">
          <w:rPr>
            <w:rFonts w:ascii="Times New Roman" w:hAnsi="Times New Roman"/>
            <w:lang w:val="en-GB"/>
          </w:rPr>
          <w:delText>s</w:delText>
        </w:r>
      </w:del>
      <w:r w:rsidRPr="002F64D4">
        <w:rPr>
          <w:rFonts w:ascii="Times New Roman" w:hAnsi="Times New Roman"/>
          <w:lang w:val="en-GB"/>
        </w:rPr>
        <w:t xml:space="preserve"> the user through each step of DE analysis. In addition to the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analysis i</w:t>
      </w:r>
      <w:ins w:id="54" w:author="Tomaten" w:date="2012-03-01T21:54:00Z">
        <w:r w:rsidR="007D3F51">
          <w:rPr>
            <w:rFonts w:ascii="Times New Roman" w:hAnsi="Times New Roman"/>
            <w:lang w:val="en-GB"/>
          </w:rPr>
          <w:t>t</w:t>
        </w:r>
      </w:ins>
      <w:del w:id="55" w:author="Tomaten" w:date="2012-03-01T21:54:00Z">
        <w:r w:rsidRPr="002F64D4" w:rsidDel="007D3F51">
          <w:rPr>
            <w:rFonts w:ascii="Times New Roman" w:hAnsi="Times New Roman"/>
            <w:lang w:val="en-GB"/>
          </w:rPr>
          <w:delText>s</w:delText>
        </w:r>
      </w:del>
      <w:r w:rsidRPr="002F64D4">
        <w:rPr>
          <w:rFonts w:ascii="Times New Roman" w:hAnsi="Times New Roman"/>
          <w:lang w:val="en-GB"/>
        </w:rPr>
        <w:t xml:space="preserve"> also features workflows for microarray analysis</w:t>
      </w:r>
      <w:r w:rsidR="00F80955" w:rsidRPr="002F64D4">
        <w:rPr>
          <w:rFonts w:ascii="Times New Roman" w:hAnsi="Times New Roman"/>
          <w:lang w:val="en-GB"/>
        </w:rPr>
        <w:t xml:space="preserve"> based on the previously published Robin tool </w:t>
      </w:r>
      <w:r w:rsidR="00CD1289">
        <w:rPr>
          <w:rFonts w:ascii="Times New Roman" w:hAnsi="Times New Roman"/>
          <w:lang w:val="en-GB"/>
        </w:rPr>
        <w:fldChar w:fldCharType="begin">
          <w:fldData xml:space="preserve">PEVuZE5vdGU+PENpdGU+PEF1dGhvcj5Mb2hzZTwvQXV0aG9yPjxZZWFyPjIwMTA8L1llYXI+PFJl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Y29yZD48L0NpdGU+PC9FbmROb3RlPn==
</w:fldData>
        </w:fldChar>
      </w:r>
      <w:r w:rsidR="00727DC5">
        <w:rPr>
          <w:rFonts w:ascii="Times New Roman" w:hAnsi="Times New Roman"/>
          <w:lang w:val="en-GB"/>
        </w:rPr>
        <w:instrText xml:space="preserve"> ADDIN EN.CITE </w:instrText>
      </w:r>
      <w:r w:rsidR="00CD1289">
        <w:rPr>
          <w:rFonts w:ascii="Times New Roman" w:hAnsi="Times New Roman"/>
          <w:lang w:val="en-GB"/>
        </w:rPr>
        <w:fldChar w:fldCharType="begin">
          <w:fldData xml:space="preserve">PEVuZE5vdGU+PENpdGU+PEF1dGhvcj5Mb2hzZTwvQXV0aG9yPjxZZWFyPjIwMTA8L1llYXI+PFJl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Y29yZD48L0NpdGU+PC9FbmROb3RlPn==
</w:fldData>
        </w:fldChar>
      </w:r>
      <w:r w:rsidR="00727DC5">
        <w:rPr>
          <w:rFonts w:ascii="Times New Roman" w:hAnsi="Times New Roman"/>
          <w:lang w:val="en-GB"/>
        </w:rPr>
        <w:instrText xml:space="preserve"> ADDIN EN.CITE.DATA </w:instrText>
      </w:r>
      <w:r w:rsidR="00CD1289">
        <w:rPr>
          <w:rFonts w:ascii="Times New Roman" w:hAnsi="Times New Roman"/>
          <w:lang w:val="en-GB"/>
        </w:rPr>
      </w:r>
      <w:r w:rsidR="00CD1289">
        <w:rPr>
          <w:rFonts w:ascii="Times New Roman" w:hAnsi="Times New Roman"/>
          <w:lang w:val="en-GB"/>
        </w:rPr>
        <w:fldChar w:fldCharType="end"/>
      </w:r>
      <w:r w:rsidR="00CD1289">
        <w:rPr>
          <w:rFonts w:ascii="Times New Roman" w:hAnsi="Times New Roman"/>
          <w:lang w:val="en-GB"/>
        </w:rPr>
      </w:r>
      <w:r w:rsidR="00CD1289">
        <w:rPr>
          <w:rFonts w:ascii="Times New Roman" w:hAnsi="Times New Roman"/>
          <w:lang w:val="en-GB"/>
        </w:rPr>
        <w:fldChar w:fldCharType="separate"/>
      </w:r>
      <w:r w:rsidR="00727DC5">
        <w:rPr>
          <w:rFonts w:ascii="Times New Roman" w:hAnsi="Times New Roman"/>
          <w:lang w:val="en-GB"/>
        </w:rPr>
        <w:t>(Lohse</w:t>
      </w:r>
      <w:r w:rsidR="00727DC5" w:rsidRPr="00727DC5">
        <w:rPr>
          <w:rFonts w:ascii="Times New Roman" w:hAnsi="Times New Roman"/>
          <w:i/>
          <w:lang w:val="en-GB"/>
        </w:rPr>
        <w:t xml:space="preserve"> et al.</w:t>
      </w:r>
      <w:r w:rsidR="00727DC5">
        <w:rPr>
          <w:rFonts w:ascii="Times New Roman" w:hAnsi="Times New Roman"/>
          <w:lang w:val="en-GB"/>
        </w:rPr>
        <w:t>, 2010)</w:t>
      </w:r>
      <w:r w:rsidR="00CD1289">
        <w:rPr>
          <w:rFonts w:ascii="Times New Roman" w:hAnsi="Times New Roman"/>
          <w:lang w:val="en-GB"/>
        </w:rPr>
        <w:fldChar w:fldCharType="end"/>
      </w:r>
      <w:r w:rsidR="00F80955" w:rsidRPr="002F64D4">
        <w:rPr>
          <w:rFonts w:ascii="Times New Roman" w:hAnsi="Times New Roman"/>
          <w:lang w:val="en-GB"/>
        </w:rPr>
        <w:t xml:space="preserve">. </w:t>
      </w:r>
      <w:proofErr w:type="spellStart"/>
      <w:r w:rsidR="00F80955" w:rsidRPr="002F64D4">
        <w:rPr>
          <w:rFonts w:ascii="Times New Roman" w:hAnsi="Times New Roman"/>
          <w:lang w:val="en-GB"/>
        </w:rPr>
        <w:t>RobiNA</w:t>
      </w:r>
      <w:proofErr w:type="spellEnd"/>
      <w:r w:rsidR="00F80955" w:rsidRPr="002F64D4">
        <w:rPr>
          <w:rFonts w:ascii="Times New Roman" w:hAnsi="Times New Roman"/>
          <w:lang w:val="en-GB"/>
        </w:rPr>
        <w:t xml:space="preserve"> allows users to import short read data in </w:t>
      </w:r>
      <w:proofErr w:type="spellStart"/>
      <w:r w:rsidR="00F80955" w:rsidRPr="002F64D4">
        <w:rPr>
          <w:rFonts w:ascii="Times New Roman" w:hAnsi="Times New Roman"/>
          <w:lang w:val="en-GB"/>
        </w:rPr>
        <w:t>FastQ</w:t>
      </w:r>
      <w:proofErr w:type="spellEnd"/>
      <w:r w:rsidR="00F80955" w:rsidRPr="002F64D4">
        <w:rPr>
          <w:rFonts w:ascii="Times New Roman" w:hAnsi="Times New Roman"/>
          <w:lang w:val="en-GB"/>
        </w:rPr>
        <w:t xml:space="preserve"> format and do thorough quality assessment and filtering to ensure read quality prior to mapping the reads to a </w:t>
      </w:r>
      <w:r w:rsidR="00F80955" w:rsidRPr="002F64D4">
        <w:rPr>
          <w:rFonts w:ascii="Times New Roman" w:hAnsi="Times New Roman"/>
          <w:lang w:val="en-GB"/>
        </w:rPr>
        <w:lastRenderedPageBreak/>
        <w:t xml:space="preserve">user-provided reference genome or </w:t>
      </w:r>
      <w:proofErr w:type="spellStart"/>
      <w:r w:rsidR="00F80955" w:rsidRPr="002F64D4">
        <w:rPr>
          <w:rFonts w:ascii="Times New Roman" w:hAnsi="Times New Roman"/>
          <w:lang w:val="en-GB"/>
        </w:rPr>
        <w:t>transcriptome</w:t>
      </w:r>
      <w:proofErr w:type="spellEnd"/>
      <w:r w:rsidR="00F80955" w:rsidRPr="002F64D4">
        <w:rPr>
          <w:rFonts w:ascii="Times New Roman" w:hAnsi="Times New Roman"/>
          <w:lang w:val="en-GB"/>
        </w:rPr>
        <w:t xml:space="preserve">. The mapping of reads is based on the ultra-fast open source BOWTIE alignment tool </w:t>
      </w:r>
      <w:r w:rsidR="00CD1289">
        <w:rPr>
          <w:rFonts w:ascii="Times New Roman" w:hAnsi="Times New Roman"/>
          <w:lang w:val="en-GB"/>
        </w:rPr>
        <w:fldChar w:fldCharType="begin"/>
      </w:r>
      <w:r w:rsidR="00727DC5">
        <w:rPr>
          <w:rFonts w:ascii="Times New Roman" w:hAnsi="Times New Roman"/>
          <w:lang w:val="en-GB"/>
        </w:rPr>
        <w:instrText xml:space="preserve"> ADDIN EN.CITE &lt;EndNote&gt;&lt;Cite&gt;&lt;Author&gt;Langmead&lt;/Author&gt;&lt;Year&gt;2009&lt;/Year&gt;&lt;RecNum&gt;132&lt;/RecNum&gt;&lt;record&gt;&lt;rec-number&gt;132&lt;/rec-number&gt;&lt;foreign-keys&gt;&lt;key app="EN" db-id="wwxr5eewzdsweue0vsnxstf09ztd5rsvadr0"&gt;132&lt;/key&gt;&lt;/foreign-keys&gt;&lt;ref-type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Biol&lt;/secondary-title&gt;&lt;/titles&gt;&lt;periodical&gt;&lt;full-title&gt;Genome Biol&lt;/full-title&gt;&lt;/periodical&gt;&lt;pages&gt;R25&lt;/pages&gt;&lt;volume&gt;10&lt;/volume&gt;&lt;number&gt;3&lt;/number&gt;&lt;edition&gt;2009/03/06&lt;/edition&gt;&lt;keywords&gt;&lt;keyword&gt;Algorithms&lt;/keyword&gt;&lt;keyword&gt;*Base Sequence&lt;/keyword&gt;&lt;keyword&gt;Genome, Human/*genetics&lt;/keyword&gt;&lt;keyword&gt;Humans&lt;/keyword&gt;&lt;keyword&gt;Sequence Alignment/*methods&lt;/keyword&gt;&lt;/keywords&gt;&lt;dates&gt;&lt;year&gt;2009&lt;/year&gt;&lt;/dates&gt;&lt;isbn&gt;1465-6914 (Electronic)&amp;#xD;1465-6906 (Linking)&lt;/isbn&gt;&lt;accession-num&gt;19261174&lt;/accession-num&gt;&lt;urls&gt;&lt;related-urls&gt;&lt;url&gt;http://www.ncbi.nlm.nih.gov/entrez/query.fcgi?cmd=Retrieve&amp;amp;db=PubMed&amp;amp;dopt=Citation&amp;amp;list_uids=19261174&lt;/url&gt;&lt;/related-urls&gt;&lt;/urls&gt;&lt;electronic-resource-num&gt;gb-2009-10-3-r25 [pii]&amp;#xD;10.1186/gb-2009-10-3-r25&lt;/electronic-resource-num&gt;&lt;language&gt;eng&lt;/language&gt;&lt;/record&gt;&lt;/Cite&gt;&lt;/EndNote&gt;</w:instrText>
      </w:r>
      <w:r w:rsidR="00CD1289">
        <w:rPr>
          <w:rFonts w:ascii="Times New Roman" w:hAnsi="Times New Roman"/>
          <w:lang w:val="en-GB"/>
        </w:rPr>
        <w:fldChar w:fldCharType="separate"/>
      </w:r>
      <w:r w:rsidR="00727DC5">
        <w:rPr>
          <w:rFonts w:ascii="Times New Roman" w:hAnsi="Times New Roman"/>
          <w:lang w:val="en-GB"/>
        </w:rPr>
        <w:t>(Langmead</w:t>
      </w:r>
      <w:r w:rsidR="00727DC5" w:rsidRPr="00727DC5">
        <w:rPr>
          <w:rFonts w:ascii="Times New Roman" w:hAnsi="Times New Roman"/>
          <w:i/>
          <w:lang w:val="en-GB"/>
        </w:rPr>
        <w:t xml:space="preserve"> et al.</w:t>
      </w:r>
      <w:r w:rsidR="00727DC5">
        <w:rPr>
          <w:rFonts w:ascii="Times New Roman" w:hAnsi="Times New Roman"/>
          <w:lang w:val="en-GB"/>
        </w:rPr>
        <w:t>, 2009)</w:t>
      </w:r>
      <w:r w:rsidR="00CD1289">
        <w:rPr>
          <w:rFonts w:ascii="Times New Roman" w:hAnsi="Times New Roman"/>
          <w:lang w:val="en-GB"/>
        </w:rPr>
        <w:fldChar w:fldCharType="end"/>
      </w:r>
      <w:r w:rsidR="00F80955" w:rsidRPr="002F64D4">
        <w:rPr>
          <w:rFonts w:ascii="Times New Roman" w:hAnsi="Times New Roman"/>
          <w:lang w:val="en-GB"/>
        </w:rPr>
        <w:t xml:space="preserve"> </w:t>
      </w:r>
      <w:del w:id="56" w:author="Tomaten" w:date="2012-03-01T21:54:00Z">
        <w:r w:rsidR="00F80955" w:rsidRPr="002F64D4" w:rsidDel="007D3F51">
          <w:rPr>
            <w:rFonts w:ascii="Times New Roman" w:hAnsi="Times New Roman"/>
            <w:lang w:val="en-GB"/>
          </w:rPr>
          <w:delText xml:space="preserve">that </w:delText>
        </w:r>
      </w:del>
      <w:ins w:id="57" w:author="Tomaten" w:date="2012-03-01T21:54:00Z">
        <w:r w:rsidR="007D3F51">
          <w:rPr>
            <w:rFonts w:ascii="Times New Roman" w:hAnsi="Times New Roman"/>
            <w:lang w:val="en-GB"/>
          </w:rPr>
          <w:t>which</w:t>
        </w:r>
        <w:r w:rsidR="007D3F51" w:rsidRPr="002F64D4">
          <w:rPr>
            <w:rFonts w:ascii="Times New Roman" w:hAnsi="Times New Roman"/>
            <w:lang w:val="en-GB"/>
          </w:rPr>
          <w:t xml:space="preserve"> </w:t>
        </w:r>
      </w:ins>
      <w:r w:rsidR="00F80955" w:rsidRPr="002F64D4">
        <w:rPr>
          <w:rFonts w:ascii="Times New Roman" w:hAnsi="Times New Roman"/>
          <w:lang w:val="en-GB"/>
        </w:rPr>
        <w:t xml:space="preserve">is integrated in the </w:t>
      </w:r>
      <w:proofErr w:type="spellStart"/>
      <w:r w:rsidR="00F80955" w:rsidRPr="002F64D4">
        <w:rPr>
          <w:rFonts w:ascii="Times New Roman" w:hAnsi="Times New Roman"/>
          <w:lang w:val="en-GB"/>
        </w:rPr>
        <w:t>RobiNA</w:t>
      </w:r>
      <w:proofErr w:type="spellEnd"/>
      <w:r w:rsidR="00F80955" w:rsidRPr="002F64D4">
        <w:rPr>
          <w:rFonts w:ascii="Times New Roman" w:hAnsi="Times New Roman"/>
          <w:lang w:val="en-GB"/>
        </w:rPr>
        <w:t xml:space="preserve"> application package. The last step of the workflow is the statistical analysis of DGE based on the </w:t>
      </w:r>
      <w:proofErr w:type="spellStart"/>
      <w:r w:rsidR="00F80955" w:rsidRPr="002F64D4">
        <w:rPr>
          <w:rFonts w:ascii="Times New Roman" w:hAnsi="Times New Roman"/>
          <w:lang w:val="en-GB"/>
        </w:rPr>
        <w:t>Bioconductor</w:t>
      </w:r>
      <w:proofErr w:type="spellEnd"/>
      <w:r w:rsidR="00F80955" w:rsidRPr="002F64D4">
        <w:rPr>
          <w:rFonts w:ascii="Times New Roman" w:hAnsi="Times New Roman"/>
          <w:lang w:val="en-GB"/>
        </w:rPr>
        <w:t xml:space="preserve"> packages </w:t>
      </w:r>
      <w:proofErr w:type="spellStart"/>
      <w:r w:rsidR="00F80955" w:rsidRPr="002F64D4">
        <w:rPr>
          <w:rFonts w:ascii="Times New Roman" w:hAnsi="Times New Roman"/>
          <w:lang w:val="en-GB"/>
        </w:rPr>
        <w:t>edgeR</w:t>
      </w:r>
      <w:proofErr w:type="spellEnd"/>
      <w:r w:rsidR="00F80955" w:rsidRPr="002F64D4">
        <w:rPr>
          <w:rFonts w:ascii="Times New Roman" w:hAnsi="Times New Roman"/>
          <w:lang w:val="en-GB"/>
        </w:rPr>
        <w:t xml:space="preserve"> or </w:t>
      </w:r>
      <w:proofErr w:type="spellStart"/>
      <w:r w:rsidR="00F80955" w:rsidRPr="002F64D4">
        <w:rPr>
          <w:rFonts w:ascii="Times New Roman" w:hAnsi="Times New Roman"/>
          <w:lang w:val="en-GB"/>
        </w:rPr>
        <w:t>DESeq</w:t>
      </w:r>
      <w:proofErr w:type="spellEnd"/>
      <w:r w:rsidR="00F80955" w:rsidRPr="002F64D4">
        <w:rPr>
          <w:rFonts w:ascii="Times New Roman" w:hAnsi="Times New Roman"/>
          <w:lang w:val="en-GB"/>
        </w:rPr>
        <w:t xml:space="preserve">. The R statistics software engine and all required </w:t>
      </w:r>
      <w:proofErr w:type="spellStart"/>
      <w:r w:rsidR="00F80955" w:rsidRPr="002F64D4">
        <w:rPr>
          <w:rFonts w:ascii="Times New Roman" w:hAnsi="Times New Roman"/>
          <w:lang w:val="en-GB"/>
        </w:rPr>
        <w:t>Bioconductor</w:t>
      </w:r>
      <w:proofErr w:type="spellEnd"/>
      <w:r w:rsidR="00F80955" w:rsidRPr="002F64D4">
        <w:rPr>
          <w:rFonts w:ascii="Times New Roman" w:hAnsi="Times New Roman"/>
          <w:lang w:val="en-GB"/>
        </w:rPr>
        <w:t xml:space="preserve"> packages are also integrated in the </w:t>
      </w:r>
      <w:proofErr w:type="spellStart"/>
      <w:r w:rsidR="00F80955" w:rsidRPr="002F64D4">
        <w:rPr>
          <w:rFonts w:ascii="Times New Roman" w:hAnsi="Times New Roman"/>
          <w:lang w:val="en-GB"/>
        </w:rPr>
        <w:t>RobiNA</w:t>
      </w:r>
      <w:proofErr w:type="spellEnd"/>
      <w:r w:rsidR="00F80955" w:rsidRPr="002F64D4">
        <w:rPr>
          <w:rFonts w:ascii="Times New Roman" w:hAnsi="Times New Roman"/>
          <w:lang w:val="en-GB"/>
        </w:rPr>
        <w:t xml:space="preserve"> application package, making the installation and configuration of external tools unnecessary on the most commonly used operating systems (Windows and Mac OS X</w:t>
      </w:r>
      <w:r w:rsidR="00E5025D" w:rsidRPr="002F64D4">
        <w:rPr>
          <w:rFonts w:ascii="Times New Roman" w:hAnsi="Times New Roman"/>
          <w:lang w:val="en-GB"/>
        </w:rPr>
        <w:t xml:space="preserve">; On Linux, </w:t>
      </w:r>
      <w:proofErr w:type="spellStart"/>
      <w:r w:rsidR="00E5025D" w:rsidRPr="002F64D4">
        <w:rPr>
          <w:rFonts w:ascii="Times New Roman" w:hAnsi="Times New Roman"/>
          <w:lang w:val="en-GB"/>
        </w:rPr>
        <w:t>RobiNA</w:t>
      </w:r>
      <w:proofErr w:type="spellEnd"/>
      <w:r w:rsidR="00E5025D" w:rsidRPr="002F64D4">
        <w:rPr>
          <w:rFonts w:ascii="Times New Roman" w:hAnsi="Times New Roman"/>
          <w:lang w:val="en-GB"/>
        </w:rPr>
        <w:t xml:space="preserve"> requires a working installation of R version 2.13.2 or higher).</w:t>
      </w:r>
      <w:r w:rsidR="00F80955" w:rsidRPr="002F64D4">
        <w:rPr>
          <w:rFonts w:ascii="Times New Roman" w:hAnsi="Times New Roman"/>
          <w:lang w:val="en-GB"/>
        </w:rPr>
        <w:t xml:space="preserve"> </w:t>
      </w:r>
      <w:proofErr w:type="spellStart"/>
      <w:r w:rsidR="00F80955" w:rsidRPr="002F64D4">
        <w:rPr>
          <w:rFonts w:ascii="Times New Roman" w:hAnsi="Times New Roman"/>
          <w:lang w:val="en-GB"/>
        </w:rPr>
        <w:t>RobiNA</w:t>
      </w:r>
      <w:proofErr w:type="spellEnd"/>
      <w:r w:rsidR="00F80955" w:rsidRPr="002F64D4">
        <w:rPr>
          <w:rFonts w:ascii="Times New Roman" w:hAnsi="Times New Roman"/>
          <w:lang w:val="en-GB"/>
        </w:rPr>
        <w:t xml:space="preserve"> is distributed </w:t>
      </w:r>
      <w:r w:rsidR="00E5025D" w:rsidRPr="002F64D4">
        <w:rPr>
          <w:rFonts w:ascii="Times New Roman" w:hAnsi="Times New Roman"/>
          <w:lang w:val="en-GB"/>
        </w:rPr>
        <w:t>under LGPL licence in</w:t>
      </w:r>
      <w:r w:rsidR="00F80955" w:rsidRPr="002F64D4">
        <w:rPr>
          <w:rFonts w:ascii="Times New Roman" w:hAnsi="Times New Roman"/>
          <w:lang w:val="en-GB"/>
        </w:rPr>
        <w:t xml:space="preserve"> all-in-one installer package</w:t>
      </w:r>
      <w:r w:rsidR="00E5025D" w:rsidRPr="002F64D4">
        <w:rPr>
          <w:rFonts w:ascii="Times New Roman" w:hAnsi="Times New Roman"/>
          <w:lang w:val="en-GB"/>
        </w:rPr>
        <w:t>s that contain</w:t>
      </w:r>
      <w:r w:rsidR="00F80955" w:rsidRPr="002F64D4">
        <w:rPr>
          <w:rFonts w:ascii="Times New Roman" w:hAnsi="Times New Roman"/>
          <w:lang w:val="en-GB"/>
        </w:rPr>
        <w:t xml:space="preserve"> all necessary software tools</w:t>
      </w:r>
      <w:r w:rsidR="00E5025D" w:rsidRPr="002F64D4">
        <w:rPr>
          <w:rFonts w:ascii="Times New Roman" w:hAnsi="Times New Roman"/>
          <w:lang w:val="en-GB"/>
        </w:rPr>
        <w:t xml:space="preserve"> plus a manual explaining the analysis workflows step-by-step via http://mapman.gabipd.org/web/guest/robin.</w:t>
      </w:r>
    </w:p>
    <w:p w:rsidR="003D3648" w:rsidRPr="002F64D4" w:rsidRDefault="003D3648" w:rsidP="00485774">
      <w:pPr>
        <w:spacing w:line="360" w:lineRule="auto"/>
        <w:ind w:firstLine="720"/>
        <w:jc w:val="both"/>
        <w:rPr>
          <w:rFonts w:ascii="Times New Roman" w:hAnsi="Times New Roman"/>
          <w:lang w:val="en-GB"/>
        </w:rPr>
      </w:pPr>
    </w:p>
    <w:p w:rsidR="00726396" w:rsidRPr="002F64D4" w:rsidRDefault="00587C84" w:rsidP="00485774">
      <w:pPr>
        <w:spacing w:line="360" w:lineRule="auto"/>
        <w:jc w:val="both"/>
        <w:rPr>
          <w:rFonts w:ascii="Times New Roman" w:hAnsi="Times New Roman"/>
          <w:b/>
          <w:lang w:val="en-GB"/>
        </w:rPr>
      </w:pPr>
      <w:r w:rsidRPr="002F64D4">
        <w:rPr>
          <w:rFonts w:ascii="Times New Roman" w:hAnsi="Times New Roman"/>
          <w:b/>
          <w:lang w:val="en-GB"/>
        </w:rPr>
        <w:t>RNA-SEQ WORKFLOW</w:t>
      </w:r>
    </w:p>
    <w:p w:rsidR="00CE50F6" w:rsidRPr="002F64D4" w:rsidRDefault="00CE50F6" w:rsidP="00485774">
      <w:pPr>
        <w:spacing w:line="360" w:lineRule="auto"/>
        <w:jc w:val="both"/>
        <w:rPr>
          <w:rFonts w:ascii="Times New Roman" w:hAnsi="Times New Roman"/>
          <w:b/>
          <w:lang w:val="en-GB"/>
        </w:rPr>
      </w:pPr>
    </w:p>
    <w:p w:rsidR="00591647" w:rsidRPr="002F64D4" w:rsidRDefault="00CE50F6" w:rsidP="00485774">
      <w:pPr>
        <w:spacing w:line="360" w:lineRule="auto"/>
        <w:jc w:val="both"/>
        <w:rPr>
          <w:rFonts w:ascii="Times New Roman" w:hAnsi="Times New Roman"/>
          <w:b/>
          <w:lang w:val="en-GB"/>
        </w:rPr>
      </w:pPr>
      <w:r w:rsidRPr="002F64D4">
        <w:rPr>
          <w:rFonts w:ascii="Times New Roman" w:hAnsi="Times New Roman"/>
          <w:b/>
          <w:i/>
          <w:lang w:val="en-GB"/>
        </w:rPr>
        <w:t>Data import</w:t>
      </w:r>
    </w:p>
    <w:p w:rsidR="00726396" w:rsidRPr="002F64D4" w:rsidRDefault="00434C11" w:rsidP="00485774">
      <w:pPr>
        <w:spacing w:line="360" w:lineRule="auto"/>
        <w:jc w:val="both"/>
        <w:rPr>
          <w:rFonts w:ascii="Times New Roman" w:hAnsi="Times New Roman"/>
          <w:lang w:val="en-GB"/>
        </w:rPr>
      </w:pP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provides a wizard-like user interface to lead through the multi-step procedure of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DGE analysis. Raw </w:t>
      </w:r>
      <w:proofErr w:type="spellStart"/>
      <w:r w:rsidR="009F7076" w:rsidRPr="002F64D4">
        <w:rPr>
          <w:rFonts w:ascii="Times New Roman" w:hAnsi="Times New Roman"/>
          <w:lang w:val="en-GB"/>
        </w:rPr>
        <w:t>Illumina</w:t>
      </w:r>
      <w:proofErr w:type="spellEnd"/>
      <w:r w:rsidR="009F7076" w:rsidRPr="002F64D4">
        <w:rPr>
          <w:rFonts w:ascii="Times New Roman" w:hAnsi="Times New Roman"/>
          <w:lang w:val="en-GB"/>
        </w:rPr>
        <w:t>/</w:t>
      </w:r>
      <w:proofErr w:type="spellStart"/>
      <w:r w:rsidR="009F7076" w:rsidRPr="002F64D4">
        <w:rPr>
          <w:rFonts w:ascii="Times New Roman" w:hAnsi="Times New Roman"/>
          <w:lang w:val="en-GB"/>
        </w:rPr>
        <w:t>Solexa</w:t>
      </w:r>
      <w:proofErr w:type="spellEnd"/>
      <w:r w:rsidR="009F7076" w:rsidRPr="002F64D4">
        <w:rPr>
          <w:rFonts w:ascii="Times New Roman" w:hAnsi="Times New Roman"/>
          <w:lang w:val="en-GB"/>
        </w:rPr>
        <w:t xml:space="preserve"> </w:t>
      </w:r>
      <w:r w:rsidRPr="002F64D4">
        <w:rPr>
          <w:rFonts w:ascii="Times New Roman" w:hAnsi="Times New Roman"/>
          <w:lang w:val="en-GB"/>
        </w:rPr>
        <w:t xml:space="preserve">short read data can be imported in </w:t>
      </w:r>
      <w:proofErr w:type="spellStart"/>
      <w:r w:rsidRPr="002F64D4">
        <w:rPr>
          <w:rFonts w:ascii="Times New Roman" w:hAnsi="Times New Roman"/>
          <w:lang w:val="en-GB"/>
        </w:rPr>
        <w:t>FastQ</w:t>
      </w:r>
      <w:proofErr w:type="spellEnd"/>
      <w:r w:rsidRPr="002F64D4">
        <w:rPr>
          <w:rFonts w:ascii="Times New Roman" w:hAnsi="Times New Roman"/>
          <w:lang w:val="en-GB"/>
        </w:rPr>
        <w:t xml:space="preserve"> format. Input files can be </w:t>
      </w:r>
      <w:proofErr w:type="gramStart"/>
      <w:r w:rsidRPr="002F64D4">
        <w:rPr>
          <w:rFonts w:ascii="Times New Roman" w:hAnsi="Times New Roman"/>
          <w:lang w:val="en-GB"/>
        </w:rPr>
        <w:t xml:space="preserve">bzip2- or </w:t>
      </w:r>
      <w:proofErr w:type="spellStart"/>
      <w:r w:rsidRPr="002F64D4">
        <w:rPr>
          <w:rFonts w:ascii="Times New Roman" w:hAnsi="Times New Roman"/>
          <w:lang w:val="en-GB"/>
        </w:rPr>
        <w:t>gzip</w:t>
      </w:r>
      <w:proofErr w:type="spellEnd"/>
      <w:r w:rsidRPr="002F64D4">
        <w:rPr>
          <w:rFonts w:ascii="Times New Roman" w:hAnsi="Times New Roman"/>
          <w:lang w:val="en-GB"/>
        </w:rPr>
        <w:t>-compressed</w:t>
      </w:r>
      <w:proofErr w:type="gramEnd"/>
      <w:r w:rsidRPr="002F64D4">
        <w:rPr>
          <w:rFonts w:ascii="Times New Roman" w:hAnsi="Times New Roman"/>
          <w:lang w:val="en-GB"/>
        </w:rPr>
        <w:t xml:space="preserve">. However we recommend using uncompressed files since the data needs to be uncompressed prior to the mapping step and some </w:t>
      </w:r>
      <w:r w:rsidR="00CE50F6" w:rsidRPr="002F64D4">
        <w:rPr>
          <w:rFonts w:ascii="Times New Roman" w:hAnsi="Times New Roman"/>
          <w:lang w:val="en-GB"/>
        </w:rPr>
        <w:t>quality checking options are not available when using compressed data. Alternatively, users can import BAM/SAM alignment files. If this option is chosen, the quality checking and filtering steps are skipped and the workflow is shortened to the experiment design and statistical analysis steps.</w:t>
      </w:r>
      <w:r w:rsidR="009F7076" w:rsidRPr="002F64D4">
        <w:rPr>
          <w:rFonts w:ascii="Times New Roman" w:hAnsi="Times New Roman"/>
          <w:lang w:val="en-GB"/>
        </w:rPr>
        <w:t xml:space="preserve"> </w:t>
      </w:r>
      <w:proofErr w:type="spellStart"/>
      <w:r w:rsidR="009F7076" w:rsidRPr="002F64D4">
        <w:rPr>
          <w:rFonts w:ascii="Times New Roman" w:hAnsi="Times New Roman"/>
          <w:lang w:val="en-GB"/>
        </w:rPr>
        <w:t>RobiNA</w:t>
      </w:r>
      <w:proofErr w:type="spellEnd"/>
      <w:r w:rsidR="009F7076" w:rsidRPr="002F64D4">
        <w:rPr>
          <w:rFonts w:ascii="Times New Roman" w:hAnsi="Times New Roman"/>
          <w:lang w:val="en-GB"/>
        </w:rPr>
        <w:t xml:space="preserve"> will guess the quality encoding version of the input data based on a sample taken from each input file. This is necessary to make sure that differences in the way the quality scores were generated in the </w:t>
      </w:r>
      <w:proofErr w:type="spellStart"/>
      <w:r w:rsidR="009F7076" w:rsidRPr="002F64D4">
        <w:rPr>
          <w:rFonts w:ascii="Times New Roman" w:hAnsi="Times New Roman"/>
          <w:lang w:val="en-GB"/>
        </w:rPr>
        <w:t>Illumina</w:t>
      </w:r>
      <w:proofErr w:type="spellEnd"/>
      <w:r w:rsidR="009F7076" w:rsidRPr="002F64D4">
        <w:rPr>
          <w:rFonts w:ascii="Times New Roman" w:hAnsi="Times New Roman"/>
          <w:lang w:val="en-GB"/>
        </w:rPr>
        <w:t xml:space="preserve"> data processing pipeline are properly taken into account during checking and filtering.</w:t>
      </w:r>
    </w:p>
    <w:p w:rsidR="00434C11" w:rsidRPr="002F64D4" w:rsidRDefault="00434C11" w:rsidP="00485774">
      <w:pPr>
        <w:spacing w:line="360" w:lineRule="auto"/>
        <w:jc w:val="both"/>
        <w:rPr>
          <w:rFonts w:ascii="Times New Roman" w:hAnsi="Times New Roman"/>
          <w:lang w:val="en-GB"/>
        </w:rPr>
      </w:pPr>
    </w:p>
    <w:p w:rsidR="00CE50F6" w:rsidRPr="006444E2" w:rsidRDefault="00CD1289" w:rsidP="00485774">
      <w:pPr>
        <w:spacing w:line="360" w:lineRule="auto"/>
        <w:jc w:val="both"/>
        <w:rPr>
          <w:rFonts w:ascii="Times New Roman" w:hAnsi="Times New Roman"/>
          <w:b/>
          <w:i/>
          <w:lang w:val="en-GB"/>
        </w:rPr>
      </w:pPr>
      <w:r w:rsidRPr="006444E2">
        <w:rPr>
          <w:rFonts w:ascii="Times New Roman" w:hAnsi="Times New Roman"/>
          <w:b/>
          <w:i/>
          <w:lang w:val="en-GB"/>
        </w:rPr>
        <w:t>Quality checking and read filtering</w:t>
      </w:r>
    </w:p>
    <w:p w:rsidR="00776C49" w:rsidRPr="006444E2" w:rsidRDefault="00CD1289" w:rsidP="00485774">
      <w:pPr>
        <w:spacing w:line="360" w:lineRule="auto"/>
        <w:jc w:val="both"/>
        <w:rPr>
          <w:rFonts w:ascii="Times New Roman" w:hAnsi="Times New Roman"/>
          <w:lang w:val="en-GB"/>
          <w:rPrChange w:id="58" w:author="Tomaten" w:date="2012-03-02T07:14:00Z">
            <w:rPr>
              <w:rFonts w:ascii="Times New Roman" w:hAnsi="Times New Roman"/>
              <w:lang w:val="en-GB"/>
            </w:rPr>
          </w:rPrChange>
        </w:rPr>
      </w:pPr>
      <w:r w:rsidRPr="006444E2">
        <w:rPr>
          <w:rFonts w:ascii="Times New Roman" w:hAnsi="Times New Roman"/>
          <w:lang w:val="en-GB"/>
          <w:rPrChange w:id="59" w:author="Tomaten" w:date="2012-03-02T07:14:00Z">
            <w:rPr>
              <w:rFonts w:ascii="Times New Roman" w:hAnsi="Times New Roman"/>
              <w:lang w:val="en-GB"/>
            </w:rPr>
          </w:rPrChange>
        </w:rPr>
        <w:t xml:space="preserve">A range of quality checking modules covering different aspects of raw read quality are available and can be freely combined to gain a broad overview of the input data. The chosen quality assessment modules are applied to each input file separately thereby allowing the user to identify, possibly exclude, low quality sequencing runs. </w:t>
      </w:r>
      <w:r w:rsidRPr="006444E2">
        <w:rPr>
          <w:rFonts w:ascii="Times New Roman" w:hAnsi="Times New Roman"/>
          <w:lang w:val="en-GB"/>
          <w:rPrChange w:id="60" w:author="Tomaten" w:date="2012-03-02T07:14:00Z">
            <w:rPr>
              <w:rFonts w:ascii="Times New Roman" w:hAnsi="Times New Roman"/>
              <w:lang w:val="en-GB"/>
            </w:rPr>
          </w:rPrChange>
        </w:rPr>
        <w:lastRenderedPageBreak/>
        <w:t xml:space="preserve">Specifically, </w:t>
      </w:r>
      <w:proofErr w:type="spellStart"/>
      <w:r w:rsidRPr="006444E2">
        <w:rPr>
          <w:rFonts w:ascii="Times New Roman" w:hAnsi="Times New Roman"/>
          <w:lang w:val="en-GB"/>
          <w:rPrChange w:id="61" w:author="Tomaten" w:date="2012-03-02T07:14:00Z">
            <w:rPr>
              <w:rFonts w:ascii="Times New Roman" w:hAnsi="Times New Roman"/>
              <w:lang w:val="en-GB"/>
            </w:rPr>
          </w:rPrChange>
        </w:rPr>
        <w:t>RobiNA</w:t>
      </w:r>
      <w:proofErr w:type="spellEnd"/>
      <w:r w:rsidRPr="006444E2">
        <w:rPr>
          <w:rFonts w:ascii="Times New Roman" w:hAnsi="Times New Roman"/>
          <w:lang w:val="en-GB"/>
          <w:rPrChange w:id="62" w:author="Tomaten" w:date="2012-03-02T07:14:00Z">
            <w:rPr>
              <w:rFonts w:ascii="Times New Roman" w:hAnsi="Times New Roman"/>
              <w:lang w:val="en-GB"/>
            </w:rPr>
          </w:rPrChange>
        </w:rPr>
        <w:t xml:space="preserve"> provides the following quality assessment modules: (I) Base call quality summary: The base call quality scores that are assigned to each nucleotide during the base calling step of the next generation sequencing pipeline are summarized in plots showing the median and the </w:t>
      </w:r>
      <w:del w:id="63" w:author="Tomaten" w:date="2012-03-02T07:14:00Z">
        <w:r w:rsidRPr="006444E2" w:rsidDel="006444E2">
          <w:rPr>
            <w:rFonts w:ascii="Times New Roman" w:hAnsi="Times New Roman"/>
            <w:lang w:val="en-GB"/>
            <w:rPrChange w:id="64" w:author="Tomaten" w:date="2012-03-02T07:14:00Z">
              <w:rPr>
                <w:rFonts w:ascii="Times New Roman" w:hAnsi="Times New Roman"/>
                <w:lang w:val="en-GB"/>
              </w:rPr>
            </w:rPrChange>
          </w:rPr>
          <w:delText xml:space="preserve"> </w:delText>
        </w:r>
      </w:del>
      <w:r w:rsidRPr="006444E2">
        <w:rPr>
          <w:rFonts w:ascii="Times New Roman" w:hAnsi="Times New Roman"/>
          <w:lang w:val="en-GB"/>
          <w:rPrChange w:id="65" w:author="Tomaten" w:date="2012-03-02T07:14:00Z">
            <w:rPr>
              <w:rFonts w:ascii="Times New Roman" w:hAnsi="Times New Roman"/>
              <w:lang w:val="en-GB"/>
            </w:rPr>
          </w:rPrChange>
        </w:rPr>
        <w:t>25</w:t>
      </w:r>
      <w:r w:rsidRPr="006444E2">
        <w:rPr>
          <w:rFonts w:ascii="Times New Roman" w:hAnsi="Times New Roman"/>
          <w:vertAlign w:val="superscript"/>
          <w:lang w:val="en-GB"/>
          <w:rPrChange w:id="66" w:author="Tomaten" w:date="2012-03-02T07:14:00Z">
            <w:rPr>
              <w:rFonts w:ascii="Times New Roman" w:hAnsi="Times New Roman"/>
              <w:vertAlign w:val="superscript"/>
              <w:lang w:val="en-GB"/>
            </w:rPr>
          </w:rPrChange>
        </w:rPr>
        <w:t>th</w:t>
      </w:r>
      <w:r w:rsidRPr="006444E2">
        <w:rPr>
          <w:rFonts w:ascii="Times New Roman" w:hAnsi="Times New Roman"/>
          <w:lang w:val="en-GB"/>
          <w:rPrChange w:id="67" w:author="Tomaten" w:date="2012-03-02T07:14:00Z">
            <w:rPr>
              <w:rFonts w:ascii="Times New Roman" w:hAnsi="Times New Roman"/>
              <w:lang w:val="en-GB"/>
            </w:rPr>
          </w:rPrChange>
        </w:rPr>
        <w:t xml:space="preserve"> and 75</w:t>
      </w:r>
      <w:r w:rsidRPr="006444E2">
        <w:rPr>
          <w:rFonts w:ascii="Times New Roman" w:hAnsi="Times New Roman"/>
          <w:vertAlign w:val="superscript"/>
          <w:lang w:val="en-GB"/>
          <w:rPrChange w:id="68" w:author="Tomaten" w:date="2012-03-02T07:14:00Z">
            <w:rPr>
              <w:rFonts w:ascii="Times New Roman" w:hAnsi="Times New Roman"/>
              <w:vertAlign w:val="superscript"/>
              <w:lang w:val="en-GB"/>
            </w:rPr>
          </w:rPrChange>
        </w:rPr>
        <w:t>th</w:t>
      </w:r>
      <w:r w:rsidRPr="006444E2">
        <w:rPr>
          <w:rFonts w:ascii="Times New Roman" w:hAnsi="Times New Roman"/>
          <w:lang w:val="en-GB"/>
          <w:rPrChange w:id="69" w:author="Tomaten" w:date="2012-03-02T07:14:00Z">
            <w:rPr>
              <w:rFonts w:ascii="Times New Roman" w:hAnsi="Times New Roman"/>
              <w:lang w:val="en-GB"/>
            </w:rPr>
          </w:rPrChange>
        </w:rPr>
        <w:t xml:space="preserve"> percentile score at each nucleotide position across all reads. Positions at which the quality drops below a score of 13 (i.e. error probability of p=0.05). Additionally, the base call quality distribution, average across all reads is shown in a second plot also giving the overall mean quality score. (II) Base call frequencies: Nucleotide base frequencies are computed across all reads at each position and shown as a combined line graph. Usually, these curves should be almost level, smooth lines representing the overall base composition of the examined organism at each position. Peaks of individual nucleotides indicate a substantial bias at this position and are often observed when barcode or adapter sequences are “contaminating” the data. (III) Consecutive </w:t>
      </w:r>
      <w:proofErr w:type="spellStart"/>
      <w:r w:rsidRPr="006444E2">
        <w:rPr>
          <w:rFonts w:ascii="Times New Roman" w:hAnsi="Times New Roman"/>
          <w:lang w:val="en-GB"/>
          <w:rPrChange w:id="70" w:author="Tomaten" w:date="2012-03-02T07:14:00Z">
            <w:rPr>
              <w:rFonts w:ascii="Times New Roman" w:hAnsi="Times New Roman"/>
              <w:lang w:val="en-GB"/>
            </w:rPr>
          </w:rPrChange>
        </w:rPr>
        <w:t>homopolymers</w:t>
      </w:r>
      <w:proofErr w:type="spellEnd"/>
      <w:r w:rsidRPr="006444E2">
        <w:rPr>
          <w:rFonts w:ascii="Times New Roman" w:hAnsi="Times New Roman"/>
          <w:lang w:val="en-GB"/>
          <w:rPrChange w:id="71" w:author="Tomaten" w:date="2012-03-02T07:14:00Z">
            <w:rPr>
              <w:rFonts w:ascii="Times New Roman" w:hAnsi="Times New Roman"/>
              <w:lang w:val="en-GB"/>
            </w:rPr>
          </w:rPrChange>
        </w:rPr>
        <w:t xml:space="preserve">: In a rarely observed but severe technical </w:t>
      </w:r>
      <w:proofErr w:type="spellStart"/>
      <w:r w:rsidRPr="006444E2">
        <w:rPr>
          <w:rFonts w:ascii="Times New Roman" w:hAnsi="Times New Roman"/>
          <w:lang w:val="en-GB"/>
          <w:rPrChange w:id="72" w:author="Tomaten" w:date="2012-03-02T07:14:00Z">
            <w:rPr>
              <w:rFonts w:ascii="Times New Roman" w:hAnsi="Times New Roman"/>
              <w:lang w:val="en-GB"/>
            </w:rPr>
          </w:rPrChange>
        </w:rPr>
        <w:t>artifact</w:t>
      </w:r>
      <w:proofErr w:type="spellEnd"/>
      <w:r w:rsidRPr="006444E2">
        <w:rPr>
          <w:rFonts w:ascii="Times New Roman" w:hAnsi="Times New Roman"/>
          <w:lang w:val="en-GB"/>
          <w:rPrChange w:id="73" w:author="Tomaten" w:date="2012-03-02T07:14:00Z">
            <w:rPr>
              <w:rFonts w:ascii="Times New Roman" w:hAnsi="Times New Roman"/>
              <w:lang w:val="en-GB"/>
            </w:rPr>
          </w:rPrChange>
        </w:rPr>
        <w:t xml:space="preserve"> we termed “consecutive </w:t>
      </w:r>
      <w:proofErr w:type="spellStart"/>
      <w:r w:rsidRPr="006444E2">
        <w:rPr>
          <w:rFonts w:ascii="Times New Roman" w:hAnsi="Times New Roman"/>
          <w:lang w:val="en-GB"/>
          <w:rPrChange w:id="74" w:author="Tomaten" w:date="2012-03-02T07:14:00Z">
            <w:rPr>
              <w:rFonts w:ascii="Times New Roman" w:hAnsi="Times New Roman"/>
              <w:lang w:val="en-GB"/>
            </w:rPr>
          </w:rPrChange>
        </w:rPr>
        <w:t>homopolymer</w:t>
      </w:r>
      <w:proofErr w:type="spellEnd"/>
      <w:r w:rsidRPr="006444E2">
        <w:rPr>
          <w:rFonts w:ascii="Times New Roman" w:hAnsi="Times New Roman"/>
          <w:lang w:val="en-GB"/>
          <w:rPrChange w:id="75" w:author="Tomaten" w:date="2012-03-02T07:14:00Z">
            <w:rPr>
              <w:rFonts w:ascii="Times New Roman" w:hAnsi="Times New Roman"/>
              <w:lang w:val="en-GB"/>
            </w:rPr>
          </w:rPrChange>
        </w:rPr>
        <w:t xml:space="preserve"> error”, all bases in a window of several bases starting from the same position in each read are identical to the preceding base. Such an </w:t>
      </w:r>
      <w:proofErr w:type="spellStart"/>
      <w:r w:rsidRPr="006444E2">
        <w:rPr>
          <w:rFonts w:ascii="Times New Roman" w:hAnsi="Times New Roman"/>
          <w:lang w:val="en-GB"/>
          <w:rPrChange w:id="76" w:author="Tomaten" w:date="2012-03-02T07:14:00Z">
            <w:rPr>
              <w:rFonts w:ascii="Times New Roman" w:hAnsi="Times New Roman"/>
              <w:lang w:val="en-GB"/>
            </w:rPr>
          </w:rPrChange>
        </w:rPr>
        <w:t>artifact</w:t>
      </w:r>
      <w:proofErr w:type="spellEnd"/>
      <w:r w:rsidRPr="006444E2">
        <w:rPr>
          <w:rFonts w:ascii="Times New Roman" w:hAnsi="Times New Roman"/>
          <w:lang w:val="en-GB"/>
          <w:rPrChange w:id="77" w:author="Tomaten" w:date="2012-03-02T07:14:00Z">
            <w:rPr>
              <w:rFonts w:ascii="Times New Roman" w:hAnsi="Times New Roman"/>
              <w:lang w:val="en-GB"/>
            </w:rPr>
          </w:rPrChange>
        </w:rPr>
        <w:t xml:space="preserve"> will show as a peak in the </w:t>
      </w:r>
      <w:proofErr w:type="spellStart"/>
      <w:r w:rsidRPr="006444E2">
        <w:rPr>
          <w:rFonts w:ascii="Times New Roman" w:hAnsi="Times New Roman"/>
          <w:lang w:val="en-GB"/>
          <w:rPrChange w:id="78" w:author="Tomaten" w:date="2012-03-02T07:14:00Z">
            <w:rPr>
              <w:rFonts w:ascii="Times New Roman" w:hAnsi="Times New Roman"/>
              <w:lang w:val="en-GB"/>
            </w:rPr>
          </w:rPrChange>
        </w:rPr>
        <w:t>homopolymer</w:t>
      </w:r>
      <w:proofErr w:type="spellEnd"/>
      <w:r w:rsidRPr="006444E2">
        <w:rPr>
          <w:rFonts w:ascii="Times New Roman" w:hAnsi="Times New Roman"/>
          <w:lang w:val="en-GB"/>
          <w:rPrChange w:id="79" w:author="Tomaten" w:date="2012-03-02T07:14:00Z">
            <w:rPr>
              <w:rFonts w:ascii="Times New Roman" w:hAnsi="Times New Roman"/>
              <w:lang w:val="en-GB"/>
            </w:rPr>
          </w:rPrChange>
        </w:rPr>
        <w:t xml:space="preserve"> fraction at the corresponding positions and is visualized in a line plot. (IV) </w:t>
      </w:r>
      <w:proofErr w:type="spellStart"/>
      <w:r w:rsidRPr="006444E2">
        <w:rPr>
          <w:rFonts w:ascii="Times New Roman" w:hAnsi="Times New Roman"/>
          <w:i/>
          <w:lang w:val="en-GB"/>
          <w:rPrChange w:id="80" w:author="Tomaten" w:date="2012-03-02T07:14:00Z">
            <w:rPr>
              <w:rFonts w:ascii="Times New Roman" w:hAnsi="Times New Roman"/>
              <w:i/>
              <w:lang w:val="en-GB"/>
            </w:rPr>
          </w:rPrChange>
        </w:rPr>
        <w:t>K</w:t>
      </w:r>
      <w:r w:rsidRPr="006444E2">
        <w:rPr>
          <w:rFonts w:ascii="Times New Roman" w:hAnsi="Times New Roman"/>
          <w:lang w:val="en-GB"/>
          <w:rPrChange w:id="81" w:author="Tomaten" w:date="2012-03-02T07:14:00Z">
            <w:rPr>
              <w:rFonts w:ascii="Times New Roman" w:hAnsi="Times New Roman"/>
              <w:lang w:val="en-GB"/>
            </w:rPr>
          </w:rPrChange>
        </w:rPr>
        <w:t>mer</w:t>
      </w:r>
      <w:proofErr w:type="spellEnd"/>
      <w:r w:rsidRPr="006444E2">
        <w:rPr>
          <w:rFonts w:ascii="Times New Roman" w:hAnsi="Times New Roman"/>
          <w:lang w:val="en-GB"/>
          <w:rPrChange w:id="82" w:author="Tomaten" w:date="2012-03-02T07:14:00Z">
            <w:rPr>
              <w:rFonts w:ascii="Times New Roman" w:hAnsi="Times New Roman"/>
              <w:lang w:val="en-GB"/>
            </w:rPr>
          </w:rPrChange>
        </w:rPr>
        <w:t xml:space="preserve"> frequency. This module scans the reads for short sequences of </w:t>
      </w:r>
      <w:r w:rsidRPr="006444E2">
        <w:rPr>
          <w:rFonts w:ascii="Times New Roman" w:hAnsi="Times New Roman"/>
          <w:i/>
          <w:lang w:val="en-GB"/>
          <w:rPrChange w:id="83" w:author="Tomaten" w:date="2012-03-02T07:14:00Z">
            <w:rPr>
              <w:rFonts w:ascii="Times New Roman" w:hAnsi="Times New Roman"/>
              <w:i/>
              <w:lang w:val="en-GB"/>
            </w:rPr>
          </w:rPrChange>
        </w:rPr>
        <w:t>k</w:t>
      </w:r>
      <w:r w:rsidRPr="006444E2">
        <w:rPr>
          <w:rFonts w:ascii="Times New Roman" w:hAnsi="Times New Roman"/>
          <w:lang w:val="en-GB"/>
          <w:rPrChange w:id="84" w:author="Tomaten" w:date="2012-03-02T07:14:00Z">
            <w:rPr>
              <w:rFonts w:ascii="Times New Roman" w:hAnsi="Times New Roman"/>
              <w:lang w:val="en-GB"/>
            </w:rPr>
          </w:rPrChange>
        </w:rPr>
        <w:t xml:space="preserve"> nucleotides (</w:t>
      </w:r>
      <w:proofErr w:type="spellStart"/>
      <w:r w:rsidRPr="006444E2">
        <w:rPr>
          <w:rFonts w:ascii="Times New Roman" w:hAnsi="Times New Roman"/>
          <w:i/>
          <w:lang w:val="en-GB"/>
          <w:rPrChange w:id="85" w:author="Tomaten" w:date="2012-03-02T07:14:00Z">
            <w:rPr>
              <w:rFonts w:ascii="Times New Roman" w:hAnsi="Times New Roman"/>
              <w:i/>
              <w:lang w:val="en-GB"/>
            </w:rPr>
          </w:rPrChange>
        </w:rPr>
        <w:t>K</w:t>
      </w:r>
      <w:r w:rsidRPr="006444E2">
        <w:rPr>
          <w:rFonts w:ascii="Times New Roman" w:hAnsi="Times New Roman"/>
          <w:lang w:val="en-GB"/>
          <w:rPrChange w:id="86" w:author="Tomaten" w:date="2012-03-02T07:14:00Z">
            <w:rPr>
              <w:rFonts w:ascii="Times New Roman" w:hAnsi="Times New Roman"/>
              <w:lang w:val="en-GB"/>
            </w:rPr>
          </w:rPrChange>
        </w:rPr>
        <w:t>mers</w:t>
      </w:r>
      <w:proofErr w:type="spellEnd"/>
      <w:r w:rsidRPr="006444E2">
        <w:rPr>
          <w:rFonts w:ascii="Times New Roman" w:hAnsi="Times New Roman"/>
          <w:lang w:val="en-GB"/>
          <w:rPrChange w:id="87" w:author="Tomaten" w:date="2012-03-02T07:14:00Z">
            <w:rPr>
              <w:rFonts w:ascii="Times New Roman" w:hAnsi="Times New Roman"/>
              <w:lang w:val="en-GB"/>
            </w:rPr>
          </w:rPrChange>
        </w:rPr>
        <w:t xml:space="preserve">) that occur more often than expected based on the nucleotide composition of the analyzed reads. By default, </w:t>
      </w:r>
      <w:proofErr w:type="spellStart"/>
      <w:r w:rsidRPr="006444E2">
        <w:rPr>
          <w:rFonts w:ascii="Times New Roman" w:hAnsi="Times New Roman"/>
          <w:lang w:val="en-GB"/>
          <w:rPrChange w:id="88" w:author="Tomaten" w:date="2012-03-02T07:14:00Z">
            <w:rPr>
              <w:rFonts w:ascii="Times New Roman" w:hAnsi="Times New Roman"/>
              <w:lang w:val="en-GB"/>
            </w:rPr>
          </w:rPrChange>
        </w:rPr>
        <w:t>RobiNA</w:t>
      </w:r>
      <w:proofErr w:type="spellEnd"/>
      <w:r w:rsidRPr="006444E2">
        <w:rPr>
          <w:rFonts w:ascii="Times New Roman" w:hAnsi="Times New Roman"/>
          <w:lang w:val="en-GB"/>
          <w:rPrChange w:id="89" w:author="Tomaten" w:date="2012-03-02T07:14:00Z">
            <w:rPr>
              <w:rFonts w:ascii="Times New Roman" w:hAnsi="Times New Roman"/>
              <w:lang w:val="en-GB"/>
            </w:rPr>
          </w:rPrChange>
        </w:rPr>
        <w:t xml:space="preserve"> only scans for 5mers and records up to 10</w:t>
      </w:r>
      <w:r w:rsidRPr="006444E2">
        <w:rPr>
          <w:rFonts w:ascii="Times New Roman" w:hAnsi="Times New Roman"/>
          <w:vertAlign w:val="superscript"/>
          <w:lang w:val="en-GB"/>
          <w:rPrChange w:id="90" w:author="Tomaten" w:date="2012-03-02T07:14:00Z">
            <w:rPr>
              <w:rFonts w:ascii="Times New Roman" w:hAnsi="Times New Roman"/>
              <w:vertAlign w:val="superscript"/>
              <w:lang w:val="en-GB"/>
            </w:rPr>
          </w:rPrChange>
        </w:rPr>
        <w:t xml:space="preserve">6 </w:t>
      </w:r>
      <w:r w:rsidRPr="006444E2">
        <w:rPr>
          <w:rFonts w:ascii="Times New Roman" w:hAnsi="Times New Roman"/>
          <w:lang w:val="en-GB"/>
          <w:rPrChange w:id="91" w:author="Tomaten" w:date="2012-03-02T07:14:00Z">
            <w:rPr>
              <w:rFonts w:ascii="Times New Roman" w:hAnsi="Times New Roman"/>
              <w:lang w:val="en-GB"/>
            </w:rPr>
          </w:rPrChange>
        </w:rPr>
        <w:t xml:space="preserve">unique </w:t>
      </w:r>
      <w:proofErr w:type="spellStart"/>
      <w:r w:rsidRPr="006444E2">
        <w:rPr>
          <w:rFonts w:ascii="Times New Roman" w:hAnsi="Times New Roman"/>
          <w:i/>
          <w:lang w:val="en-GB"/>
          <w:rPrChange w:id="92" w:author="Tomaten" w:date="2012-03-02T07:14:00Z">
            <w:rPr>
              <w:rFonts w:ascii="Times New Roman" w:hAnsi="Times New Roman"/>
              <w:i/>
              <w:lang w:val="en-GB"/>
            </w:rPr>
          </w:rPrChange>
        </w:rPr>
        <w:t>K</w:t>
      </w:r>
      <w:r w:rsidRPr="006444E2">
        <w:rPr>
          <w:rFonts w:ascii="Times New Roman" w:hAnsi="Times New Roman"/>
          <w:lang w:val="en-GB"/>
          <w:rPrChange w:id="93" w:author="Tomaten" w:date="2012-03-02T07:14:00Z">
            <w:rPr>
              <w:rFonts w:ascii="Times New Roman" w:hAnsi="Times New Roman"/>
              <w:lang w:val="en-GB"/>
            </w:rPr>
          </w:rPrChange>
        </w:rPr>
        <w:t>mers</w:t>
      </w:r>
      <w:proofErr w:type="spellEnd"/>
      <w:r w:rsidRPr="006444E2">
        <w:rPr>
          <w:rFonts w:ascii="Times New Roman" w:hAnsi="Times New Roman"/>
          <w:lang w:val="en-GB"/>
          <w:rPrChange w:id="94" w:author="Tomaten" w:date="2012-03-02T07:14:00Z">
            <w:rPr>
              <w:rFonts w:ascii="Times New Roman" w:hAnsi="Times New Roman"/>
              <w:lang w:val="en-GB"/>
            </w:rPr>
          </w:rPrChange>
        </w:rPr>
        <w:t xml:space="preserve">. These settings were chosen to keep memory usage low. However, users can modify the settings to scan </w:t>
      </w:r>
      <w:proofErr w:type="spellStart"/>
      <w:r w:rsidRPr="006444E2">
        <w:rPr>
          <w:rFonts w:ascii="Times New Roman" w:hAnsi="Times New Roman"/>
          <w:i/>
          <w:lang w:val="en-GB"/>
          <w:rPrChange w:id="95" w:author="Tomaten" w:date="2012-03-02T07:14:00Z">
            <w:rPr>
              <w:rFonts w:ascii="Times New Roman" w:hAnsi="Times New Roman"/>
              <w:i/>
              <w:lang w:val="en-GB"/>
            </w:rPr>
          </w:rPrChange>
        </w:rPr>
        <w:t>K</w:t>
      </w:r>
      <w:r w:rsidRPr="006444E2">
        <w:rPr>
          <w:rFonts w:ascii="Times New Roman" w:hAnsi="Times New Roman"/>
          <w:lang w:val="en-GB"/>
          <w:rPrChange w:id="96" w:author="Tomaten" w:date="2012-03-02T07:14:00Z">
            <w:rPr>
              <w:rFonts w:ascii="Times New Roman" w:hAnsi="Times New Roman"/>
              <w:lang w:val="en-GB"/>
            </w:rPr>
          </w:rPrChange>
        </w:rPr>
        <w:t>mers</w:t>
      </w:r>
      <w:proofErr w:type="spellEnd"/>
      <w:r w:rsidRPr="006444E2">
        <w:rPr>
          <w:rFonts w:ascii="Times New Roman" w:hAnsi="Times New Roman"/>
          <w:lang w:val="en-GB"/>
          <w:rPrChange w:id="97" w:author="Tomaten" w:date="2012-03-02T07:14:00Z">
            <w:rPr>
              <w:rFonts w:ascii="Times New Roman" w:hAnsi="Times New Roman"/>
              <w:lang w:val="en-GB"/>
            </w:rPr>
          </w:rPrChange>
        </w:rPr>
        <w:t xml:space="preserve"> in a range from </w:t>
      </w:r>
      <w:r w:rsidRPr="006444E2">
        <w:rPr>
          <w:rFonts w:ascii="Times New Roman" w:hAnsi="Times New Roman"/>
          <w:i/>
          <w:lang w:val="en-GB"/>
          <w:rPrChange w:id="98" w:author="Tomaten" w:date="2012-03-02T07:14:00Z">
            <w:rPr>
              <w:rFonts w:ascii="Times New Roman" w:hAnsi="Times New Roman"/>
              <w:i/>
              <w:lang w:val="en-GB"/>
            </w:rPr>
          </w:rPrChange>
        </w:rPr>
        <w:t>k</w:t>
      </w:r>
      <w:r w:rsidRPr="006444E2">
        <w:rPr>
          <w:rFonts w:ascii="Times New Roman" w:hAnsi="Times New Roman"/>
          <w:lang w:val="en-GB"/>
          <w:rPrChange w:id="99" w:author="Tomaten" w:date="2012-03-02T07:14:00Z">
            <w:rPr>
              <w:rFonts w:ascii="Times New Roman" w:hAnsi="Times New Roman"/>
              <w:lang w:val="en-GB"/>
            </w:rPr>
          </w:rPrChange>
        </w:rPr>
        <w:t xml:space="preserve">=5 to </w:t>
      </w:r>
      <w:r w:rsidRPr="006444E2">
        <w:rPr>
          <w:rFonts w:ascii="Times New Roman" w:hAnsi="Times New Roman"/>
          <w:i/>
          <w:lang w:val="en-GB"/>
          <w:rPrChange w:id="100" w:author="Tomaten" w:date="2012-03-02T07:14:00Z">
            <w:rPr>
              <w:rFonts w:ascii="Times New Roman" w:hAnsi="Times New Roman"/>
              <w:i/>
              <w:lang w:val="en-GB"/>
            </w:rPr>
          </w:rPrChange>
        </w:rPr>
        <w:t>k</w:t>
      </w:r>
      <w:r w:rsidRPr="006444E2">
        <w:rPr>
          <w:rFonts w:ascii="Times New Roman" w:hAnsi="Times New Roman"/>
          <w:lang w:val="en-GB"/>
          <w:rPrChange w:id="101" w:author="Tomaten" w:date="2012-03-02T07:14:00Z">
            <w:rPr>
              <w:rFonts w:ascii="Times New Roman" w:hAnsi="Times New Roman"/>
              <w:lang w:val="en-GB"/>
            </w:rPr>
          </w:rPrChange>
        </w:rPr>
        <w:t xml:space="preserve">=10 which will lead to a longer computation time and higher memory consumption. </w:t>
      </w:r>
      <w:proofErr w:type="spellStart"/>
      <w:r w:rsidRPr="006444E2">
        <w:rPr>
          <w:rFonts w:ascii="Times New Roman" w:hAnsi="Times New Roman"/>
          <w:i/>
          <w:lang w:val="en-GB"/>
          <w:rPrChange w:id="102" w:author="Tomaten" w:date="2012-03-02T07:14:00Z">
            <w:rPr>
              <w:rFonts w:ascii="Times New Roman" w:hAnsi="Times New Roman"/>
              <w:i/>
              <w:lang w:val="en-GB"/>
            </w:rPr>
          </w:rPrChange>
        </w:rPr>
        <w:t>K</w:t>
      </w:r>
      <w:r w:rsidRPr="006444E2">
        <w:rPr>
          <w:rFonts w:ascii="Times New Roman" w:hAnsi="Times New Roman"/>
          <w:lang w:val="en-GB"/>
          <w:rPrChange w:id="103" w:author="Tomaten" w:date="2012-03-02T07:14:00Z">
            <w:rPr>
              <w:rFonts w:ascii="Times New Roman" w:hAnsi="Times New Roman"/>
              <w:lang w:val="en-GB"/>
            </w:rPr>
          </w:rPrChange>
        </w:rPr>
        <w:t>mers</w:t>
      </w:r>
      <w:proofErr w:type="spellEnd"/>
      <w:r w:rsidRPr="006444E2">
        <w:rPr>
          <w:rFonts w:ascii="Times New Roman" w:hAnsi="Times New Roman"/>
          <w:lang w:val="en-GB"/>
          <w:rPrChange w:id="104" w:author="Tomaten" w:date="2012-03-02T07:14:00Z">
            <w:rPr>
              <w:rFonts w:ascii="Times New Roman" w:hAnsi="Times New Roman"/>
              <w:lang w:val="en-GB"/>
            </w:rPr>
          </w:rPrChange>
        </w:rPr>
        <w:t xml:space="preserve"> that are observed 3 times more often than expected by chance will be reported in a table and also the positional enrichment of these </w:t>
      </w:r>
      <w:proofErr w:type="spellStart"/>
      <w:r w:rsidRPr="006444E2">
        <w:rPr>
          <w:rFonts w:ascii="Times New Roman" w:hAnsi="Times New Roman"/>
          <w:i/>
          <w:lang w:val="en-GB"/>
          <w:rPrChange w:id="105" w:author="Tomaten" w:date="2012-03-02T07:14:00Z">
            <w:rPr>
              <w:rFonts w:ascii="Times New Roman" w:hAnsi="Times New Roman"/>
              <w:i/>
              <w:lang w:val="en-GB"/>
            </w:rPr>
          </w:rPrChange>
        </w:rPr>
        <w:t>K</w:t>
      </w:r>
      <w:r w:rsidRPr="006444E2">
        <w:rPr>
          <w:rFonts w:ascii="Times New Roman" w:hAnsi="Times New Roman"/>
          <w:lang w:val="en-GB"/>
          <w:rPrChange w:id="106" w:author="Tomaten" w:date="2012-03-02T07:14:00Z">
            <w:rPr>
              <w:rFonts w:ascii="Times New Roman" w:hAnsi="Times New Roman"/>
              <w:lang w:val="en-GB"/>
            </w:rPr>
          </w:rPrChange>
        </w:rPr>
        <w:t>mers</w:t>
      </w:r>
      <w:proofErr w:type="spellEnd"/>
      <w:r w:rsidRPr="006444E2">
        <w:rPr>
          <w:rFonts w:ascii="Times New Roman" w:hAnsi="Times New Roman"/>
          <w:lang w:val="en-GB"/>
          <w:rPrChange w:id="107" w:author="Tomaten" w:date="2012-03-02T07:14:00Z">
            <w:rPr>
              <w:rFonts w:ascii="Times New Roman" w:hAnsi="Times New Roman"/>
              <w:lang w:val="en-GB"/>
            </w:rPr>
          </w:rPrChange>
        </w:rPr>
        <w:t xml:space="preserve"> across all analyzed reads will be shown in a multiple line graph. </w:t>
      </w:r>
      <w:proofErr w:type="spellStart"/>
      <w:r w:rsidRPr="006444E2">
        <w:rPr>
          <w:rFonts w:ascii="Times New Roman" w:hAnsi="Times New Roman"/>
          <w:lang w:val="en-GB"/>
          <w:rPrChange w:id="108" w:author="Tomaten" w:date="2012-03-02T07:14:00Z">
            <w:rPr>
              <w:rFonts w:ascii="Times New Roman" w:hAnsi="Times New Roman"/>
              <w:lang w:val="en-GB"/>
            </w:rPr>
          </w:rPrChange>
        </w:rPr>
        <w:t>Overenriched</w:t>
      </w:r>
      <w:proofErr w:type="spellEnd"/>
      <w:r w:rsidRPr="006444E2">
        <w:rPr>
          <w:rFonts w:ascii="Times New Roman" w:hAnsi="Times New Roman"/>
          <w:lang w:val="en-GB"/>
          <w:rPrChange w:id="109" w:author="Tomaten" w:date="2012-03-02T07:14:00Z">
            <w:rPr>
              <w:rFonts w:ascii="Times New Roman" w:hAnsi="Times New Roman"/>
              <w:lang w:val="en-GB"/>
            </w:rPr>
          </w:rPrChange>
        </w:rPr>
        <w:t xml:space="preserve"> </w:t>
      </w:r>
      <w:proofErr w:type="spellStart"/>
      <w:r w:rsidRPr="006444E2">
        <w:rPr>
          <w:rFonts w:ascii="Times New Roman" w:hAnsi="Times New Roman"/>
          <w:i/>
          <w:lang w:val="en-GB"/>
          <w:rPrChange w:id="110" w:author="Tomaten" w:date="2012-03-02T07:14:00Z">
            <w:rPr>
              <w:rFonts w:ascii="Times New Roman" w:hAnsi="Times New Roman"/>
              <w:i/>
              <w:lang w:val="en-GB"/>
            </w:rPr>
          </w:rPrChange>
        </w:rPr>
        <w:t>K</w:t>
      </w:r>
      <w:r w:rsidRPr="006444E2">
        <w:rPr>
          <w:rFonts w:ascii="Times New Roman" w:hAnsi="Times New Roman"/>
          <w:lang w:val="en-GB"/>
          <w:rPrChange w:id="111" w:author="Tomaten" w:date="2012-03-02T07:14:00Z">
            <w:rPr>
              <w:rFonts w:ascii="Times New Roman" w:hAnsi="Times New Roman"/>
              <w:lang w:val="en-GB"/>
            </w:rPr>
          </w:rPrChange>
        </w:rPr>
        <w:t>mers</w:t>
      </w:r>
      <w:proofErr w:type="spellEnd"/>
      <w:r w:rsidRPr="006444E2">
        <w:rPr>
          <w:rFonts w:ascii="Times New Roman" w:hAnsi="Times New Roman"/>
          <w:lang w:val="en-GB"/>
          <w:rPrChange w:id="112" w:author="Tomaten" w:date="2012-03-02T07:14:00Z">
            <w:rPr>
              <w:rFonts w:ascii="Times New Roman" w:hAnsi="Times New Roman"/>
              <w:lang w:val="en-GB"/>
            </w:rPr>
          </w:rPrChange>
        </w:rPr>
        <w:t xml:space="preserve"> are very often i</w:t>
      </w:r>
      <w:ins w:id="113" w:author="Tomaten" w:date="2012-03-02T07:15:00Z">
        <w:r w:rsidR="006444E2">
          <w:rPr>
            <w:rFonts w:ascii="Times New Roman" w:hAnsi="Times New Roman"/>
            <w:lang w:val="en-GB"/>
          </w:rPr>
          <w:t>n</w:t>
        </w:r>
      </w:ins>
      <w:r w:rsidRPr="006444E2">
        <w:rPr>
          <w:rFonts w:ascii="Times New Roman" w:hAnsi="Times New Roman"/>
          <w:lang w:val="en-GB"/>
        </w:rPr>
        <w:t xml:space="preserve">dicative of contamination of the sequence with adapters or barcodes. Low quality sequence data will also frequently exhibit an </w:t>
      </w:r>
      <w:proofErr w:type="spellStart"/>
      <w:r w:rsidRPr="006444E2">
        <w:rPr>
          <w:rFonts w:ascii="Times New Roman" w:hAnsi="Times New Roman"/>
          <w:lang w:val="en-GB"/>
        </w:rPr>
        <w:t>overenrichment</w:t>
      </w:r>
      <w:proofErr w:type="spellEnd"/>
      <w:r w:rsidRPr="006444E2">
        <w:rPr>
          <w:rFonts w:ascii="Times New Roman" w:hAnsi="Times New Roman"/>
          <w:lang w:val="en-GB"/>
        </w:rPr>
        <w:t xml:space="preserve"> of </w:t>
      </w:r>
      <w:proofErr w:type="spellStart"/>
      <w:r w:rsidRPr="006444E2">
        <w:rPr>
          <w:rFonts w:ascii="Times New Roman" w:hAnsi="Times New Roman"/>
          <w:lang w:val="en-GB"/>
        </w:rPr>
        <w:t>homopolymer</w:t>
      </w:r>
      <w:proofErr w:type="spellEnd"/>
      <w:r w:rsidRPr="006444E2">
        <w:rPr>
          <w:rFonts w:ascii="Times New Roman" w:hAnsi="Times New Roman"/>
          <w:lang w:val="en-GB"/>
        </w:rPr>
        <w:t xml:space="preserve"> </w:t>
      </w:r>
      <w:proofErr w:type="spellStart"/>
      <w:r w:rsidRPr="006444E2">
        <w:rPr>
          <w:rFonts w:ascii="Times New Roman" w:hAnsi="Times New Roman"/>
          <w:i/>
          <w:lang w:val="en-GB"/>
          <w:rPrChange w:id="114" w:author="Tomaten" w:date="2012-03-02T07:14:00Z">
            <w:rPr>
              <w:rFonts w:ascii="Times New Roman" w:hAnsi="Times New Roman"/>
              <w:i/>
              <w:lang w:val="en-GB"/>
            </w:rPr>
          </w:rPrChange>
        </w:rPr>
        <w:t>K</w:t>
      </w:r>
      <w:r w:rsidRPr="006444E2">
        <w:rPr>
          <w:rFonts w:ascii="Times New Roman" w:hAnsi="Times New Roman"/>
          <w:lang w:val="en-GB"/>
          <w:rPrChange w:id="115" w:author="Tomaten" w:date="2012-03-02T07:14:00Z">
            <w:rPr>
              <w:rFonts w:ascii="Times New Roman" w:hAnsi="Times New Roman"/>
              <w:lang w:val="en-GB"/>
            </w:rPr>
          </w:rPrChange>
        </w:rPr>
        <w:t>mers</w:t>
      </w:r>
      <w:proofErr w:type="spellEnd"/>
      <w:r w:rsidRPr="006444E2">
        <w:rPr>
          <w:rFonts w:ascii="Times New Roman" w:hAnsi="Times New Roman"/>
          <w:lang w:val="en-GB"/>
          <w:rPrChange w:id="116" w:author="Tomaten" w:date="2012-03-02T07:14:00Z">
            <w:rPr>
              <w:rFonts w:ascii="Times New Roman" w:hAnsi="Times New Roman"/>
              <w:lang w:val="en-GB"/>
            </w:rPr>
          </w:rPrChange>
        </w:rPr>
        <w:t xml:space="preserve"> towards the end of the reads. (V) </w:t>
      </w:r>
      <w:proofErr w:type="spellStart"/>
      <w:r w:rsidRPr="006444E2">
        <w:rPr>
          <w:rFonts w:ascii="Times New Roman" w:hAnsi="Times New Roman"/>
          <w:lang w:val="en-GB"/>
          <w:rPrChange w:id="117" w:author="Tomaten" w:date="2012-03-02T07:14:00Z">
            <w:rPr>
              <w:rFonts w:ascii="Times New Roman" w:hAnsi="Times New Roman"/>
              <w:lang w:val="en-GB"/>
            </w:rPr>
          </w:rPrChange>
        </w:rPr>
        <w:t>Overenriched</w:t>
      </w:r>
      <w:proofErr w:type="spellEnd"/>
      <w:r w:rsidRPr="006444E2">
        <w:rPr>
          <w:rFonts w:ascii="Times New Roman" w:hAnsi="Times New Roman"/>
          <w:lang w:val="en-GB"/>
          <w:rPrChange w:id="118" w:author="Tomaten" w:date="2012-03-02T07:14:00Z">
            <w:rPr>
              <w:rFonts w:ascii="Times New Roman" w:hAnsi="Times New Roman"/>
              <w:lang w:val="en-GB"/>
            </w:rPr>
          </w:rPrChange>
        </w:rPr>
        <w:t xml:space="preserve"> sequences: Similar to the </w:t>
      </w:r>
      <w:proofErr w:type="spellStart"/>
      <w:r w:rsidRPr="006444E2">
        <w:rPr>
          <w:rFonts w:ascii="Times New Roman" w:hAnsi="Times New Roman"/>
          <w:i/>
          <w:lang w:val="en-GB"/>
          <w:rPrChange w:id="119" w:author="Tomaten" w:date="2012-03-02T07:14:00Z">
            <w:rPr>
              <w:rFonts w:ascii="Times New Roman" w:hAnsi="Times New Roman"/>
              <w:i/>
              <w:lang w:val="en-GB"/>
            </w:rPr>
          </w:rPrChange>
        </w:rPr>
        <w:t>K</w:t>
      </w:r>
      <w:r w:rsidRPr="006444E2">
        <w:rPr>
          <w:rFonts w:ascii="Times New Roman" w:hAnsi="Times New Roman"/>
          <w:lang w:val="en-GB"/>
          <w:rPrChange w:id="120" w:author="Tomaten" w:date="2012-03-02T07:14:00Z">
            <w:rPr>
              <w:rFonts w:ascii="Times New Roman" w:hAnsi="Times New Roman"/>
              <w:lang w:val="en-GB"/>
            </w:rPr>
          </w:rPrChange>
        </w:rPr>
        <w:t>mer</w:t>
      </w:r>
      <w:proofErr w:type="spellEnd"/>
      <w:r w:rsidRPr="006444E2">
        <w:rPr>
          <w:rFonts w:ascii="Times New Roman" w:hAnsi="Times New Roman"/>
          <w:lang w:val="en-GB"/>
          <w:rPrChange w:id="121" w:author="Tomaten" w:date="2012-03-02T07:14:00Z">
            <w:rPr>
              <w:rFonts w:ascii="Times New Roman" w:hAnsi="Times New Roman"/>
              <w:lang w:val="en-GB"/>
            </w:rPr>
          </w:rPrChange>
        </w:rPr>
        <w:t xml:space="preserve"> frequency analysis, </w:t>
      </w:r>
      <w:proofErr w:type="spellStart"/>
      <w:r w:rsidRPr="006444E2">
        <w:rPr>
          <w:rFonts w:ascii="Times New Roman" w:hAnsi="Times New Roman"/>
          <w:lang w:val="en-GB"/>
          <w:rPrChange w:id="122" w:author="Tomaten" w:date="2012-03-02T07:14:00Z">
            <w:rPr>
              <w:rFonts w:ascii="Times New Roman" w:hAnsi="Times New Roman"/>
              <w:lang w:val="en-GB"/>
            </w:rPr>
          </w:rPrChange>
        </w:rPr>
        <w:t>RobiNA</w:t>
      </w:r>
      <w:proofErr w:type="spellEnd"/>
      <w:r w:rsidRPr="006444E2">
        <w:rPr>
          <w:rFonts w:ascii="Times New Roman" w:hAnsi="Times New Roman"/>
          <w:lang w:val="en-GB"/>
          <w:rPrChange w:id="123" w:author="Tomaten" w:date="2012-03-02T07:14:00Z">
            <w:rPr>
              <w:rFonts w:ascii="Times New Roman" w:hAnsi="Times New Roman"/>
              <w:lang w:val="en-GB"/>
            </w:rPr>
          </w:rPrChange>
        </w:rPr>
        <w:t xml:space="preserve"> will screen for frequently occurring longer sequence stretches that are usually tracing back to adapter sequences used in the sequencing library preparation process and should be removed in the subsequent filtering step. (VI) Basic statistics: This module simply </w:t>
      </w:r>
      <w:r w:rsidRPr="006444E2">
        <w:rPr>
          <w:rFonts w:ascii="Times New Roman" w:hAnsi="Times New Roman"/>
          <w:lang w:val="en-GB"/>
          <w:rPrChange w:id="124" w:author="Tomaten" w:date="2012-03-02T07:14:00Z">
            <w:rPr>
              <w:rFonts w:ascii="Times New Roman" w:hAnsi="Times New Roman"/>
              <w:lang w:val="en-GB"/>
            </w:rPr>
          </w:rPrChange>
        </w:rPr>
        <w:lastRenderedPageBreak/>
        <w:t>computed rough overview statistics like the global nucleotide composition, number of reads and bases and the content failed base calls (“N” content).</w:t>
      </w:r>
    </w:p>
    <w:p w:rsidR="002421F7" w:rsidRPr="006444E2" w:rsidRDefault="00CD1289" w:rsidP="00485774">
      <w:pPr>
        <w:spacing w:line="360" w:lineRule="auto"/>
        <w:jc w:val="both"/>
        <w:rPr>
          <w:rFonts w:ascii="Times New Roman" w:hAnsi="Times New Roman"/>
          <w:lang w:val="en-GB"/>
          <w:rPrChange w:id="125" w:author="Tomaten" w:date="2012-03-02T07:14:00Z">
            <w:rPr>
              <w:rFonts w:ascii="Times New Roman" w:hAnsi="Times New Roman"/>
              <w:lang w:val="en-GB"/>
            </w:rPr>
          </w:rPrChange>
        </w:rPr>
      </w:pPr>
      <w:r w:rsidRPr="006444E2">
        <w:rPr>
          <w:rFonts w:ascii="Times New Roman" w:hAnsi="Times New Roman"/>
          <w:lang w:val="en-GB"/>
          <w:rPrChange w:id="126" w:author="Tomaten" w:date="2012-03-02T07:14:00Z">
            <w:rPr>
              <w:rFonts w:ascii="Times New Roman" w:hAnsi="Times New Roman"/>
              <w:lang w:val="en-GB"/>
            </w:rPr>
          </w:rPrChange>
        </w:rPr>
        <w:tab/>
        <w:t xml:space="preserve">Given the large sequence data files quality checking can sometimes take substantial amounts of time on slower computers. </w:t>
      </w:r>
      <w:commentRangeStart w:id="127"/>
      <w:r w:rsidR="00776C49" w:rsidRPr="006444E2">
        <w:rPr>
          <w:rFonts w:ascii="Times New Roman" w:hAnsi="Times New Roman"/>
          <w:lang w:val="en-GB"/>
          <w:rPrChange w:id="128" w:author="Tomaten" w:date="2012-03-02T07:14:00Z">
            <w:rPr>
              <w:rFonts w:ascii="Times New Roman" w:hAnsi="Times New Roman"/>
              <w:highlight w:val="yellow"/>
              <w:lang w:val="en-GB"/>
            </w:rPr>
          </w:rPrChange>
        </w:rPr>
        <w:t xml:space="preserve">XXX </w:t>
      </w:r>
      <w:r w:rsidRPr="006444E2">
        <w:rPr>
          <w:rFonts w:ascii="Times New Roman" w:hAnsi="Times New Roman"/>
          <w:lang w:val="en-GB"/>
          <w:rPrChange w:id="129" w:author="Tomaten" w:date="2012-03-02T07:14:00Z">
            <w:rPr>
              <w:rFonts w:ascii="Times New Roman" w:hAnsi="Times New Roman"/>
              <w:highlight w:val="yellow"/>
              <w:lang w:val="en-GB"/>
            </w:rPr>
          </w:rPrChange>
        </w:rPr>
        <w:t>@ME: give time needed to check and trim one gig on my machine</w:t>
      </w:r>
      <w:commentRangeEnd w:id="127"/>
      <w:r w:rsidR="006444E2">
        <w:rPr>
          <w:rStyle w:val="CommentReference"/>
        </w:rPr>
        <w:commentReference w:id="127"/>
      </w:r>
      <w:r w:rsidRPr="006444E2">
        <w:rPr>
          <w:rFonts w:ascii="Times New Roman" w:hAnsi="Times New Roman"/>
          <w:lang w:val="en-GB"/>
        </w:rPr>
        <w:t xml:space="preserve">. To </w:t>
      </w:r>
      <w:del w:id="130" w:author="Tomaten" w:date="2012-03-02T07:17:00Z">
        <w:r w:rsidRPr="006444E2" w:rsidDel="006444E2">
          <w:rPr>
            <w:rFonts w:ascii="Times New Roman" w:hAnsi="Times New Roman"/>
            <w:lang w:val="en-GB"/>
          </w:rPr>
          <w:delText xml:space="preserve">speed </w:delText>
        </w:r>
      </w:del>
      <w:ins w:id="131" w:author="Tomaten" w:date="2012-03-02T07:17:00Z">
        <w:r w:rsidR="006444E2">
          <w:rPr>
            <w:rFonts w:ascii="Times New Roman" w:hAnsi="Times New Roman"/>
            <w:lang w:val="en-GB"/>
          </w:rPr>
          <w:t xml:space="preserve">accelerate </w:t>
        </w:r>
      </w:ins>
      <w:del w:id="132" w:author="Tomaten" w:date="2012-03-02T07:17:00Z">
        <w:r w:rsidRPr="006444E2" w:rsidDel="006444E2">
          <w:rPr>
            <w:rFonts w:ascii="Times New Roman" w:hAnsi="Times New Roman"/>
            <w:lang w:val="en-GB"/>
          </w:rPr>
          <w:delText>up</w:delText>
        </w:r>
      </w:del>
      <w:r w:rsidRPr="006444E2">
        <w:rPr>
          <w:rFonts w:ascii="Times New Roman" w:hAnsi="Times New Roman"/>
          <w:lang w:val="en-GB"/>
        </w:rPr>
        <w:t xml:space="preserve"> the process, </w:t>
      </w:r>
      <w:proofErr w:type="spellStart"/>
      <w:r w:rsidRPr="006444E2">
        <w:rPr>
          <w:rFonts w:ascii="Times New Roman" w:hAnsi="Times New Roman"/>
          <w:lang w:val="en-GB"/>
        </w:rPr>
        <w:t>RobiNA</w:t>
      </w:r>
      <w:proofErr w:type="spellEnd"/>
      <w:r w:rsidRPr="006444E2">
        <w:rPr>
          <w:rFonts w:ascii="Times New Roman" w:hAnsi="Times New Roman"/>
          <w:lang w:val="en-GB"/>
        </w:rPr>
        <w:t xml:space="preserve"> can run several quality checks in parallel in separate threads. The number of parallel processes used is initially set to the number of CPUs detected on the computer but can be modified by the user. Additionally, when using uncompressed input data, users can choose to run the quality checks only on a random sample of the input </w:t>
      </w:r>
      <w:r w:rsidRPr="006444E2">
        <w:rPr>
          <w:rFonts w:ascii="Times New Roman" w:hAnsi="Times New Roman"/>
          <w:lang w:val="en-GB"/>
          <w:rPrChange w:id="133" w:author="Tomaten" w:date="2012-03-02T07:14:00Z">
            <w:rPr>
              <w:rFonts w:ascii="Times New Roman" w:hAnsi="Times New Roman"/>
              <w:lang w:val="en-GB"/>
            </w:rPr>
          </w:rPrChange>
        </w:rPr>
        <w:t>data. The sample size can be modified on the “File settings” tab in the quality check settings step. Depending on the sample size this will give a very fast overview of the input data quality.</w:t>
      </w:r>
    </w:p>
    <w:p w:rsidR="00726396" w:rsidRPr="006444E2" w:rsidRDefault="00CD1289" w:rsidP="00485774">
      <w:pPr>
        <w:spacing w:line="360" w:lineRule="auto"/>
        <w:jc w:val="both"/>
        <w:rPr>
          <w:rFonts w:ascii="Times New Roman" w:hAnsi="Times New Roman"/>
          <w:lang w:val="en-GB"/>
          <w:rPrChange w:id="134" w:author="Tomaten" w:date="2012-03-02T07:14:00Z">
            <w:rPr>
              <w:rFonts w:ascii="Times New Roman" w:hAnsi="Times New Roman"/>
              <w:lang w:val="en-GB"/>
            </w:rPr>
          </w:rPrChange>
        </w:rPr>
      </w:pPr>
      <w:r w:rsidRPr="006444E2">
        <w:rPr>
          <w:rFonts w:ascii="Times New Roman" w:hAnsi="Times New Roman"/>
          <w:lang w:val="en-GB"/>
          <w:rPrChange w:id="135" w:author="Tomaten" w:date="2012-03-02T07:14:00Z">
            <w:rPr>
              <w:rFonts w:ascii="Times New Roman" w:hAnsi="Times New Roman"/>
              <w:lang w:val="en-GB"/>
            </w:rPr>
          </w:rPrChange>
        </w:rPr>
        <w:tab/>
        <w:t xml:space="preserve">The quality check results can be browsed directly within </w:t>
      </w:r>
      <w:proofErr w:type="spellStart"/>
      <w:r w:rsidRPr="006444E2">
        <w:rPr>
          <w:rFonts w:ascii="Times New Roman" w:hAnsi="Times New Roman"/>
          <w:lang w:val="en-GB"/>
          <w:rPrChange w:id="136" w:author="Tomaten" w:date="2012-03-02T07:14:00Z">
            <w:rPr>
              <w:rFonts w:ascii="Times New Roman" w:hAnsi="Times New Roman"/>
              <w:lang w:val="en-GB"/>
            </w:rPr>
          </w:rPrChange>
        </w:rPr>
        <w:t>RobiNA</w:t>
      </w:r>
      <w:proofErr w:type="spellEnd"/>
      <w:r w:rsidRPr="006444E2">
        <w:rPr>
          <w:rFonts w:ascii="Times New Roman" w:hAnsi="Times New Roman"/>
          <w:lang w:val="en-GB"/>
          <w:rPrChange w:id="137" w:author="Tomaten" w:date="2012-03-02T07:14:00Z">
            <w:rPr>
              <w:rFonts w:ascii="Times New Roman" w:hAnsi="Times New Roman"/>
              <w:lang w:val="en-GB"/>
            </w:rPr>
          </w:rPrChange>
        </w:rPr>
        <w:t xml:space="preserve"> and will automatically be saved to the analysis project folder as PDF files when proceeding to the filtering step. The filtering step is organized as a modular construction kit. A total of seven different filter modules are available and can be freely combined to build a read trimming and filtering pipeline. The modules comprise quality-based trimmers removing low-quality bases from the start and end of each read or by scanning across each read with a sliding window, read length croppers a minimal length filter, an adapter clipper that removes user-supplied sequences and a barcode splitter than divides multiplexed, </w:t>
      </w:r>
      <w:proofErr w:type="spellStart"/>
      <w:r w:rsidRPr="006444E2">
        <w:rPr>
          <w:rFonts w:ascii="Times New Roman" w:hAnsi="Times New Roman"/>
          <w:lang w:val="en-GB"/>
          <w:rPrChange w:id="138" w:author="Tomaten" w:date="2012-03-02T07:14:00Z">
            <w:rPr>
              <w:rFonts w:ascii="Times New Roman" w:hAnsi="Times New Roman"/>
              <w:lang w:val="en-GB"/>
            </w:rPr>
          </w:rPrChange>
        </w:rPr>
        <w:t>barcoded</w:t>
      </w:r>
      <w:proofErr w:type="spellEnd"/>
      <w:r w:rsidRPr="006444E2">
        <w:rPr>
          <w:rFonts w:ascii="Times New Roman" w:hAnsi="Times New Roman"/>
          <w:lang w:val="en-GB"/>
          <w:rPrChange w:id="139" w:author="Tomaten" w:date="2012-03-02T07:14:00Z">
            <w:rPr>
              <w:rFonts w:ascii="Times New Roman" w:hAnsi="Times New Roman"/>
              <w:lang w:val="en-GB"/>
            </w:rPr>
          </w:rPrChange>
        </w:rPr>
        <w:t xml:space="preserve"> reads into separate files. A custom trimming pipeline can be easily assembled simply by drag &amp; dropping modules into a workflow area. Each trimming step will be represented by a small GUI that exposes all modifiable trimming parameters to the user. We also make the trimming pipeline available as a stand-alone command line tool called </w:t>
      </w:r>
      <w:proofErr w:type="spellStart"/>
      <w:r w:rsidRPr="006444E2">
        <w:rPr>
          <w:rFonts w:ascii="Times New Roman" w:hAnsi="Times New Roman"/>
          <w:lang w:val="en-GB"/>
          <w:rPrChange w:id="140" w:author="Tomaten" w:date="2012-03-02T07:14:00Z">
            <w:rPr>
              <w:rFonts w:ascii="Times New Roman" w:hAnsi="Times New Roman"/>
              <w:lang w:val="en-GB"/>
            </w:rPr>
          </w:rPrChange>
        </w:rPr>
        <w:t>trimmomatic</w:t>
      </w:r>
      <w:proofErr w:type="spellEnd"/>
      <w:r w:rsidRPr="006444E2">
        <w:rPr>
          <w:rFonts w:ascii="Times New Roman" w:hAnsi="Times New Roman"/>
          <w:lang w:val="en-GB"/>
          <w:rPrChange w:id="141" w:author="Tomaten" w:date="2012-03-02T07:14:00Z">
            <w:rPr>
              <w:rFonts w:ascii="Times New Roman" w:hAnsi="Times New Roman"/>
              <w:lang w:val="en-GB"/>
            </w:rPr>
          </w:rPrChange>
        </w:rPr>
        <w:t xml:space="preserve"> that will, due to space constraints, be described in full detail in another publication.</w:t>
      </w:r>
    </w:p>
    <w:p w:rsidR="00587C84" w:rsidRPr="006444E2" w:rsidRDefault="00587C84" w:rsidP="00485774">
      <w:pPr>
        <w:spacing w:line="360" w:lineRule="auto"/>
        <w:jc w:val="both"/>
        <w:rPr>
          <w:rFonts w:ascii="Times New Roman" w:hAnsi="Times New Roman"/>
          <w:lang w:val="en-GB"/>
          <w:rPrChange w:id="142" w:author="Tomaten" w:date="2012-03-02T07:14:00Z">
            <w:rPr>
              <w:rFonts w:ascii="Times New Roman" w:hAnsi="Times New Roman"/>
              <w:lang w:val="en-GB"/>
            </w:rPr>
          </w:rPrChange>
        </w:rPr>
      </w:pPr>
    </w:p>
    <w:p w:rsidR="00726396" w:rsidRPr="006444E2" w:rsidRDefault="00CD1289" w:rsidP="00485774">
      <w:pPr>
        <w:spacing w:line="360" w:lineRule="auto"/>
        <w:jc w:val="both"/>
        <w:rPr>
          <w:rFonts w:ascii="Times New Roman" w:hAnsi="Times New Roman"/>
          <w:b/>
          <w:i/>
          <w:lang w:val="en-GB"/>
          <w:rPrChange w:id="143" w:author="Tomaten" w:date="2012-03-02T07:14:00Z">
            <w:rPr>
              <w:rFonts w:ascii="Times New Roman" w:hAnsi="Times New Roman"/>
              <w:b/>
              <w:i/>
              <w:lang w:val="en-GB"/>
            </w:rPr>
          </w:rPrChange>
        </w:rPr>
      </w:pPr>
      <w:r w:rsidRPr="006444E2">
        <w:rPr>
          <w:rFonts w:ascii="Times New Roman" w:hAnsi="Times New Roman"/>
          <w:b/>
          <w:i/>
          <w:lang w:val="en-GB"/>
          <w:rPrChange w:id="144" w:author="Tomaten" w:date="2012-03-02T07:14:00Z">
            <w:rPr>
              <w:rFonts w:ascii="Times New Roman" w:hAnsi="Times New Roman"/>
              <w:b/>
              <w:i/>
              <w:lang w:val="en-GB"/>
            </w:rPr>
          </w:rPrChange>
        </w:rPr>
        <w:t>Read library setup and reference mapping</w:t>
      </w:r>
    </w:p>
    <w:p w:rsidR="003A3350" w:rsidRPr="006444E2" w:rsidRDefault="00CD1289" w:rsidP="00485774">
      <w:pPr>
        <w:spacing w:line="360" w:lineRule="auto"/>
        <w:jc w:val="both"/>
        <w:rPr>
          <w:rFonts w:ascii="Times New Roman" w:hAnsi="Times New Roman"/>
          <w:lang w:val="en-GB"/>
          <w:rPrChange w:id="145" w:author="Tomaten" w:date="2012-03-02T07:14:00Z">
            <w:rPr>
              <w:rFonts w:ascii="Times New Roman" w:hAnsi="Times New Roman"/>
              <w:lang w:val="en-GB"/>
            </w:rPr>
          </w:rPrChange>
        </w:rPr>
      </w:pPr>
      <w:r w:rsidRPr="006444E2">
        <w:rPr>
          <w:rFonts w:ascii="Times New Roman" w:hAnsi="Times New Roman"/>
          <w:lang w:val="en-GB"/>
          <w:rPrChange w:id="146" w:author="Tomaten" w:date="2012-03-02T07:14:00Z">
            <w:rPr>
              <w:rFonts w:ascii="Times New Roman" w:hAnsi="Times New Roman"/>
              <w:lang w:val="en-GB"/>
            </w:rPr>
          </w:rPrChange>
        </w:rPr>
        <w:t xml:space="preserve">After quality checking and trimming the reads can now be mapped to a reference sequence that has to be supplied by the user. Prior to mapping, the layout of the experiment has to be defined. The user has to enter the different treatments administered and define which trimmed read file represents a sample of which treatment. This can conveniently be done using in the “Experiment layout” step. Although, the downstream statistical analysis supports experiments with only one </w:t>
      </w:r>
      <w:r w:rsidRPr="006444E2">
        <w:rPr>
          <w:rFonts w:ascii="Times New Roman" w:hAnsi="Times New Roman"/>
          <w:lang w:val="en-GB"/>
          <w:rPrChange w:id="147" w:author="Tomaten" w:date="2012-03-02T07:14:00Z">
            <w:rPr>
              <w:rFonts w:ascii="Times New Roman" w:hAnsi="Times New Roman"/>
              <w:lang w:val="en-GB"/>
            </w:rPr>
          </w:rPrChange>
        </w:rPr>
        <w:lastRenderedPageBreak/>
        <w:t>replicate per treatment, it is strongly recommended to provide more than one biological replicate to make sure that the results are reliable.</w:t>
      </w:r>
    </w:p>
    <w:p w:rsidR="00FA2C82" w:rsidRPr="006444E2" w:rsidRDefault="00CD1289" w:rsidP="003A3350">
      <w:pPr>
        <w:spacing w:line="360" w:lineRule="auto"/>
        <w:ind w:firstLine="720"/>
        <w:jc w:val="both"/>
        <w:rPr>
          <w:rFonts w:ascii="Times New Roman" w:hAnsi="Times New Roman"/>
          <w:lang w:val="en-GB"/>
        </w:rPr>
      </w:pPr>
      <w:r w:rsidRPr="006444E2">
        <w:rPr>
          <w:rFonts w:ascii="Times New Roman" w:hAnsi="Times New Roman"/>
          <w:lang w:val="en-GB"/>
          <w:rPrChange w:id="148" w:author="Tomaten" w:date="2012-03-02T07:14:00Z">
            <w:rPr>
              <w:rFonts w:ascii="Times New Roman" w:hAnsi="Times New Roman"/>
              <w:lang w:val="en-GB"/>
            </w:rPr>
          </w:rPrChange>
        </w:rPr>
        <w:t xml:space="preserve">Depending on the type of reference sequence, </w:t>
      </w:r>
      <w:proofErr w:type="spellStart"/>
      <w:r w:rsidRPr="006444E2">
        <w:rPr>
          <w:rFonts w:ascii="Times New Roman" w:hAnsi="Times New Roman"/>
          <w:lang w:val="en-GB"/>
          <w:rPrChange w:id="149" w:author="Tomaten" w:date="2012-03-02T07:14:00Z">
            <w:rPr>
              <w:rFonts w:ascii="Times New Roman" w:hAnsi="Times New Roman"/>
              <w:lang w:val="en-GB"/>
            </w:rPr>
          </w:rPrChange>
        </w:rPr>
        <w:t>transcriptome</w:t>
      </w:r>
      <w:proofErr w:type="spellEnd"/>
      <w:r w:rsidRPr="006444E2">
        <w:rPr>
          <w:rFonts w:ascii="Times New Roman" w:hAnsi="Times New Roman"/>
          <w:lang w:val="en-GB"/>
          <w:rPrChange w:id="150" w:author="Tomaten" w:date="2012-03-02T07:14:00Z">
            <w:rPr>
              <w:rFonts w:ascii="Times New Roman" w:hAnsi="Times New Roman"/>
              <w:lang w:val="en-GB"/>
            </w:rPr>
          </w:rPrChange>
        </w:rPr>
        <w:t xml:space="preserve"> or genome, </w:t>
      </w:r>
      <w:proofErr w:type="spellStart"/>
      <w:r w:rsidRPr="006444E2">
        <w:rPr>
          <w:rFonts w:ascii="Times New Roman" w:hAnsi="Times New Roman"/>
          <w:lang w:val="en-GB"/>
          <w:rPrChange w:id="151" w:author="Tomaten" w:date="2012-03-02T07:14:00Z">
            <w:rPr>
              <w:rFonts w:ascii="Times New Roman" w:hAnsi="Times New Roman"/>
              <w:lang w:val="en-GB"/>
            </w:rPr>
          </w:rPrChange>
        </w:rPr>
        <w:t>RobiNA</w:t>
      </w:r>
      <w:proofErr w:type="spellEnd"/>
      <w:r w:rsidRPr="006444E2">
        <w:rPr>
          <w:rFonts w:ascii="Times New Roman" w:hAnsi="Times New Roman"/>
          <w:lang w:val="en-GB"/>
          <w:rPrChange w:id="152" w:author="Tomaten" w:date="2012-03-02T07:14:00Z">
            <w:rPr>
              <w:rFonts w:ascii="Times New Roman" w:hAnsi="Times New Roman"/>
              <w:lang w:val="en-GB"/>
            </w:rPr>
          </w:rPrChange>
        </w:rPr>
        <w:t xml:space="preserve"> requires just a FASTA file of all transcripts (when using a </w:t>
      </w:r>
      <w:proofErr w:type="spellStart"/>
      <w:r w:rsidRPr="006444E2">
        <w:rPr>
          <w:rFonts w:ascii="Times New Roman" w:hAnsi="Times New Roman"/>
          <w:lang w:val="en-GB"/>
          <w:rPrChange w:id="153" w:author="Tomaten" w:date="2012-03-02T07:14:00Z">
            <w:rPr>
              <w:rFonts w:ascii="Times New Roman" w:hAnsi="Times New Roman"/>
              <w:lang w:val="en-GB"/>
            </w:rPr>
          </w:rPrChange>
        </w:rPr>
        <w:t>transcriptome</w:t>
      </w:r>
      <w:proofErr w:type="spellEnd"/>
      <w:r w:rsidRPr="006444E2">
        <w:rPr>
          <w:rFonts w:ascii="Times New Roman" w:hAnsi="Times New Roman"/>
          <w:lang w:val="en-GB"/>
          <w:rPrChange w:id="154" w:author="Tomaten" w:date="2012-03-02T07:14:00Z">
            <w:rPr>
              <w:rFonts w:ascii="Times New Roman" w:hAnsi="Times New Roman"/>
              <w:lang w:val="en-GB"/>
            </w:rPr>
          </w:rPrChange>
        </w:rPr>
        <w:t xml:space="preserve">) or a FASTA file plus matching GFF3 annotation (for genomic reference data). </w:t>
      </w:r>
      <w:proofErr w:type="spellStart"/>
      <w:r w:rsidRPr="006444E2">
        <w:rPr>
          <w:rFonts w:ascii="Times New Roman" w:hAnsi="Times New Roman"/>
          <w:lang w:val="en-GB"/>
          <w:rPrChange w:id="155" w:author="Tomaten" w:date="2012-03-02T07:14:00Z">
            <w:rPr>
              <w:rFonts w:ascii="Times New Roman" w:hAnsi="Times New Roman"/>
              <w:lang w:val="en-GB"/>
            </w:rPr>
          </w:rPrChange>
        </w:rPr>
        <w:t>RobiNA</w:t>
      </w:r>
      <w:proofErr w:type="spellEnd"/>
      <w:r w:rsidRPr="006444E2">
        <w:rPr>
          <w:rFonts w:ascii="Times New Roman" w:hAnsi="Times New Roman"/>
          <w:lang w:val="en-GB"/>
          <w:rPrChange w:id="156" w:author="Tomaten" w:date="2012-03-02T07:14:00Z">
            <w:rPr>
              <w:rFonts w:ascii="Times New Roman" w:hAnsi="Times New Roman"/>
              <w:lang w:val="en-GB"/>
            </w:rPr>
          </w:rPrChange>
        </w:rPr>
        <w:t xml:space="preserve"> employs the BOWTIE aligner to map the filtered reads to the reference. Suitable binaries of BOWTIE are included in the application packages and don’t have to be installed externally. When a new reference sequence is used for the first time, a BOWTIE search index has to be built and will be saved for subsequent usage. Basic quality statistics of the reference sequence like N50, N content, number of sequences and gene and the average sequence length are recorded. The accuracy of the mapping process can be influenced by modifying the settings of the BOWTIE aligner. </w:t>
      </w:r>
      <w:proofErr w:type="spellStart"/>
      <w:r w:rsidRPr="006444E2">
        <w:rPr>
          <w:rFonts w:ascii="Times New Roman" w:hAnsi="Times New Roman"/>
          <w:lang w:val="en-GB"/>
          <w:rPrChange w:id="157" w:author="Tomaten" w:date="2012-03-02T07:14:00Z">
            <w:rPr>
              <w:rFonts w:ascii="Times New Roman" w:hAnsi="Times New Roman"/>
              <w:lang w:val="en-GB"/>
            </w:rPr>
          </w:rPrChange>
        </w:rPr>
        <w:t>RobiNA</w:t>
      </w:r>
      <w:proofErr w:type="spellEnd"/>
      <w:r w:rsidRPr="006444E2">
        <w:rPr>
          <w:rFonts w:ascii="Times New Roman" w:hAnsi="Times New Roman"/>
          <w:lang w:val="en-GB"/>
          <w:rPrChange w:id="158" w:author="Tomaten" w:date="2012-03-02T07:14:00Z">
            <w:rPr>
              <w:rFonts w:ascii="Times New Roman" w:hAnsi="Times New Roman"/>
              <w:lang w:val="en-GB"/>
            </w:rPr>
          </w:rPrChange>
        </w:rPr>
        <w:t xml:space="preserve"> provides two presets allowing different degrees of mismatch in the alignments. By default, no mismatch is tolerated in a seed region of 28 nucleotides at the beginning of the reads. However, when e.g. working with reads originating from a cultivar that differs from the reference cultivar, a more permissive setting might be justified. By choosing the “custom” setting, users can freely modify the number of allowed mismatches, length of the alignment seed region and sum of mismatch quality scores to further adapt the mapping process to their specific needs. However, only unique alignments will be recorded and used for counting gene abundances for DGE analysis. </w:t>
      </w:r>
      <w:proofErr w:type="spellStart"/>
      <w:r w:rsidRPr="006444E2">
        <w:rPr>
          <w:rFonts w:ascii="Times New Roman" w:hAnsi="Times New Roman"/>
          <w:lang w:val="en-GB"/>
          <w:rPrChange w:id="159" w:author="Tomaten" w:date="2012-03-02T07:14:00Z">
            <w:rPr>
              <w:rFonts w:ascii="Times New Roman" w:hAnsi="Times New Roman"/>
              <w:lang w:val="en-GB"/>
            </w:rPr>
          </w:rPrChange>
        </w:rPr>
        <w:t>RobiNA</w:t>
      </w:r>
      <w:proofErr w:type="spellEnd"/>
      <w:r w:rsidRPr="006444E2">
        <w:rPr>
          <w:rFonts w:ascii="Times New Roman" w:hAnsi="Times New Roman"/>
          <w:lang w:val="en-GB"/>
          <w:rPrChange w:id="160" w:author="Tomaten" w:date="2012-03-02T07:14:00Z">
            <w:rPr>
              <w:rFonts w:ascii="Times New Roman" w:hAnsi="Times New Roman"/>
              <w:lang w:val="en-GB"/>
            </w:rPr>
          </w:rPrChange>
        </w:rPr>
        <w:t xml:space="preserve"> offers the option to compute normalized estimates of the expression level of each gene expressed as RPKM values (reads per </w:t>
      </w:r>
      <w:proofErr w:type="spellStart"/>
      <w:r w:rsidRPr="006444E2">
        <w:rPr>
          <w:rFonts w:ascii="Times New Roman" w:hAnsi="Times New Roman"/>
          <w:lang w:val="en-GB"/>
          <w:rPrChange w:id="161" w:author="Tomaten" w:date="2012-03-02T07:14:00Z">
            <w:rPr>
              <w:rFonts w:ascii="Times New Roman" w:hAnsi="Times New Roman"/>
              <w:lang w:val="en-GB"/>
            </w:rPr>
          </w:rPrChange>
        </w:rPr>
        <w:t>kilobase</w:t>
      </w:r>
      <w:proofErr w:type="spellEnd"/>
      <w:r w:rsidRPr="006444E2">
        <w:rPr>
          <w:rFonts w:ascii="Times New Roman" w:hAnsi="Times New Roman"/>
          <w:lang w:val="en-GB"/>
          <w:rPrChange w:id="162" w:author="Tomaten" w:date="2012-03-02T07:14:00Z">
            <w:rPr>
              <w:rFonts w:ascii="Times New Roman" w:hAnsi="Times New Roman"/>
              <w:lang w:val="en-GB"/>
            </w:rPr>
          </w:rPrChange>
        </w:rPr>
        <w:t xml:space="preserve"> of </w:t>
      </w:r>
      <w:proofErr w:type="spellStart"/>
      <w:r w:rsidRPr="006444E2">
        <w:rPr>
          <w:rFonts w:ascii="Times New Roman" w:hAnsi="Times New Roman"/>
          <w:lang w:val="en-GB"/>
          <w:rPrChange w:id="163" w:author="Tomaten" w:date="2012-03-02T07:14:00Z">
            <w:rPr>
              <w:rFonts w:ascii="Times New Roman" w:hAnsi="Times New Roman"/>
              <w:lang w:val="en-GB"/>
            </w:rPr>
          </w:rPrChange>
        </w:rPr>
        <w:t>exon</w:t>
      </w:r>
      <w:proofErr w:type="spellEnd"/>
      <w:r w:rsidRPr="006444E2">
        <w:rPr>
          <w:rFonts w:ascii="Times New Roman" w:hAnsi="Times New Roman"/>
          <w:lang w:val="en-GB"/>
          <w:rPrChange w:id="164" w:author="Tomaten" w:date="2012-03-02T07:14:00Z">
            <w:rPr>
              <w:rFonts w:ascii="Times New Roman" w:hAnsi="Times New Roman"/>
              <w:lang w:val="en-GB"/>
            </w:rPr>
          </w:rPrChange>
        </w:rPr>
        <w:t xml:space="preserve"> model per million of mapped reads). RPKM values are computed based on the uniquely </w:t>
      </w:r>
      <w:proofErr w:type="spellStart"/>
      <w:r w:rsidRPr="006444E2">
        <w:rPr>
          <w:rFonts w:ascii="Times New Roman" w:hAnsi="Times New Roman"/>
          <w:lang w:val="en-GB"/>
          <w:rPrChange w:id="165" w:author="Tomaten" w:date="2012-03-02T07:14:00Z">
            <w:rPr>
              <w:rFonts w:ascii="Times New Roman" w:hAnsi="Times New Roman"/>
              <w:lang w:val="en-GB"/>
            </w:rPr>
          </w:rPrChange>
        </w:rPr>
        <w:t>mappable</w:t>
      </w:r>
      <w:proofErr w:type="spellEnd"/>
      <w:r w:rsidRPr="006444E2">
        <w:rPr>
          <w:rFonts w:ascii="Times New Roman" w:hAnsi="Times New Roman"/>
          <w:lang w:val="en-GB"/>
          <w:rPrChange w:id="166" w:author="Tomaten" w:date="2012-03-02T07:14:00Z">
            <w:rPr>
              <w:rFonts w:ascii="Times New Roman" w:hAnsi="Times New Roman"/>
              <w:lang w:val="en-GB"/>
            </w:rPr>
          </w:rPrChange>
        </w:rPr>
        <w:t xml:space="preserve"> reads only</w:t>
      </w:r>
      <w:commentRangeStart w:id="167"/>
      <w:r w:rsidRPr="006444E2">
        <w:rPr>
          <w:rFonts w:ascii="Times New Roman" w:hAnsi="Times New Roman"/>
          <w:lang w:val="en-GB"/>
          <w:rPrChange w:id="168" w:author="Tomaten" w:date="2012-03-02T07:14:00Z">
            <w:rPr>
              <w:rFonts w:ascii="Times New Roman" w:hAnsi="Times New Roman"/>
              <w:lang w:val="en-GB"/>
            </w:rPr>
          </w:rPrChange>
        </w:rPr>
        <w:t xml:space="preserve">. In cases where a read maps into a region in the genome in which two genes overlap (e.g. genes on opposite strands), the respective read will be split across both genes weighted according to each genes’ expression level as computed based on the unambiguously mapping reads only. </w:t>
      </w:r>
      <w:commentRangeEnd w:id="167"/>
      <w:r w:rsidRPr="006444E2">
        <w:rPr>
          <w:rStyle w:val="CommentReference"/>
          <w:vanish/>
          <w:lang w:val="en-GB"/>
        </w:rPr>
        <w:commentReference w:id="167"/>
      </w:r>
      <w:r w:rsidRPr="006444E2">
        <w:rPr>
          <w:rFonts w:ascii="Times New Roman" w:hAnsi="Times New Roman"/>
          <w:lang w:val="en-GB"/>
          <w:rPrChange w:id="169" w:author="Tomaten" w:date="2012-03-02T07:14:00Z">
            <w:rPr>
              <w:rFonts w:ascii="Times New Roman" w:hAnsi="Times New Roman"/>
              <w:sz w:val="18"/>
              <w:szCs w:val="18"/>
              <w:lang w:val="en-GB"/>
            </w:rPr>
          </w:rPrChange>
        </w:rPr>
        <w:t>The RPKM values will, however, not be used in the DGE analysis and are provided as rough estimates of gene expression only.</w:t>
      </w:r>
    </w:p>
    <w:p w:rsidR="00587C84" w:rsidRPr="006444E2" w:rsidRDefault="00587C84" w:rsidP="003A3350">
      <w:pPr>
        <w:spacing w:line="360" w:lineRule="auto"/>
        <w:ind w:firstLine="720"/>
        <w:jc w:val="both"/>
        <w:rPr>
          <w:rFonts w:ascii="Times New Roman" w:hAnsi="Times New Roman"/>
          <w:lang w:val="en-GB"/>
        </w:rPr>
      </w:pPr>
    </w:p>
    <w:p w:rsidR="00D124D6" w:rsidRPr="006444E2" w:rsidRDefault="00CD1289" w:rsidP="00485774">
      <w:pPr>
        <w:spacing w:line="360" w:lineRule="auto"/>
        <w:jc w:val="both"/>
        <w:rPr>
          <w:rFonts w:ascii="Times New Roman" w:hAnsi="Times New Roman"/>
          <w:b/>
          <w:i/>
          <w:lang w:val="en-GB"/>
        </w:rPr>
      </w:pPr>
      <w:r w:rsidRPr="006444E2">
        <w:rPr>
          <w:rFonts w:ascii="Times New Roman" w:hAnsi="Times New Roman"/>
          <w:b/>
          <w:i/>
          <w:lang w:val="en-GB"/>
          <w:rPrChange w:id="170" w:author="Tomaten" w:date="2012-03-02T07:14:00Z">
            <w:rPr>
              <w:rFonts w:ascii="Times New Roman" w:hAnsi="Times New Roman"/>
              <w:b/>
              <w:i/>
              <w:sz w:val="18"/>
              <w:szCs w:val="18"/>
              <w:lang w:val="en-GB"/>
            </w:rPr>
          </w:rPrChange>
        </w:rPr>
        <w:t>Experiment designer and statistical analysis</w:t>
      </w:r>
    </w:p>
    <w:p w:rsidR="006B733F" w:rsidRPr="006444E2" w:rsidRDefault="00CD1289" w:rsidP="00485774">
      <w:pPr>
        <w:spacing w:line="360" w:lineRule="auto"/>
        <w:jc w:val="both"/>
        <w:rPr>
          <w:rFonts w:ascii="Times New Roman" w:hAnsi="Times New Roman"/>
          <w:lang w:val="en-GB"/>
        </w:rPr>
      </w:pPr>
      <w:r w:rsidRPr="006444E2">
        <w:rPr>
          <w:rFonts w:ascii="Times New Roman" w:hAnsi="Times New Roman"/>
          <w:lang w:val="en-GB"/>
          <w:rPrChange w:id="171" w:author="Tomaten" w:date="2012-03-02T07:14:00Z">
            <w:rPr>
              <w:rFonts w:ascii="Times New Roman" w:hAnsi="Times New Roman"/>
              <w:sz w:val="18"/>
              <w:szCs w:val="18"/>
              <w:lang w:val="en-GB"/>
            </w:rPr>
          </w:rPrChange>
        </w:rPr>
        <w:tab/>
        <w:t xml:space="preserve">After the experimental layout is defined and the reads are mapped to the reference, the gene abundances are recorded in a counts table listing the number of reads that could unambiguously mapped into each gene or transcript. At this stage, the user still has to formulate his experimental question by defining which treatments are </w:t>
      </w:r>
      <w:r w:rsidRPr="006444E2">
        <w:rPr>
          <w:rFonts w:ascii="Times New Roman" w:hAnsi="Times New Roman"/>
          <w:lang w:val="en-GB"/>
          <w:rPrChange w:id="172" w:author="Tomaten" w:date="2012-03-02T07:14:00Z">
            <w:rPr>
              <w:rFonts w:ascii="Times New Roman" w:hAnsi="Times New Roman"/>
              <w:sz w:val="18"/>
              <w:szCs w:val="18"/>
              <w:lang w:val="en-GB"/>
            </w:rPr>
          </w:rPrChange>
        </w:rPr>
        <w:lastRenderedPageBreak/>
        <w:t xml:space="preserve">to be compared against each other. On the experiment designer panel, </w:t>
      </w:r>
      <w:ins w:id="173" w:author="Tomaten" w:date="2012-03-02T07:20:00Z">
        <w:r w:rsidR="006444E2">
          <w:rPr>
            <w:rFonts w:ascii="Times New Roman" w:hAnsi="Times New Roman"/>
            <w:lang w:val="en-GB"/>
          </w:rPr>
          <w:t>which</w:t>
        </w:r>
      </w:ins>
      <w:del w:id="174" w:author="Tomaten" w:date="2012-03-02T07:20:00Z">
        <w:r w:rsidRPr="006444E2" w:rsidDel="006444E2">
          <w:rPr>
            <w:rFonts w:ascii="Times New Roman" w:hAnsi="Times New Roman"/>
            <w:lang w:val="en-GB"/>
            <w:rPrChange w:id="175" w:author="Tomaten" w:date="2012-03-02T07:14:00Z">
              <w:rPr>
                <w:rFonts w:ascii="Times New Roman" w:hAnsi="Times New Roman"/>
                <w:sz w:val="18"/>
                <w:szCs w:val="18"/>
                <w:lang w:val="en-GB"/>
              </w:rPr>
            </w:rPrChange>
          </w:rPr>
          <w:delText>that</w:delText>
        </w:r>
      </w:del>
      <w:r w:rsidRPr="006444E2">
        <w:rPr>
          <w:rFonts w:ascii="Times New Roman" w:hAnsi="Times New Roman"/>
          <w:lang w:val="en-GB"/>
          <w:rPrChange w:id="176" w:author="Tomaten" w:date="2012-03-02T07:14:00Z">
            <w:rPr>
              <w:rFonts w:ascii="Times New Roman" w:hAnsi="Times New Roman"/>
              <w:sz w:val="18"/>
              <w:szCs w:val="18"/>
              <w:lang w:val="en-GB"/>
            </w:rPr>
          </w:rPrChange>
        </w:rPr>
        <w:t xml:space="preserve"> will be displayed when the mapping step is completed, each group of biological replicates of a treatment is represented by a blue box. Users can define any number of (non-redundant) direct comparisons of treatments by simply connecting two boxes with an arrow by clicking on one box and then holding down the (shift and) control keys and dragging the mouse to the other box. As soon as the mouse button is released, the comparison is defined as “</w:t>
      </w:r>
      <w:proofErr w:type="spellStart"/>
      <w:r w:rsidRPr="006444E2">
        <w:rPr>
          <w:rFonts w:ascii="Times New Roman" w:hAnsi="Times New Roman"/>
          <w:lang w:val="en-GB"/>
          <w:rPrChange w:id="177" w:author="Tomaten" w:date="2012-03-02T07:14:00Z">
            <w:rPr>
              <w:rFonts w:ascii="Times New Roman" w:hAnsi="Times New Roman"/>
              <w:sz w:val="18"/>
              <w:szCs w:val="18"/>
              <w:lang w:val="en-GB"/>
            </w:rPr>
          </w:rPrChange>
        </w:rPr>
        <w:t>treatmentA</w:t>
      </w:r>
      <w:proofErr w:type="spellEnd"/>
      <w:r w:rsidRPr="006444E2">
        <w:rPr>
          <w:rFonts w:ascii="Times New Roman" w:hAnsi="Times New Roman"/>
          <w:lang w:val="en-GB"/>
          <w:rPrChange w:id="178" w:author="Tomaten" w:date="2012-03-02T07:14:00Z">
            <w:rPr>
              <w:rFonts w:ascii="Times New Roman" w:hAnsi="Times New Roman"/>
              <w:sz w:val="18"/>
              <w:szCs w:val="18"/>
              <w:lang w:val="en-GB"/>
            </w:rPr>
          </w:rPrChange>
        </w:rPr>
        <w:t xml:space="preserve"> minus </w:t>
      </w:r>
      <w:proofErr w:type="spellStart"/>
      <w:r w:rsidRPr="006444E2">
        <w:rPr>
          <w:rFonts w:ascii="Times New Roman" w:hAnsi="Times New Roman"/>
          <w:lang w:val="en-GB"/>
          <w:rPrChange w:id="179" w:author="Tomaten" w:date="2012-03-02T07:14:00Z">
            <w:rPr>
              <w:rFonts w:ascii="Times New Roman" w:hAnsi="Times New Roman"/>
              <w:sz w:val="18"/>
              <w:szCs w:val="18"/>
              <w:lang w:val="en-GB"/>
            </w:rPr>
          </w:rPrChange>
        </w:rPr>
        <w:t>treatmentB</w:t>
      </w:r>
      <w:proofErr w:type="spellEnd"/>
      <w:r w:rsidRPr="006444E2">
        <w:rPr>
          <w:rFonts w:ascii="Times New Roman" w:hAnsi="Times New Roman"/>
          <w:lang w:val="en-GB"/>
          <w:rPrChange w:id="180" w:author="Tomaten" w:date="2012-03-02T07:14:00Z">
            <w:rPr>
              <w:rFonts w:ascii="Times New Roman" w:hAnsi="Times New Roman"/>
              <w:sz w:val="18"/>
              <w:szCs w:val="18"/>
              <w:lang w:val="en-GB"/>
            </w:rPr>
          </w:rPrChange>
        </w:rPr>
        <w:t xml:space="preserve">”. That means that genes, that show a higher expression in </w:t>
      </w:r>
      <w:proofErr w:type="spellStart"/>
      <w:r w:rsidRPr="006444E2">
        <w:rPr>
          <w:rFonts w:ascii="Times New Roman" w:hAnsi="Times New Roman"/>
          <w:lang w:val="en-GB"/>
          <w:rPrChange w:id="181" w:author="Tomaten" w:date="2012-03-02T07:14:00Z">
            <w:rPr>
              <w:rFonts w:ascii="Times New Roman" w:hAnsi="Times New Roman"/>
              <w:sz w:val="18"/>
              <w:szCs w:val="18"/>
              <w:lang w:val="en-GB"/>
            </w:rPr>
          </w:rPrChange>
        </w:rPr>
        <w:t>treatmentA</w:t>
      </w:r>
      <w:proofErr w:type="spellEnd"/>
      <w:r w:rsidRPr="006444E2">
        <w:rPr>
          <w:rFonts w:ascii="Times New Roman" w:hAnsi="Times New Roman"/>
          <w:lang w:val="en-GB"/>
          <w:rPrChange w:id="182" w:author="Tomaten" w:date="2012-03-02T07:14:00Z">
            <w:rPr>
              <w:rFonts w:ascii="Times New Roman" w:hAnsi="Times New Roman"/>
              <w:sz w:val="18"/>
              <w:szCs w:val="18"/>
              <w:lang w:val="en-GB"/>
            </w:rPr>
          </w:rPrChange>
        </w:rPr>
        <w:t xml:space="preserve"> will have a positive log fold-change value and vice versa. Following the definition of comparisons of interest, the statist</w:t>
      </w:r>
      <w:ins w:id="183" w:author="Tomaten" w:date="2012-03-02T07:20:00Z">
        <w:r w:rsidR="006444E2">
          <w:rPr>
            <w:rFonts w:ascii="Times New Roman" w:hAnsi="Times New Roman"/>
            <w:lang w:val="en-GB"/>
          </w:rPr>
          <w:t>i</w:t>
        </w:r>
      </w:ins>
      <w:r w:rsidRPr="006444E2">
        <w:rPr>
          <w:rFonts w:ascii="Times New Roman" w:hAnsi="Times New Roman"/>
          <w:lang w:val="en-GB"/>
          <w:rPrChange w:id="184" w:author="Tomaten" w:date="2012-03-02T07:14:00Z">
            <w:rPr>
              <w:rFonts w:ascii="Times New Roman" w:hAnsi="Times New Roman"/>
              <w:sz w:val="18"/>
              <w:szCs w:val="18"/>
              <w:lang w:val="en-GB"/>
            </w:rPr>
          </w:rPrChange>
        </w:rPr>
        <w:t xml:space="preserve">cal inference of differential gene expression can be started directly by clicking “next”. The user can choose the method for the statistical analysis of differential gene expression and can also modify other parameters that are relevant for the analysis. A choice of methods that correct the computed raw p-values for multiple testing are available and the user can define cut-off p-values and choose to ignore genes with a log2-fold change lesser than 1 in the analysis. </w:t>
      </w:r>
    </w:p>
    <w:p w:rsidR="00A95686" w:rsidRPr="006444E2" w:rsidRDefault="00CD1289" w:rsidP="008031E3">
      <w:pPr>
        <w:spacing w:line="360" w:lineRule="auto"/>
        <w:ind w:firstLine="720"/>
        <w:jc w:val="both"/>
        <w:rPr>
          <w:rFonts w:ascii="Times New Roman" w:hAnsi="Times New Roman"/>
          <w:lang w:val="en-GB"/>
        </w:rPr>
      </w:pPr>
      <w:r w:rsidRPr="006444E2">
        <w:rPr>
          <w:rFonts w:ascii="Times New Roman" w:hAnsi="Times New Roman"/>
          <w:lang w:val="en-GB"/>
          <w:rPrChange w:id="185" w:author="Tomaten" w:date="2012-03-02T07:14:00Z">
            <w:rPr>
              <w:rFonts w:ascii="Times New Roman" w:hAnsi="Times New Roman"/>
              <w:sz w:val="18"/>
              <w:szCs w:val="18"/>
              <w:lang w:val="en-GB"/>
            </w:rPr>
          </w:rPrChange>
        </w:rPr>
        <w:t xml:space="preserve">Internally, </w:t>
      </w:r>
      <w:proofErr w:type="spellStart"/>
      <w:r w:rsidRPr="006444E2">
        <w:rPr>
          <w:rFonts w:ascii="Times New Roman" w:hAnsi="Times New Roman"/>
          <w:lang w:val="en-GB"/>
          <w:rPrChange w:id="186" w:author="Tomaten" w:date="2012-03-02T07:14:00Z">
            <w:rPr>
              <w:rFonts w:ascii="Times New Roman" w:hAnsi="Times New Roman"/>
              <w:sz w:val="18"/>
              <w:szCs w:val="18"/>
              <w:lang w:val="en-GB"/>
            </w:rPr>
          </w:rPrChange>
        </w:rPr>
        <w:t>RobiNA</w:t>
      </w:r>
      <w:proofErr w:type="spellEnd"/>
      <w:r w:rsidRPr="006444E2">
        <w:rPr>
          <w:rFonts w:ascii="Times New Roman" w:hAnsi="Times New Roman"/>
          <w:lang w:val="en-GB"/>
          <w:rPrChange w:id="187" w:author="Tomaten" w:date="2012-03-02T07:14:00Z">
            <w:rPr>
              <w:rFonts w:ascii="Times New Roman" w:hAnsi="Times New Roman"/>
              <w:sz w:val="18"/>
              <w:szCs w:val="18"/>
              <w:lang w:val="en-GB"/>
            </w:rPr>
          </w:rPrChange>
        </w:rPr>
        <w:t xml:space="preserve"> makes use of the excellent </w:t>
      </w:r>
      <w:proofErr w:type="spellStart"/>
      <w:r w:rsidRPr="006444E2">
        <w:rPr>
          <w:rFonts w:ascii="Times New Roman" w:hAnsi="Times New Roman"/>
          <w:lang w:val="en-GB"/>
          <w:rPrChange w:id="188" w:author="Tomaten" w:date="2012-03-02T07:14:00Z">
            <w:rPr>
              <w:rFonts w:ascii="Times New Roman" w:hAnsi="Times New Roman"/>
              <w:sz w:val="18"/>
              <w:szCs w:val="18"/>
              <w:lang w:val="en-GB"/>
            </w:rPr>
          </w:rPrChange>
        </w:rPr>
        <w:t>edgeR</w:t>
      </w:r>
      <w:proofErr w:type="spellEnd"/>
      <w:r w:rsidRPr="006444E2">
        <w:rPr>
          <w:rFonts w:ascii="Times New Roman" w:hAnsi="Times New Roman"/>
          <w:lang w:val="en-GB"/>
          <w:rPrChange w:id="189" w:author="Tomaten" w:date="2012-03-02T07:14:00Z">
            <w:rPr>
              <w:rFonts w:ascii="Times New Roman" w:hAnsi="Times New Roman"/>
              <w:sz w:val="18"/>
              <w:szCs w:val="18"/>
              <w:lang w:val="en-GB"/>
            </w:rPr>
          </w:rPrChange>
        </w:rPr>
        <w:t xml:space="preserve"> and </w:t>
      </w:r>
      <w:proofErr w:type="spellStart"/>
      <w:r w:rsidRPr="006444E2">
        <w:rPr>
          <w:rFonts w:ascii="Times New Roman" w:hAnsi="Times New Roman"/>
          <w:lang w:val="en-GB"/>
          <w:rPrChange w:id="190" w:author="Tomaten" w:date="2012-03-02T07:14:00Z">
            <w:rPr>
              <w:rFonts w:ascii="Times New Roman" w:hAnsi="Times New Roman"/>
              <w:sz w:val="18"/>
              <w:szCs w:val="18"/>
              <w:lang w:val="en-GB"/>
            </w:rPr>
          </w:rPrChange>
        </w:rPr>
        <w:t>DESeq</w:t>
      </w:r>
      <w:proofErr w:type="spellEnd"/>
      <w:r w:rsidRPr="006444E2">
        <w:rPr>
          <w:rFonts w:ascii="Times New Roman" w:hAnsi="Times New Roman"/>
          <w:lang w:val="en-GB"/>
          <w:rPrChange w:id="191" w:author="Tomaten" w:date="2012-03-02T07:14:00Z">
            <w:rPr>
              <w:rFonts w:ascii="Times New Roman" w:hAnsi="Times New Roman"/>
              <w:sz w:val="18"/>
              <w:szCs w:val="18"/>
              <w:lang w:val="en-GB"/>
            </w:rPr>
          </w:rPrChange>
        </w:rPr>
        <w:t xml:space="preserve"> packages developed in the framework of the </w:t>
      </w:r>
      <w:proofErr w:type="spellStart"/>
      <w:r w:rsidRPr="006444E2">
        <w:rPr>
          <w:rFonts w:ascii="Times New Roman" w:hAnsi="Times New Roman"/>
          <w:lang w:val="en-GB"/>
          <w:rPrChange w:id="192" w:author="Tomaten" w:date="2012-03-02T07:14:00Z">
            <w:rPr>
              <w:rFonts w:ascii="Times New Roman" w:hAnsi="Times New Roman"/>
              <w:sz w:val="18"/>
              <w:szCs w:val="18"/>
              <w:lang w:val="en-GB"/>
            </w:rPr>
          </w:rPrChange>
        </w:rPr>
        <w:t>Bioconductor</w:t>
      </w:r>
      <w:proofErr w:type="spellEnd"/>
      <w:r w:rsidRPr="006444E2">
        <w:rPr>
          <w:rFonts w:ascii="Times New Roman" w:hAnsi="Times New Roman"/>
          <w:lang w:val="en-GB"/>
          <w:rPrChange w:id="193" w:author="Tomaten" w:date="2012-03-02T07:14:00Z">
            <w:rPr>
              <w:rFonts w:ascii="Times New Roman" w:hAnsi="Times New Roman"/>
              <w:sz w:val="18"/>
              <w:szCs w:val="18"/>
              <w:lang w:val="en-GB"/>
            </w:rPr>
          </w:rPrChange>
        </w:rPr>
        <w:t xml:space="preserve"> project. Technically, all user input and the counts table generated in the mapping step is used as input to generate an R script that executes the statistical analysis. The script is saved, together with all other results, in the project folder and can be inspected and rerun independently. For users that are experienced in the use of R/</w:t>
      </w:r>
      <w:proofErr w:type="spellStart"/>
      <w:r w:rsidRPr="006444E2">
        <w:rPr>
          <w:rFonts w:ascii="Times New Roman" w:hAnsi="Times New Roman"/>
          <w:lang w:val="en-GB"/>
          <w:rPrChange w:id="194" w:author="Tomaten" w:date="2012-03-02T07:14:00Z">
            <w:rPr>
              <w:rFonts w:ascii="Times New Roman" w:hAnsi="Times New Roman"/>
              <w:sz w:val="18"/>
              <w:szCs w:val="18"/>
              <w:lang w:val="en-GB"/>
            </w:rPr>
          </w:rPrChange>
        </w:rPr>
        <w:t>Bioconductor</w:t>
      </w:r>
      <w:proofErr w:type="spellEnd"/>
      <w:r w:rsidRPr="006444E2">
        <w:rPr>
          <w:rFonts w:ascii="Times New Roman" w:hAnsi="Times New Roman"/>
          <w:lang w:val="en-GB"/>
          <w:rPrChange w:id="195" w:author="Tomaten" w:date="2012-03-02T07:14:00Z">
            <w:rPr>
              <w:rFonts w:ascii="Times New Roman" w:hAnsi="Times New Roman"/>
              <w:sz w:val="18"/>
              <w:szCs w:val="18"/>
              <w:lang w:val="en-GB"/>
            </w:rPr>
          </w:rPrChange>
        </w:rPr>
        <w:t xml:space="preserve"> the </w:t>
      </w:r>
      <w:proofErr w:type="spellStart"/>
      <w:r w:rsidRPr="006444E2">
        <w:rPr>
          <w:rFonts w:ascii="Times New Roman" w:hAnsi="Times New Roman"/>
          <w:lang w:val="en-GB"/>
          <w:rPrChange w:id="196" w:author="Tomaten" w:date="2012-03-02T07:14:00Z">
            <w:rPr>
              <w:rFonts w:ascii="Times New Roman" w:hAnsi="Times New Roman"/>
              <w:sz w:val="18"/>
              <w:szCs w:val="18"/>
              <w:lang w:val="en-GB"/>
            </w:rPr>
          </w:rPrChange>
        </w:rPr>
        <w:t>RobiNA</w:t>
      </w:r>
      <w:proofErr w:type="spellEnd"/>
      <w:r w:rsidRPr="006444E2">
        <w:rPr>
          <w:rFonts w:ascii="Times New Roman" w:hAnsi="Times New Roman"/>
          <w:lang w:val="en-GB"/>
          <w:rPrChange w:id="197" w:author="Tomaten" w:date="2012-03-02T07:14:00Z">
            <w:rPr>
              <w:rFonts w:ascii="Times New Roman" w:hAnsi="Times New Roman"/>
              <w:sz w:val="18"/>
              <w:szCs w:val="18"/>
              <w:lang w:val="en-GB"/>
            </w:rPr>
          </w:rPrChange>
        </w:rPr>
        <w:t xml:space="preserve">-generated scripts can serve as a convenient starting point for further customized analyses. The statistical analysis produces output in the form of detailed tables giving log fold changes and p-values for differential expression for each comparison, a condensed results file that combines the results of all comparisons in one table and a range of descriptive plots that provide an overview of the results. Additionally, all quality check results, intermediary mapping results (lists of unique and ambiguous reads for each sample) and log files documenting the trimming and overall workflow progress are saved in the project folder. </w:t>
      </w:r>
    </w:p>
    <w:p w:rsidR="002A2B41" w:rsidRPr="006444E2" w:rsidRDefault="00CD1289" w:rsidP="002F64D4">
      <w:pPr>
        <w:spacing w:line="360" w:lineRule="auto"/>
        <w:ind w:firstLine="720"/>
        <w:jc w:val="both"/>
        <w:rPr>
          <w:rFonts w:ascii="Times New Roman" w:hAnsi="Times New Roman"/>
          <w:b/>
          <w:i/>
          <w:lang w:val="en-GB"/>
        </w:rPr>
      </w:pPr>
      <w:r w:rsidRPr="006444E2">
        <w:rPr>
          <w:rFonts w:ascii="Times New Roman" w:hAnsi="Times New Roman"/>
          <w:lang w:val="en-GB"/>
          <w:rPrChange w:id="198" w:author="Tomaten" w:date="2012-03-02T07:14:00Z">
            <w:rPr>
              <w:rFonts w:ascii="Times New Roman" w:hAnsi="Times New Roman"/>
              <w:sz w:val="18"/>
              <w:szCs w:val="18"/>
              <w:lang w:val="en-GB"/>
            </w:rPr>
          </w:rPrChange>
        </w:rPr>
        <w:t xml:space="preserve">After the main analysis, users can choose to functionally annotate the data based on </w:t>
      </w:r>
      <w:proofErr w:type="spellStart"/>
      <w:r w:rsidRPr="006444E2">
        <w:rPr>
          <w:rFonts w:ascii="Times New Roman" w:hAnsi="Times New Roman"/>
          <w:lang w:val="en-GB"/>
          <w:rPrChange w:id="199" w:author="Tomaten" w:date="2012-03-02T07:14:00Z">
            <w:rPr>
              <w:rFonts w:ascii="Times New Roman" w:hAnsi="Times New Roman"/>
              <w:sz w:val="18"/>
              <w:szCs w:val="18"/>
              <w:lang w:val="en-GB"/>
            </w:rPr>
          </w:rPrChange>
        </w:rPr>
        <w:t>MapMan</w:t>
      </w:r>
      <w:proofErr w:type="spellEnd"/>
      <w:r w:rsidRPr="006444E2">
        <w:rPr>
          <w:rFonts w:ascii="Times New Roman" w:hAnsi="Times New Roman"/>
          <w:lang w:val="en-GB"/>
          <w:rPrChange w:id="200" w:author="Tomaten" w:date="2012-03-02T07:14:00Z">
            <w:rPr>
              <w:rFonts w:ascii="Times New Roman" w:hAnsi="Times New Roman"/>
              <w:sz w:val="18"/>
              <w:szCs w:val="18"/>
              <w:lang w:val="en-GB"/>
            </w:rPr>
          </w:rPrChange>
        </w:rPr>
        <w:t xml:space="preserve"> BINs </w:t>
      </w:r>
      <w:r w:rsidRPr="006444E2">
        <w:rPr>
          <w:rFonts w:ascii="Times New Roman" w:hAnsi="Times New Roman"/>
          <w:lang w:val="en-GB"/>
          <w:rPrChange w:id="201" w:author="Tomaten" w:date="2012-03-02T07:14:00Z">
            <w:rPr>
              <w:rFonts w:ascii="Times New Roman" w:hAnsi="Times New Roman"/>
              <w:sz w:val="18"/>
              <w:szCs w:val="18"/>
              <w:lang w:val="en-GB"/>
            </w:rPr>
          </w:rPrChange>
        </w:rPr>
        <w:fldChar w:fldCharType="begin"/>
      </w:r>
      <w:r w:rsidRPr="006444E2">
        <w:rPr>
          <w:rFonts w:ascii="Times New Roman" w:hAnsi="Times New Roman"/>
          <w:lang w:val="en-GB"/>
          <w:rPrChange w:id="202" w:author="Tomaten" w:date="2012-03-02T07:14:00Z">
            <w:rPr>
              <w:rFonts w:ascii="Times New Roman" w:hAnsi="Times New Roman"/>
              <w:sz w:val="18"/>
              <w:szCs w:val="18"/>
              <w:lang w:val="en-GB"/>
            </w:rPr>
          </w:rPrChange>
        </w:rPr>
        <w:instrText xml:space="preserve"> ADDIN EN.CITE &lt;EndNote&gt;&lt;Cite&gt;&lt;Author&gt;Usadel&lt;/Author&gt;&lt;Year&gt;2009&lt;/Year&gt;&lt;RecNum&gt;133&lt;/RecNum&gt;&lt;record&gt;&lt;rec-number&gt;133&lt;/rec-number&gt;&lt;foreign-keys&gt;&lt;key app="EN" db-id="wwxr5eewzdsweue0vsnxstf09ztd5rsvadr0"&gt;133&lt;/key&gt;&lt;/foreign-keys&gt;&lt;ref-type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(Electronic)&amp;#xD;0140-7791 (Linking)&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r w:rsidRPr="006444E2">
        <w:rPr>
          <w:rFonts w:ascii="Times New Roman" w:hAnsi="Times New Roman"/>
          <w:lang w:val="en-GB"/>
          <w:rPrChange w:id="203" w:author="Tomaten" w:date="2012-03-02T07:14:00Z">
            <w:rPr>
              <w:rFonts w:ascii="Times New Roman" w:hAnsi="Times New Roman"/>
              <w:sz w:val="18"/>
              <w:szCs w:val="18"/>
              <w:lang w:val="en-GB"/>
            </w:rPr>
          </w:rPrChange>
        </w:rPr>
        <w:fldChar w:fldCharType="separate"/>
      </w:r>
      <w:r w:rsidRPr="006444E2">
        <w:rPr>
          <w:rFonts w:ascii="Times New Roman" w:hAnsi="Times New Roman"/>
          <w:lang w:val="en-GB"/>
          <w:rPrChange w:id="204" w:author="Tomaten" w:date="2012-03-02T07:14:00Z">
            <w:rPr>
              <w:rFonts w:ascii="Times New Roman" w:hAnsi="Times New Roman"/>
              <w:sz w:val="18"/>
              <w:szCs w:val="18"/>
              <w:lang w:val="en-GB"/>
            </w:rPr>
          </w:rPrChange>
        </w:rPr>
        <w:t>(</w:t>
      </w:r>
      <w:proofErr w:type="spellStart"/>
      <w:r w:rsidRPr="006444E2">
        <w:rPr>
          <w:rFonts w:ascii="Times New Roman" w:hAnsi="Times New Roman"/>
          <w:lang w:val="en-GB"/>
          <w:rPrChange w:id="205" w:author="Tomaten" w:date="2012-03-02T07:14:00Z">
            <w:rPr>
              <w:rFonts w:ascii="Times New Roman" w:hAnsi="Times New Roman"/>
              <w:sz w:val="18"/>
              <w:szCs w:val="18"/>
              <w:lang w:val="en-GB"/>
            </w:rPr>
          </w:rPrChange>
        </w:rPr>
        <w:t>Usadel</w:t>
      </w:r>
      <w:proofErr w:type="spellEnd"/>
      <w:r w:rsidRPr="006444E2">
        <w:rPr>
          <w:rFonts w:ascii="Times New Roman" w:hAnsi="Times New Roman"/>
          <w:i/>
          <w:lang w:val="en-GB"/>
          <w:rPrChange w:id="206" w:author="Tomaten" w:date="2012-03-02T07:14:00Z">
            <w:rPr>
              <w:rFonts w:ascii="Times New Roman" w:hAnsi="Times New Roman"/>
              <w:i/>
              <w:sz w:val="18"/>
              <w:szCs w:val="18"/>
              <w:lang w:val="en-GB"/>
            </w:rPr>
          </w:rPrChange>
        </w:rPr>
        <w:t xml:space="preserve"> et al.</w:t>
      </w:r>
      <w:r w:rsidRPr="006444E2">
        <w:rPr>
          <w:rFonts w:ascii="Times New Roman" w:hAnsi="Times New Roman"/>
          <w:lang w:val="en-GB"/>
          <w:rPrChange w:id="207" w:author="Tomaten" w:date="2012-03-02T07:14:00Z">
            <w:rPr>
              <w:rFonts w:ascii="Times New Roman" w:hAnsi="Times New Roman"/>
              <w:sz w:val="18"/>
              <w:szCs w:val="18"/>
              <w:lang w:val="en-GB"/>
            </w:rPr>
          </w:rPrChange>
        </w:rPr>
        <w:t>, 2009)</w:t>
      </w:r>
      <w:r w:rsidRPr="006444E2">
        <w:rPr>
          <w:rFonts w:ascii="Times New Roman" w:hAnsi="Times New Roman"/>
          <w:lang w:val="en-GB"/>
          <w:rPrChange w:id="208" w:author="Tomaten" w:date="2012-03-02T07:14:00Z">
            <w:rPr>
              <w:rFonts w:ascii="Times New Roman" w:hAnsi="Times New Roman"/>
              <w:sz w:val="18"/>
              <w:szCs w:val="18"/>
              <w:lang w:val="en-GB"/>
            </w:rPr>
          </w:rPrChange>
        </w:rPr>
        <w:fldChar w:fldCharType="end"/>
      </w:r>
      <w:r w:rsidRPr="006444E2">
        <w:rPr>
          <w:rFonts w:ascii="Times New Roman" w:hAnsi="Times New Roman"/>
          <w:lang w:val="en-GB"/>
          <w:rPrChange w:id="209" w:author="Tomaten" w:date="2012-03-02T07:14:00Z">
            <w:rPr>
              <w:rFonts w:ascii="Times New Roman" w:hAnsi="Times New Roman"/>
              <w:sz w:val="18"/>
              <w:szCs w:val="18"/>
              <w:lang w:val="en-GB"/>
            </w:rPr>
          </w:rPrChange>
        </w:rPr>
        <w:t xml:space="preserve">. A choice of </w:t>
      </w:r>
      <w:proofErr w:type="spellStart"/>
      <w:r w:rsidRPr="006444E2">
        <w:rPr>
          <w:rFonts w:ascii="Times New Roman" w:hAnsi="Times New Roman"/>
          <w:lang w:val="en-GB"/>
          <w:rPrChange w:id="210" w:author="Tomaten" w:date="2012-03-02T07:14:00Z">
            <w:rPr>
              <w:rFonts w:ascii="Times New Roman" w:hAnsi="Times New Roman"/>
              <w:sz w:val="18"/>
              <w:szCs w:val="18"/>
              <w:lang w:val="en-GB"/>
            </w:rPr>
          </w:rPrChange>
        </w:rPr>
        <w:t>MapMan</w:t>
      </w:r>
      <w:proofErr w:type="spellEnd"/>
      <w:r w:rsidRPr="006444E2">
        <w:rPr>
          <w:rFonts w:ascii="Times New Roman" w:hAnsi="Times New Roman"/>
          <w:lang w:val="en-GB"/>
          <w:rPrChange w:id="211" w:author="Tomaten" w:date="2012-03-02T07:14:00Z">
            <w:rPr>
              <w:rFonts w:ascii="Times New Roman" w:hAnsi="Times New Roman"/>
              <w:sz w:val="18"/>
              <w:szCs w:val="18"/>
              <w:lang w:val="en-GB"/>
            </w:rPr>
          </w:rPrChange>
        </w:rPr>
        <w:t xml:space="preserve"> functional annotation packages is provided in the </w:t>
      </w:r>
      <w:proofErr w:type="spellStart"/>
      <w:r w:rsidRPr="006444E2">
        <w:rPr>
          <w:rFonts w:ascii="Times New Roman" w:hAnsi="Times New Roman"/>
          <w:lang w:val="en-GB"/>
          <w:rPrChange w:id="212" w:author="Tomaten" w:date="2012-03-02T07:14:00Z">
            <w:rPr>
              <w:rFonts w:ascii="Times New Roman" w:hAnsi="Times New Roman"/>
              <w:sz w:val="18"/>
              <w:szCs w:val="18"/>
              <w:lang w:val="en-GB"/>
            </w:rPr>
          </w:rPrChange>
        </w:rPr>
        <w:t>RobiNA</w:t>
      </w:r>
      <w:proofErr w:type="spellEnd"/>
      <w:r w:rsidRPr="006444E2">
        <w:rPr>
          <w:rFonts w:ascii="Times New Roman" w:hAnsi="Times New Roman"/>
          <w:lang w:val="en-GB"/>
          <w:rPrChange w:id="213" w:author="Tomaten" w:date="2012-03-02T07:14:00Z">
            <w:rPr>
              <w:rFonts w:ascii="Times New Roman" w:hAnsi="Times New Roman"/>
              <w:sz w:val="18"/>
              <w:szCs w:val="18"/>
              <w:lang w:val="en-GB"/>
            </w:rPr>
          </w:rPrChange>
        </w:rPr>
        <w:t xml:space="preserve"> package. More mapping files can be freely downloaded from http://mapman.gabipd.org/web/guest/mapmanstore. </w:t>
      </w:r>
    </w:p>
    <w:p w:rsidR="002A2B41" w:rsidRPr="006444E2" w:rsidRDefault="002A2B41" w:rsidP="00485774">
      <w:pPr>
        <w:spacing w:line="360" w:lineRule="auto"/>
        <w:jc w:val="both"/>
        <w:rPr>
          <w:rFonts w:ascii="Times New Roman" w:hAnsi="Times New Roman"/>
          <w:b/>
          <w:i/>
          <w:lang w:val="en-GB"/>
        </w:rPr>
      </w:pPr>
    </w:p>
    <w:p w:rsidR="00587C84" w:rsidRPr="006444E2" w:rsidRDefault="00CD1289" w:rsidP="00485774">
      <w:pPr>
        <w:spacing w:line="360" w:lineRule="auto"/>
        <w:jc w:val="both"/>
        <w:rPr>
          <w:rFonts w:ascii="Times New Roman" w:hAnsi="Times New Roman"/>
          <w:b/>
          <w:lang w:val="en-GB"/>
        </w:rPr>
      </w:pPr>
      <w:r w:rsidRPr="006444E2">
        <w:rPr>
          <w:rFonts w:ascii="Times New Roman" w:hAnsi="Times New Roman"/>
          <w:b/>
          <w:lang w:val="en-GB"/>
          <w:rPrChange w:id="214" w:author="Tomaten" w:date="2012-03-02T07:14:00Z">
            <w:rPr>
              <w:rFonts w:ascii="Times New Roman" w:hAnsi="Times New Roman"/>
              <w:b/>
              <w:sz w:val="18"/>
              <w:szCs w:val="18"/>
              <w:lang w:val="en-GB"/>
            </w:rPr>
          </w:rPrChange>
        </w:rPr>
        <w:lastRenderedPageBreak/>
        <w:t>IMPLEMENTATION</w:t>
      </w:r>
    </w:p>
    <w:p w:rsidR="003F386F" w:rsidRPr="006444E2" w:rsidRDefault="00CD1289" w:rsidP="00485774">
      <w:pPr>
        <w:spacing w:line="360" w:lineRule="auto"/>
        <w:jc w:val="both"/>
        <w:rPr>
          <w:rFonts w:ascii="Times New Roman" w:hAnsi="Times New Roman"/>
          <w:lang w:val="en-GB"/>
        </w:rPr>
      </w:pPr>
      <w:proofErr w:type="spellStart"/>
      <w:r w:rsidRPr="006444E2">
        <w:rPr>
          <w:rFonts w:ascii="Times New Roman" w:hAnsi="Times New Roman"/>
          <w:lang w:val="en-GB"/>
          <w:rPrChange w:id="215" w:author="Tomaten" w:date="2012-03-02T07:14:00Z">
            <w:rPr>
              <w:rFonts w:ascii="Times New Roman" w:hAnsi="Times New Roman"/>
              <w:sz w:val="18"/>
              <w:szCs w:val="18"/>
              <w:lang w:val="en-GB"/>
            </w:rPr>
          </w:rPrChange>
        </w:rPr>
        <w:t>RobiNA</w:t>
      </w:r>
      <w:proofErr w:type="spellEnd"/>
      <w:r w:rsidRPr="006444E2">
        <w:rPr>
          <w:rFonts w:ascii="Times New Roman" w:hAnsi="Times New Roman"/>
          <w:lang w:val="en-GB"/>
          <w:rPrChange w:id="216" w:author="Tomaten" w:date="2012-03-02T07:14:00Z">
            <w:rPr>
              <w:rFonts w:ascii="Times New Roman" w:hAnsi="Times New Roman"/>
              <w:sz w:val="18"/>
              <w:szCs w:val="18"/>
              <w:lang w:val="en-GB"/>
            </w:rPr>
          </w:rPrChange>
        </w:rPr>
        <w:t xml:space="preserve"> is implemented in Java and R and contains an R engine plus all R packages required to run the statistical analyses. BOWTIE binaries for Mac OS X, Windows and Linux have been added to the application package and are used for the mapping of short reads to reference sequences. </w:t>
      </w:r>
      <w:proofErr w:type="spellStart"/>
      <w:r w:rsidRPr="006444E2">
        <w:rPr>
          <w:rFonts w:ascii="Times New Roman" w:hAnsi="Times New Roman"/>
          <w:lang w:val="en-GB"/>
          <w:rPrChange w:id="217" w:author="Tomaten" w:date="2012-03-02T07:14:00Z">
            <w:rPr>
              <w:rFonts w:ascii="Times New Roman" w:hAnsi="Times New Roman"/>
              <w:sz w:val="18"/>
              <w:szCs w:val="18"/>
              <w:lang w:val="en-GB"/>
            </w:rPr>
          </w:rPrChange>
        </w:rPr>
        <w:t>RobiNA</w:t>
      </w:r>
      <w:proofErr w:type="spellEnd"/>
      <w:r w:rsidRPr="006444E2">
        <w:rPr>
          <w:rFonts w:ascii="Times New Roman" w:hAnsi="Times New Roman"/>
          <w:lang w:val="en-GB"/>
          <w:rPrChange w:id="218" w:author="Tomaten" w:date="2012-03-02T07:14:00Z">
            <w:rPr>
              <w:rFonts w:ascii="Times New Roman" w:hAnsi="Times New Roman"/>
              <w:sz w:val="18"/>
              <w:szCs w:val="18"/>
              <w:lang w:val="en-GB"/>
            </w:rPr>
          </w:rPrChange>
        </w:rPr>
        <w:t xml:space="preserve"> makes use of several open source Java libraries. Specifically, the </w:t>
      </w:r>
      <w:proofErr w:type="spellStart"/>
      <w:r w:rsidRPr="006444E2">
        <w:rPr>
          <w:rFonts w:ascii="Times New Roman" w:hAnsi="Times New Roman"/>
          <w:lang w:val="en-GB"/>
          <w:rPrChange w:id="219" w:author="Tomaten" w:date="2012-03-02T07:14:00Z">
            <w:rPr>
              <w:rFonts w:ascii="Times New Roman" w:hAnsi="Times New Roman"/>
              <w:sz w:val="18"/>
              <w:szCs w:val="18"/>
              <w:lang w:val="en-GB"/>
            </w:rPr>
          </w:rPrChange>
        </w:rPr>
        <w:t>NetBeans</w:t>
      </w:r>
      <w:proofErr w:type="spellEnd"/>
      <w:r w:rsidRPr="006444E2">
        <w:rPr>
          <w:rFonts w:ascii="Times New Roman" w:hAnsi="Times New Roman"/>
          <w:lang w:val="en-GB"/>
          <w:rPrChange w:id="220" w:author="Tomaten" w:date="2012-03-02T07:14:00Z">
            <w:rPr>
              <w:rFonts w:ascii="Times New Roman" w:hAnsi="Times New Roman"/>
              <w:sz w:val="18"/>
              <w:szCs w:val="18"/>
              <w:lang w:val="en-GB"/>
            </w:rPr>
          </w:rPrChange>
        </w:rPr>
        <w:t xml:space="preserve"> visual API (http://graph.netbeans.org/) was used to develop the visual experiment designer, Apache commons (http://commons.apache.org/) was used to facilitate generic string operations. To achieve an improved user experience and better integration into the Mac OS X platform, we used the </w:t>
      </w:r>
      <w:proofErr w:type="spellStart"/>
      <w:r w:rsidRPr="006444E2">
        <w:rPr>
          <w:rFonts w:ascii="Times New Roman" w:hAnsi="Times New Roman"/>
          <w:lang w:val="en-GB"/>
          <w:rPrChange w:id="221" w:author="Tomaten" w:date="2012-03-02T07:14:00Z">
            <w:rPr>
              <w:rFonts w:ascii="Times New Roman" w:hAnsi="Times New Roman"/>
              <w:sz w:val="18"/>
              <w:szCs w:val="18"/>
              <w:lang w:val="en-GB"/>
            </w:rPr>
          </w:rPrChange>
        </w:rPr>
        <w:t>AppleJavaExtensions</w:t>
      </w:r>
      <w:proofErr w:type="spellEnd"/>
      <w:r w:rsidRPr="006444E2">
        <w:rPr>
          <w:rFonts w:ascii="Times New Roman" w:hAnsi="Times New Roman"/>
          <w:lang w:val="en-GB"/>
          <w:rPrChange w:id="222" w:author="Tomaten" w:date="2012-03-02T07:14:00Z">
            <w:rPr>
              <w:rFonts w:ascii="Times New Roman" w:hAnsi="Times New Roman"/>
              <w:sz w:val="18"/>
              <w:szCs w:val="18"/>
              <w:lang w:val="en-GB"/>
            </w:rPr>
          </w:rPrChange>
        </w:rPr>
        <w:t xml:space="preserve"> provided by Apple, Inc., and the </w:t>
      </w:r>
      <w:proofErr w:type="spellStart"/>
      <w:r w:rsidRPr="006444E2">
        <w:rPr>
          <w:rFonts w:ascii="Times New Roman" w:hAnsi="Times New Roman"/>
          <w:lang w:val="en-GB"/>
          <w:rPrChange w:id="223" w:author="Tomaten" w:date="2012-03-02T07:14:00Z">
            <w:rPr>
              <w:rFonts w:ascii="Times New Roman" w:hAnsi="Times New Roman"/>
              <w:sz w:val="18"/>
              <w:szCs w:val="18"/>
              <w:lang w:val="en-GB"/>
            </w:rPr>
          </w:rPrChange>
        </w:rPr>
        <w:t>QuaQua</w:t>
      </w:r>
      <w:proofErr w:type="spellEnd"/>
      <w:r w:rsidRPr="006444E2">
        <w:rPr>
          <w:rFonts w:ascii="Times New Roman" w:hAnsi="Times New Roman"/>
          <w:lang w:val="en-GB"/>
          <w:rPrChange w:id="224" w:author="Tomaten" w:date="2012-03-02T07:14:00Z">
            <w:rPr>
              <w:rFonts w:ascii="Times New Roman" w:hAnsi="Times New Roman"/>
              <w:sz w:val="18"/>
              <w:szCs w:val="18"/>
              <w:lang w:val="en-GB"/>
            </w:rPr>
          </w:rPrChange>
        </w:rPr>
        <w:t xml:space="preserve"> (http://www.randelshofer.ch/quaqua/) look and feel. The SAM JDK library (http://picard.sourceforge.net/) is used for import of SAM/BAM files, libraries developed by the </w:t>
      </w:r>
      <w:proofErr w:type="spellStart"/>
      <w:r w:rsidRPr="006444E2">
        <w:rPr>
          <w:rFonts w:ascii="Times New Roman" w:hAnsi="Times New Roman"/>
          <w:lang w:val="en-GB"/>
          <w:rPrChange w:id="225" w:author="Tomaten" w:date="2012-03-02T07:14:00Z">
            <w:rPr>
              <w:rFonts w:ascii="Times New Roman" w:hAnsi="Times New Roman"/>
              <w:sz w:val="18"/>
              <w:szCs w:val="18"/>
              <w:lang w:val="en-GB"/>
            </w:rPr>
          </w:rPrChange>
        </w:rPr>
        <w:t>biojava</w:t>
      </w:r>
      <w:proofErr w:type="spellEnd"/>
      <w:r w:rsidRPr="006444E2">
        <w:rPr>
          <w:rFonts w:ascii="Times New Roman" w:hAnsi="Times New Roman"/>
          <w:lang w:val="en-GB"/>
          <w:rPrChange w:id="226" w:author="Tomaten" w:date="2012-03-02T07:14:00Z">
            <w:rPr>
              <w:rFonts w:ascii="Times New Roman" w:hAnsi="Times New Roman"/>
              <w:sz w:val="18"/>
              <w:szCs w:val="18"/>
              <w:lang w:val="en-GB"/>
            </w:rPr>
          </w:rPrChange>
        </w:rPr>
        <w:t xml:space="preserve"> project </w:t>
      </w:r>
      <w:r w:rsidRPr="006444E2">
        <w:rPr>
          <w:rFonts w:ascii="Times New Roman" w:hAnsi="Times New Roman"/>
          <w:lang w:val="en-GB"/>
          <w:rPrChange w:id="227" w:author="Tomaten" w:date="2012-03-02T07:14:00Z">
            <w:rPr>
              <w:rFonts w:ascii="Times New Roman" w:hAnsi="Times New Roman"/>
              <w:sz w:val="18"/>
              <w:szCs w:val="18"/>
              <w:lang w:val="en-GB"/>
            </w:rPr>
          </w:rPrChange>
        </w:rPr>
        <w:fldChar w:fldCharType="begin"/>
      </w:r>
      <w:r w:rsidRPr="006444E2">
        <w:rPr>
          <w:rFonts w:ascii="Times New Roman" w:hAnsi="Times New Roman"/>
          <w:lang w:val="en-GB"/>
          <w:rPrChange w:id="228" w:author="Tomaten" w:date="2012-03-02T07:14:00Z">
            <w:rPr>
              <w:rFonts w:ascii="Times New Roman" w:hAnsi="Times New Roman"/>
              <w:sz w:val="18"/>
              <w:szCs w:val="18"/>
              <w:lang w:val="en-GB"/>
            </w:rPr>
          </w:rPrChange>
        </w:rPr>
        <w:instrText xml:space="preserve"> ADDIN EN.CITE &lt;EndNote&gt;&lt;Cite&gt;&lt;Author&gt;Holland&lt;/Author&gt;&lt;Year&gt;2008&lt;/Year&gt;&lt;RecNum&gt;134&lt;/RecNum&gt;&lt;record&gt;&lt;rec-number&gt;134&lt;/rec-number&gt;&lt;foreign-keys&gt;&lt;key app="EN" db-id="wwxr5eewzdsweue0vsnxstf09ztd5rsvadr0"&gt;134&lt;/key&gt;&lt;/foreign-keys&gt;&lt;ref-type name="Journal Article"&gt;17&lt;/ref-type&gt;&lt;contributors&gt;&lt;authors&gt;&lt;author&gt;Holland, R. C.&lt;/author&gt;&lt;author&gt;Down, T. A.&lt;/author&gt;&lt;author&gt;Pocock, M.&lt;/author&gt;&lt;author&gt;Prlic, A.&lt;/author&gt;&lt;author&gt;Huen, D.&lt;/author&gt;&lt;author&gt;James, K.&lt;/author&gt;&lt;author&gt;Foisy, S.&lt;/author&gt;&lt;author&gt;Drager, A.&lt;/author&gt;&lt;author&gt;Yates, A.&lt;/author&gt;&lt;author&gt;Heuer, M.&lt;/author&gt;&lt;author&gt;Schreiber, M. J.&lt;/author&gt;&lt;/authors&gt;&lt;/contributors&gt;&lt;auth-address&gt;European Bioinformatics Institute, EMBL-EBI, Genome Campus, Hinxton, Cambridgeshire, UK.&lt;/auth-address&gt;&lt;titles&gt;&lt;title&gt;BioJava: an open-source framework for bioinformatics&lt;/title&gt;&lt;secondary-title&gt;Bioinformatics&lt;/secondary-title&gt;&lt;/titles&gt;&lt;periodical&gt;&lt;full-title&gt;Bioinformatics&lt;/full-title&gt;&lt;/periodical&gt;&lt;pages&gt;2096-7&lt;/pages&gt;&lt;volume&gt;24&lt;/volume&gt;&lt;number&gt;18&lt;/number&gt;&lt;edition&gt;2008/08/12&lt;/edition&gt;&lt;keywords&gt;&lt;keyword&gt;Computational Biology/*methods&lt;/keyword&gt;&lt;keyword&gt;Nucleic Acid Conformation&lt;/keyword&gt;&lt;keyword&gt;*Programming Languages&lt;/keyword&gt;&lt;keyword&gt;Protein Conformation&lt;/keyword&gt;&lt;keyword&gt;Sequence Analysis&lt;/keyword&gt;&lt;/keywords&gt;&lt;dates&gt;&lt;year&gt;2008&lt;/year&gt;&lt;pub-dates&gt;&lt;date&gt;Sep 15&lt;/date&gt;&lt;/pub-dates&gt;&lt;/dates&gt;&lt;isbn&gt;1367-4811 (Electronic)&amp;#xD;1367-4803 (Linking)&lt;/isbn&gt;&lt;accession-num&gt;18689808&lt;/accession-num&gt;&lt;urls&gt;&lt;related-urls&gt;&lt;url&gt;http://www.ncbi.nlm.nih.gov/entrez/query.fcgi?cmd=Retrieve&amp;amp;db=PubMed&amp;amp;dopt=Citation&amp;amp;list_uids=18689808&lt;/url&gt;&lt;/related-urls&gt;&lt;/urls&gt;&lt;electronic-resource-num&gt;btn397 [pii]&amp;#xD;10.1093/bioinformatics/btn397&lt;/electronic-resource-num&gt;&lt;language&gt;eng&lt;/language&gt;&lt;/record&gt;&lt;/Cite&gt;&lt;/EndNote&gt;</w:instrText>
      </w:r>
      <w:r w:rsidRPr="006444E2">
        <w:rPr>
          <w:rFonts w:ascii="Times New Roman" w:hAnsi="Times New Roman"/>
          <w:lang w:val="en-GB"/>
          <w:rPrChange w:id="229" w:author="Tomaten" w:date="2012-03-02T07:14:00Z">
            <w:rPr>
              <w:rFonts w:ascii="Times New Roman" w:hAnsi="Times New Roman"/>
              <w:sz w:val="18"/>
              <w:szCs w:val="18"/>
              <w:lang w:val="en-GB"/>
            </w:rPr>
          </w:rPrChange>
        </w:rPr>
        <w:fldChar w:fldCharType="separate"/>
      </w:r>
      <w:r w:rsidRPr="006444E2">
        <w:rPr>
          <w:rFonts w:ascii="Times New Roman" w:hAnsi="Times New Roman"/>
          <w:lang w:val="en-GB"/>
          <w:rPrChange w:id="230" w:author="Tomaten" w:date="2012-03-02T07:14:00Z">
            <w:rPr>
              <w:rFonts w:ascii="Times New Roman" w:hAnsi="Times New Roman"/>
              <w:sz w:val="18"/>
              <w:szCs w:val="18"/>
              <w:lang w:val="en-GB"/>
            </w:rPr>
          </w:rPrChange>
        </w:rPr>
        <w:t>(Holland</w:t>
      </w:r>
      <w:r w:rsidRPr="006444E2">
        <w:rPr>
          <w:rFonts w:ascii="Times New Roman" w:hAnsi="Times New Roman"/>
          <w:i/>
          <w:lang w:val="en-GB"/>
          <w:rPrChange w:id="231" w:author="Tomaten" w:date="2012-03-02T07:14:00Z">
            <w:rPr>
              <w:rFonts w:ascii="Times New Roman" w:hAnsi="Times New Roman"/>
              <w:i/>
              <w:sz w:val="18"/>
              <w:szCs w:val="18"/>
              <w:lang w:val="en-GB"/>
            </w:rPr>
          </w:rPrChange>
        </w:rPr>
        <w:t xml:space="preserve"> et al.</w:t>
      </w:r>
      <w:r w:rsidRPr="006444E2">
        <w:rPr>
          <w:rFonts w:ascii="Times New Roman" w:hAnsi="Times New Roman"/>
          <w:lang w:val="en-GB"/>
          <w:rPrChange w:id="232" w:author="Tomaten" w:date="2012-03-02T07:14:00Z">
            <w:rPr>
              <w:rFonts w:ascii="Times New Roman" w:hAnsi="Times New Roman"/>
              <w:sz w:val="18"/>
              <w:szCs w:val="18"/>
              <w:lang w:val="en-GB"/>
            </w:rPr>
          </w:rPrChange>
        </w:rPr>
        <w:t>, 2008)</w:t>
      </w:r>
      <w:r w:rsidRPr="006444E2">
        <w:rPr>
          <w:rFonts w:ascii="Times New Roman" w:hAnsi="Times New Roman"/>
          <w:lang w:val="en-GB"/>
          <w:rPrChange w:id="233" w:author="Tomaten" w:date="2012-03-02T07:14:00Z">
            <w:rPr>
              <w:rFonts w:ascii="Times New Roman" w:hAnsi="Times New Roman"/>
              <w:sz w:val="18"/>
              <w:szCs w:val="18"/>
              <w:lang w:val="en-GB"/>
            </w:rPr>
          </w:rPrChange>
        </w:rPr>
        <w:fldChar w:fldCharType="end"/>
      </w:r>
      <w:r w:rsidRPr="006444E2">
        <w:rPr>
          <w:rFonts w:ascii="Times New Roman" w:hAnsi="Times New Roman"/>
          <w:lang w:val="en-GB"/>
          <w:rPrChange w:id="234" w:author="Tomaten" w:date="2012-03-02T07:14:00Z">
            <w:rPr>
              <w:rFonts w:ascii="Times New Roman" w:hAnsi="Times New Roman"/>
              <w:sz w:val="18"/>
              <w:szCs w:val="18"/>
              <w:lang w:val="en-GB"/>
            </w:rPr>
          </w:rPrChange>
        </w:rPr>
        <w:t xml:space="preserve"> are used for working with GFF3 annotation files and Bzip2 support is provided by http://code.google.com/p/jbzip2/. Generation of plots is based on </w:t>
      </w:r>
      <w:proofErr w:type="spellStart"/>
      <w:r w:rsidRPr="006444E2">
        <w:rPr>
          <w:rFonts w:ascii="Times New Roman" w:hAnsi="Times New Roman"/>
          <w:lang w:val="en-GB"/>
          <w:rPrChange w:id="235" w:author="Tomaten" w:date="2012-03-02T07:14:00Z">
            <w:rPr>
              <w:rFonts w:ascii="Times New Roman" w:hAnsi="Times New Roman"/>
              <w:sz w:val="18"/>
              <w:szCs w:val="18"/>
              <w:lang w:val="en-GB"/>
            </w:rPr>
          </w:rPrChange>
        </w:rPr>
        <w:t>JFreeChart</w:t>
      </w:r>
      <w:proofErr w:type="spellEnd"/>
      <w:r w:rsidRPr="006444E2">
        <w:rPr>
          <w:rFonts w:ascii="Times New Roman" w:hAnsi="Times New Roman"/>
          <w:lang w:val="en-GB"/>
          <w:rPrChange w:id="236" w:author="Tomaten" w:date="2012-03-02T07:14:00Z">
            <w:rPr>
              <w:rFonts w:ascii="Times New Roman" w:hAnsi="Times New Roman"/>
              <w:sz w:val="18"/>
              <w:szCs w:val="18"/>
              <w:lang w:val="en-GB"/>
            </w:rPr>
          </w:rPrChange>
        </w:rPr>
        <w:t xml:space="preserve"> (http://www.jfree.org/jfreechart/) and PDF output is provided by </w:t>
      </w:r>
      <w:proofErr w:type="spellStart"/>
      <w:r w:rsidRPr="006444E2">
        <w:rPr>
          <w:rFonts w:ascii="Times New Roman" w:hAnsi="Times New Roman"/>
          <w:lang w:val="en-GB"/>
          <w:rPrChange w:id="237" w:author="Tomaten" w:date="2012-03-02T07:14:00Z">
            <w:rPr>
              <w:rFonts w:ascii="Times New Roman" w:hAnsi="Times New Roman"/>
              <w:sz w:val="18"/>
              <w:szCs w:val="18"/>
              <w:lang w:val="en-GB"/>
            </w:rPr>
          </w:rPrChange>
        </w:rPr>
        <w:t>iTextPDF</w:t>
      </w:r>
      <w:proofErr w:type="spellEnd"/>
      <w:r w:rsidRPr="006444E2">
        <w:rPr>
          <w:rFonts w:ascii="Times New Roman" w:hAnsi="Times New Roman"/>
          <w:lang w:val="en-GB"/>
          <w:rPrChange w:id="238" w:author="Tomaten" w:date="2012-03-02T07:14:00Z">
            <w:rPr>
              <w:rFonts w:ascii="Times New Roman" w:hAnsi="Times New Roman"/>
              <w:sz w:val="18"/>
              <w:szCs w:val="18"/>
              <w:lang w:val="en-GB"/>
            </w:rPr>
          </w:rPrChange>
        </w:rPr>
        <w:t xml:space="preserve"> (http://itextpdf.com/). </w:t>
      </w:r>
    </w:p>
    <w:p w:rsidR="002F64D4" w:rsidRPr="006444E2" w:rsidRDefault="00CD1289" w:rsidP="003F386F">
      <w:pPr>
        <w:spacing w:line="360" w:lineRule="auto"/>
        <w:ind w:firstLine="720"/>
        <w:jc w:val="both"/>
        <w:rPr>
          <w:rFonts w:ascii="Times New Roman" w:hAnsi="Times New Roman"/>
          <w:lang w:val="en-GB"/>
        </w:rPr>
      </w:pPr>
      <w:r w:rsidRPr="006444E2">
        <w:rPr>
          <w:rFonts w:ascii="Times New Roman" w:hAnsi="Times New Roman"/>
          <w:lang w:val="en-GB"/>
          <w:rPrChange w:id="239" w:author="Tomaten" w:date="2012-03-02T07:14:00Z">
            <w:rPr>
              <w:rFonts w:ascii="Times New Roman" w:hAnsi="Times New Roman"/>
              <w:sz w:val="18"/>
              <w:szCs w:val="18"/>
              <w:lang w:val="en-GB"/>
            </w:rPr>
          </w:rPrChange>
        </w:rPr>
        <w:t xml:space="preserve">Installer packages for different operating systems were created using the free </w:t>
      </w:r>
      <w:proofErr w:type="spellStart"/>
      <w:r w:rsidRPr="006444E2">
        <w:rPr>
          <w:rFonts w:ascii="Times New Roman" w:hAnsi="Times New Roman"/>
          <w:lang w:val="en-GB"/>
          <w:rPrChange w:id="240" w:author="Tomaten" w:date="2012-03-02T07:14:00Z">
            <w:rPr>
              <w:rFonts w:ascii="Times New Roman" w:hAnsi="Times New Roman"/>
              <w:sz w:val="18"/>
              <w:szCs w:val="18"/>
              <w:lang w:val="en-GB"/>
            </w:rPr>
          </w:rPrChange>
        </w:rPr>
        <w:t>IzPack</w:t>
      </w:r>
      <w:proofErr w:type="spellEnd"/>
      <w:r w:rsidRPr="006444E2">
        <w:rPr>
          <w:rFonts w:ascii="Times New Roman" w:hAnsi="Times New Roman"/>
          <w:lang w:val="en-GB"/>
          <w:rPrChange w:id="241" w:author="Tomaten" w:date="2012-03-02T07:14:00Z">
            <w:rPr>
              <w:rFonts w:ascii="Times New Roman" w:hAnsi="Times New Roman"/>
              <w:sz w:val="18"/>
              <w:szCs w:val="18"/>
              <w:lang w:val="en-GB"/>
            </w:rPr>
          </w:rPrChange>
        </w:rPr>
        <w:t xml:space="preserve"> installer generator (http://izpack.org/). We also provide a lightweight package without R that can be deployed on any Java-enabled platform. On first use, this version of Robin will ask the user for a path to a working R installation, check this installation and automatically download all required packages (if not already present), provided the computer has a working internet connection.</w:t>
      </w:r>
    </w:p>
    <w:p w:rsidR="00587C84" w:rsidRPr="006444E2" w:rsidRDefault="00587C84" w:rsidP="00485774">
      <w:pPr>
        <w:spacing w:line="360" w:lineRule="auto"/>
        <w:jc w:val="both"/>
        <w:rPr>
          <w:rFonts w:ascii="Times New Roman" w:hAnsi="Times New Roman"/>
          <w:b/>
          <w:i/>
          <w:lang w:val="en-GB"/>
        </w:rPr>
      </w:pPr>
    </w:p>
    <w:p w:rsidR="00B01B49" w:rsidRPr="006444E2" w:rsidRDefault="00CD1289" w:rsidP="00485774">
      <w:pPr>
        <w:spacing w:line="360" w:lineRule="auto"/>
        <w:jc w:val="both"/>
        <w:rPr>
          <w:rFonts w:ascii="Times New Roman" w:hAnsi="Times New Roman"/>
          <w:b/>
          <w:lang w:val="en-GB"/>
        </w:rPr>
      </w:pPr>
      <w:r w:rsidRPr="006444E2">
        <w:rPr>
          <w:rFonts w:ascii="Times New Roman" w:hAnsi="Times New Roman"/>
          <w:b/>
          <w:lang w:val="en-GB"/>
          <w:rPrChange w:id="242" w:author="Tomaten" w:date="2012-03-02T07:14:00Z">
            <w:rPr>
              <w:rFonts w:ascii="Times New Roman" w:hAnsi="Times New Roman"/>
              <w:b/>
              <w:sz w:val="18"/>
              <w:szCs w:val="18"/>
              <w:lang w:val="en-GB"/>
            </w:rPr>
          </w:rPrChange>
        </w:rPr>
        <w:t>CONCLUSIONS</w:t>
      </w:r>
    </w:p>
    <w:p w:rsidR="00BD44E8" w:rsidRPr="006444E2" w:rsidRDefault="00CD1289" w:rsidP="00485774">
      <w:pPr>
        <w:spacing w:line="360" w:lineRule="auto"/>
        <w:jc w:val="both"/>
        <w:rPr>
          <w:rFonts w:ascii="Times New Roman" w:hAnsi="Times New Roman"/>
          <w:lang w:val="en-GB"/>
        </w:rPr>
      </w:pPr>
      <w:r w:rsidRPr="006444E2">
        <w:rPr>
          <w:rFonts w:ascii="Times New Roman" w:hAnsi="Times New Roman"/>
          <w:lang w:val="en-GB"/>
          <w:rPrChange w:id="243" w:author="Tomaten" w:date="2012-03-02T07:14:00Z">
            <w:rPr>
              <w:rFonts w:ascii="Times New Roman" w:hAnsi="Times New Roman"/>
              <w:sz w:val="18"/>
              <w:szCs w:val="18"/>
              <w:lang w:val="en-GB"/>
            </w:rPr>
          </w:rPrChange>
        </w:rPr>
        <w:t xml:space="preserve">Next generation RNA sequencing greatly extends the possibilities of transcript profiling, potentially providing more a sensitive, unbiased and more widely applicable platform for the assessment of differential gene expression. We have developed </w:t>
      </w:r>
      <w:proofErr w:type="spellStart"/>
      <w:r w:rsidRPr="006444E2">
        <w:rPr>
          <w:rFonts w:ascii="Times New Roman" w:hAnsi="Times New Roman"/>
          <w:lang w:val="en-GB"/>
          <w:rPrChange w:id="244" w:author="Tomaten" w:date="2012-03-02T07:14:00Z">
            <w:rPr>
              <w:rFonts w:ascii="Times New Roman" w:hAnsi="Times New Roman"/>
              <w:sz w:val="18"/>
              <w:szCs w:val="18"/>
              <w:lang w:val="en-GB"/>
            </w:rPr>
          </w:rPrChange>
        </w:rPr>
        <w:t>RobiNA</w:t>
      </w:r>
      <w:proofErr w:type="spellEnd"/>
      <w:r w:rsidRPr="006444E2">
        <w:rPr>
          <w:rFonts w:ascii="Times New Roman" w:hAnsi="Times New Roman"/>
          <w:lang w:val="en-GB"/>
          <w:rPrChange w:id="245" w:author="Tomaten" w:date="2012-03-02T07:14:00Z">
            <w:rPr>
              <w:rFonts w:ascii="Times New Roman" w:hAnsi="Times New Roman"/>
              <w:sz w:val="18"/>
              <w:szCs w:val="18"/>
              <w:lang w:val="en-GB"/>
            </w:rPr>
          </w:rPrChange>
        </w:rPr>
        <w:t xml:space="preserve"> as a user-friendly all-in-one application that enables researchers to perform all steps of the analysis in a flexible yet user friendly way. To our knowledge, </w:t>
      </w:r>
      <w:proofErr w:type="spellStart"/>
      <w:r w:rsidRPr="006444E2">
        <w:rPr>
          <w:rFonts w:ascii="Times New Roman" w:hAnsi="Times New Roman"/>
          <w:lang w:val="en-GB"/>
          <w:rPrChange w:id="246" w:author="Tomaten" w:date="2012-03-02T07:14:00Z">
            <w:rPr>
              <w:rFonts w:ascii="Times New Roman" w:hAnsi="Times New Roman"/>
              <w:sz w:val="18"/>
              <w:szCs w:val="18"/>
              <w:lang w:val="en-GB"/>
            </w:rPr>
          </w:rPrChange>
        </w:rPr>
        <w:t>RobiNA</w:t>
      </w:r>
      <w:proofErr w:type="spellEnd"/>
      <w:r w:rsidRPr="006444E2">
        <w:rPr>
          <w:rFonts w:ascii="Times New Roman" w:hAnsi="Times New Roman"/>
          <w:lang w:val="en-GB"/>
          <w:rPrChange w:id="247" w:author="Tomaten" w:date="2012-03-02T07:14:00Z">
            <w:rPr>
              <w:rFonts w:ascii="Times New Roman" w:hAnsi="Times New Roman"/>
              <w:sz w:val="18"/>
              <w:szCs w:val="18"/>
              <w:lang w:val="en-GB"/>
            </w:rPr>
          </w:rPrChange>
        </w:rPr>
        <w:t xml:space="preserve"> is the first application providing a complete RNA-</w:t>
      </w:r>
      <w:proofErr w:type="spellStart"/>
      <w:r w:rsidRPr="006444E2">
        <w:rPr>
          <w:rFonts w:ascii="Times New Roman" w:hAnsi="Times New Roman"/>
          <w:lang w:val="en-GB"/>
          <w:rPrChange w:id="248" w:author="Tomaten" w:date="2012-03-02T07:14:00Z">
            <w:rPr>
              <w:rFonts w:ascii="Times New Roman" w:hAnsi="Times New Roman"/>
              <w:sz w:val="18"/>
              <w:szCs w:val="18"/>
              <w:lang w:val="en-GB"/>
            </w:rPr>
          </w:rPrChange>
        </w:rPr>
        <w:t>Seq</w:t>
      </w:r>
      <w:proofErr w:type="spellEnd"/>
      <w:r w:rsidRPr="006444E2">
        <w:rPr>
          <w:rFonts w:ascii="Times New Roman" w:hAnsi="Times New Roman"/>
          <w:lang w:val="en-GB"/>
          <w:rPrChange w:id="249" w:author="Tomaten" w:date="2012-03-02T07:14:00Z">
            <w:rPr>
              <w:rFonts w:ascii="Times New Roman" w:hAnsi="Times New Roman"/>
              <w:sz w:val="18"/>
              <w:szCs w:val="18"/>
              <w:lang w:val="en-GB"/>
            </w:rPr>
          </w:rPrChange>
        </w:rPr>
        <w:t xml:space="preserve"> based DGE analysis workflow and we believe it will be a useful tool for the community to cope with this new technology.</w:t>
      </w:r>
    </w:p>
    <w:p w:rsidR="00BD44E8" w:rsidRPr="006444E2" w:rsidRDefault="00BD44E8" w:rsidP="00485774">
      <w:pPr>
        <w:spacing w:line="360" w:lineRule="auto"/>
        <w:jc w:val="both"/>
        <w:rPr>
          <w:rFonts w:ascii="Times New Roman" w:hAnsi="Times New Roman"/>
          <w:b/>
          <w:lang w:val="en-GB"/>
        </w:rPr>
      </w:pPr>
    </w:p>
    <w:p w:rsidR="00B01B49" w:rsidRPr="006444E2" w:rsidRDefault="00B01B49" w:rsidP="00485774">
      <w:pPr>
        <w:spacing w:line="360" w:lineRule="auto"/>
        <w:jc w:val="both"/>
        <w:rPr>
          <w:rFonts w:ascii="Times New Roman" w:hAnsi="Times New Roman"/>
          <w:b/>
          <w:lang w:val="en-GB"/>
        </w:rPr>
      </w:pPr>
    </w:p>
    <w:p w:rsidR="00526561" w:rsidRPr="006444E2" w:rsidRDefault="00526561" w:rsidP="00485774">
      <w:pPr>
        <w:spacing w:line="360" w:lineRule="auto"/>
        <w:jc w:val="both"/>
        <w:rPr>
          <w:rFonts w:ascii="Times New Roman" w:hAnsi="Times New Roman"/>
          <w:b/>
          <w:lang w:val="en-GB"/>
          <w:rPrChange w:id="250" w:author="Tomaten" w:date="2012-03-02T07:14:00Z">
            <w:rPr>
              <w:rFonts w:ascii="Times New Roman" w:hAnsi="Times New Roman"/>
              <w:b/>
              <w:lang w:val="en-GB"/>
            </w:rPr>
          </w:rPrChange>
        </w:rPr>
      </w:pPr>
    </w:p>
    <w:p w:rsidR="00526561" w:rsidRPr="006444E2" w:rsidRDefault="00526561" w:rsidP="00485774">
      <w:pPr>
        <w:spacing w:line="360" w:lineRule="auto"/>
        <w:jc w:val="both"/>
        <w:rPr>
          <w:rFonts w:ascii="Times New Roman" w:hAnsi="Times New Roman"/>
          <w:b/>
          <w:lang w:val="en-GB"/>
          <w:rPrChange w:id="251" w:author="Tomaten" w:date="2012-03-02T07:14:00Z">
            <w:rPr>
              <w:rFonts w:ascii="Times New Roman" w:hAnsi="Times New Roman"/>
              <w:b/>
              <w:lang w:val="en-GB"/>
            </w:rPr>
          </w:rPrChange>
        </w:rPr>
      </w:pPr>
    </w:p>
    <w:p w:rsidR="00587C84" w:rsidRPr="006444E2" w:rsidRDefault="00587C84" w:rsidP="00485774">
      <w:pPr>
        <w:spacing w:line="360" w:lineRule="auto"/>
        <w:jc w:val="both"/>
        <w:rPr>
          <w:rFonts w:ascii="Times New Roman" w:hAnsi="Times New Roman"/>
          <w:b/>
          <w:lang w:val="en-GB"/>
          <w:rPrChange w:id="252" w:author="Tomaten" w:date="2012-03-02T07:14:00Z">
            <w:rPr>
              <w:rFonts w:ascii="Times New Roman" w:hAnsi="Times New Roman"/>
              <w:b/>
              <w:lang w:val="en-GB"/>
            </w:rPr>
          </w:rPrChange>
        </w:rPr>
      </w:pPr>
    </w:p>
    <w:p w:rsidR="00B01B49" w:rsidRPr="006444E2" w:rsidRDefault="00CD1289" w:rsidP="00485774">
      <w:pPr>
        <w:spacing w:line="360" w:lineRule="auto"/>
        <w:jc w:val="both"/>
        <w:rPr>
          <w:rFonts w:ascii="Times New Roman" w:hAnsi="Times New Roman"/>
          <w:b/>
          <w:lang w:val="en-GB"/>
        </w:rPr>
      </w:pPr>
      <w:r w:rsidRPr="006444E2">
        <w:rPr>
          <w:rFonts w:ascii="Times New Roman" w:hAnsi="Times New Roman"/>
          <w:b/>
          <w:lang w:val="en-GB"/>
          <w:rPrChange w:id="253" w:author="Tomaten" w:date="2012-03-02T07:14:00Z">
            <w:rPr>
              <w:rFonts w:ascii="Times New Roman" w:hAnsi="Times New Roman"/>
              <w:b/>
              <w:sz w:val="18"/>
              <w:szCs w:val="18"/>
              <w:lang w:val="en-GB"/>
            </w:rPr>
          </w:rPrChange>
        </w:rPr>
        <w:t>FUNDING</w:t>
      </w:r>
    </w:p>
    <w:p w:rsidR="00142A4C" w:rsidRPr="006444E2" w:rsidRDefault="00CD1289" w:rsidP="00485774">
      <w:pPr>
        <w:spacing w:line="360" w:lineRule="auto"/>
        <w:jc w:val="both"/>
        <w:rPr>
          <w:rFonts w:ascii="Times New Roman" w:hAnsi="Times New Roman"/>
          <w:lang w:val="en-GB"/>
        </w:rPr>
      </w:pPr>
      <w:proofErr w:type="spellStart"/>
      <w:r w:rsidRPr="006444E2">
        <w:rPr>
          <w:rFonts w:ascii="Times New Roman" w:hAnsi="Times New Roman"/>
          <w:lang w:val="en-GB"/>
          <w:rPrChange w:id="254" w:author="Tomaten" w:date="2012-03-02T07:14:00Z">
            <w:rPr>
              <w:rFonts w:ascii="Times New Roman" w:hAnsi="Times New Roman"/>
              <w:sz w:val="18"/>
              <w:szCs w:val="18"/>
              <w:lang w:val="en-GB"/>
            </w:rPr>
          </w:rPrChange>
        </w:rPr>
        <w:t>RobiNA</w:t>
      </w:r>
      <w:proofErr w:type="spellEnd"/>
      <w:r w:rsidRPr="006444E2">
        <w:rPr>
          <w:rFonts w:ascii="Times New Roman" w:hAnsi="Times New Roman"/>
          <w:lang w:val="en-GB"/>
          <w:rPrChange w:id="255" w:author="Tomaten" w:date="2012-03-02T07:14:00Z">
            <w:rPr>
              <w:rFonts w:ascii="Times New Roman" w:hAnsi="Times New Roman"/>
              <w:sz w:val="18"/>
              <w:szCs w:val="18"/>
              <w:lang w:val="en-GB"/>
            </w:rPr>
          </w:rPrChange>
        </w:rPr>
        <w:t xml:space="preserve"> was developed within the Plant KBBE-SAFQIM (project 0315912) for which funding is generously provided by the German Ministry of Education and Research (BMBF).</w:t>
      </w:r>
    </w:p>
    <w:p w:rsidR="00142A4C" w:rsidRPr="006444E2" w:rsidRDefault="00142A4C" w:rsidP="00485774">
      <w:pPr>
        <w:spacing w:line="360" w:lineRule="auto"/>
        <w:jc w:val="both"/>
        <w:rPr>
          <w:rFonts w:ascii="Times New Roman" w:hAnsi="Times New Roman"/>
          <w:lang w:val="en-GB"/>
        </w:rPr>
      </w:pPr>
    </w:p>
    <w:p w:rsidR="00142A4C" w:rsidRPr="006444E2" w:rsidRDefault="00142A4C" w:rsidP="00485774">
      <w:pPr>
        <w:spacing w:line="360" w:lineRule="auto"/>
        <w:jc w:val="both"/>
        <w:rPr>
          <w:rFonts w:ascii="Times New Roman" w:hAnsi="Times New Roman"/>
          <w:lang w:val="en-GB"/>
          <w:rPrChange w:id="256" w:author="Tomaten" w:date="2012-03-02T07:14:00Z">
            <w:rPr>
              <w:rFonts w:ascii="Times New Roman" w:hAnsi="Times New Roman"/>
              <w:lang w:val="en-GB"/>
            </w:rPr>
          </w:rPrChange>
        </w:rPr>
      </w:pPr>
    </w:p>
    <w:p w:rsidR="00142A4C" w:rsidRPr="006444E2" w:rsidRDefault="00142A4C" w:rsidP="00485774">
      <w:pPr>
        <w:spacing w:line="360" w:lineRule="auto"/>
        <w:jc w:val="both"/>
        <w:rPr>
          <w:rFonts w:ascii="Times New Roman" w:hAnsi="Times New Roman"/>
          <w:lang w:val="en-GB"/>
          <w:rPrChange w:id="257" w:author="Tomaten" w:date="2012-03-02T07:14:00Z">
            <w:rPr>
              <w:rFonts w:ascii="Times New Roman" w:hAnsi="Times New Roman"/>
              <w:lang w:val="en-GB"/>
            </w:rPr>
          </w:rPrChange>
        </w:rPr>
      </w:pPr>
    </w:p>
    <w:p w:rsidR="002A2B41" w:rsidRPr="006444E2" w:rsidRDefault="00CD1289" w:rsidP="00485774">
      <w:pPr>
        <w:spacing w:line="360" w:lineRule="auto"/>
        <w:jc w:val="both"/>
        <w:rPr>
          <w:rFonts w:ascii="Times New Roman" w:hAnsi="Times New Roman"/>
          <w:b/>
          <w:lang w:val="en-GB"/>
        </w:rPr>
      </w:pPr>
      <w:r w:rsidRPr="006444E2">
        <w:rPr>
          <w:rFonts w:ascii="Times New Roman" w:hAnsi="Times New Roman"/>
          <w:b/>
          <w:lang w:val="en-GB"/>
          <w:rPrChange w:id="258" w:author="Tomaten" w:date="2012-03-02T07:14:00Z">
            <w:rPr>
              <w:rFonts w:ascii="Times New Roman" w:hAnsi="Times New Roman"/>
              <w:b/>
              <w:sz w:val="18"/>
              <w:szCs w:val="18"/>
              <w:lang w:val="en-GB"/>
            </w:rPr>
          </w:rPrChange>
        </w:rPr>
        <w:t>LITERATURE</w:t>
      </w:r>
    </w:p>
    <w:p w:rsidR="00727DC5" w:rsidRPr="006444E2" w:rsidRDefault="00727DC5" w:rsidP="00485774">
      <w:pPr>
        <w:spacing w:line="360" w:lineRule="auto"/>
        <w:jc w:val="both"/>
        <w:rPr>
          <w:rFonts w:ascii="Times New Roman" w:hAnsi="Times New Roman"/>
          <w:lang w:val="en-GB"/>
        </w:rPr>
      </w:pPr>
    </w:p>
    <w:p w:rsidR="00727DC5" w:rsidRPr="006444E2" w:rsidRDefault="00CD1289" w:rsidP="00727DC5">
      <w:pPr>
        <w:ind w:left="720" w:hanging="720"/>
        <w:jc w:val="both"/>
        <w:rPr>
          <w:rFonts w:ascii="Times New Roman" w:hAnsi="Times New Roman"/>
          <w:lang w:val="en-GB"/>
          <w:rPrChange w:id="259" w:author="Tomaten" w:date="2012-03-02T07:14:00Z">
            <w:rPr>
              <w:rFonts w:ascii="Times New Roman" w:hAnsi="Times New Roman"/>
              <w:lang w:val="en-GB"/>
            </w:rPr>
          </w:rPrChange>
        </w:rPr>
      </w:pPr>
      <w:r w:rsidRPr="006444E2">
        <w:rPr>
          <w:rFonts w:ascii="Times New Roman" w:hAnsi="Times New Roman"/>
          <w:lang w:val="en-GB"/>
          <w:rPrChange w:id="260" w:author="Tomaten" w:date="2012-03-02T07:14:00Z">
            <w:rPr>
              <w:rFonts w:ascii="Times New Roman" w:hAnsi="Times New Roman"/>
              <w:sz w:val="18"/>
              <w:szCs w:val="18"/>
              <w:lang w:val="en-GB"/>
            </w:rPr>
          </w:rPrChange>
        </w:rPr>
        <w:fldChar w:fldCharType="begin"/>
      </w:r>
      <w:r w:rsidRPr="006444E2">
        <w:rPr>
          <w:rFonts w:ascii="Times New Roman" w:hAnsi="Times New Roman"/>
          <w:lang w:val="en-GB"/>
          <w:rPrChange w:id="261" w:author="Tomaten" w:date="2012-03-02T07:14:00Z">
            <w:rPr>
              <w:rFonts w:ascii="Times New Roman" w:hAnsi="Times New Roman"/>
              <w:sz w:val="18"/>
              <w:szCs w:val="18"/>
              <w:lang w:val="en-GB"/>
            </w:rPr>
          </w:rPrChange>
        </w:rPr>
        <w:instrText xml:space="preserve"> ADDIN EN.REFLIST </w:instrText>
      </w:r>
      <w:r w:rsidRPr="006444E2">
        <w:rPr>
          <w:rFonts w:ascii="Times New Roman" w:hAnsi="Times New Roman"/>
          <w:lang w:val="en-GB"/>
          <w:rPrChange w:id="262" w:author="Tomaten" w:date="2012-03-02T07:14:00Z">
            <w:rPr>
              <w:rFonts w:ascii="Times New Roman" w:hAnsi="Times New Roman"/>
              <w:sz w:val="18"/>
              <w:szCs w:val="18"/>
              <w:lang w:val="en-GB"/>
            </w:rPr>
          </w:rPrChange>
        </w:rPr>
        <w:fldChar w:fldCharType="separate"/>
      </w:r>
      <w:r w:rsidRPr="006444E2">
        <w:rPr>
          <w:rFonts w:ascii="Times New Roman" w:hAnsi="Times New Roman"/>
          <w:lang w:val="en-GB"/>
          <w:rPrChange w:id="263" w:author="Tomaten" w:date="2012-03-02T07:14:00Z">
            <w:rPr>
              <w:rFonts w:ascii="Times New Roman" w:hAnsi="Times New Roman"/>
              <w:sz w:val="18"/>
              <w:szCs w:val="18"/>
              <w:lang w:val="en-GB"/>
            </w:rPr>
          </w:rPrChange>
        </w:rPr>
        <w:t>Anders S, Huber W (2010) Differential expression analysis for sequence count data. Genome Biol 11: R106</w:t>
      </w:r>
    </w:p>
    <w:p w:rsidR="00727DC5" w:rsidRPr="006444E2" w:rsidRDefault="00CD1289" w:rsidP="00727DC5">
      <w:pPr>
        <w:ind w:left="720" w:hanging="720"/>
        <w:jc w:val="both"/>
        <w:rPr>
          <w:rFonts w:ascii="Times New Roman" w:hAnsi="Times New Roman"/>
          <w:lang w:val="en-GB"/>
          <w:rPrChange w:id="264" w:author="Tomaten" w:date="2012-03-02T07:14:00Z">
            <w:rPr>
              <w:rFonts w:ascii="Times New Roman" w:hAnsi="Times New Roman"/>
              <w:lang w:val="en-GB"/>
            </w:rPr>
          </w:rPrChange>
        </w:rPr>
      </w:pPr>
      <w:r w:rsidRPr="006444E2">
        <w:rPr>
          <w:rFonts w:ascii="Times New Roman" w:hAnsi="Times New Roman"/>
          <w:lang w:val="en-GB"/>
          <w:rPrChange w:id="265" w:author="Tomaten" w:date="2012-03-02T07:14:00Z">
            <w:rPr>
              <w:rFonts w:ascii="Times New Roman" w:hAnsi="Times New Roman"/>
              <w:sz w:val="18"/>
              <w:szCs w:val="18"/>
              <w:lang w:val="en-GB"/>
            </w:rPr>
          </w:rPrChange>
        </w:rPr>
        <w:t>Gentleman RC, Carey VJ, Bates DM, Bolstad B, Dettling M, Dudoit S, Ellis B, Gautier L, Ge Y, Gentry J, Hornik K, Hothorn T, Huber W, Iacus S, Irizarry R, Leisch F, Li C, Maechler M, Rossini AJ, Sawitzki G, Smith C, Smyth G, Tierney L, Yang JY, Zhang J (2004) Bioconductor: open software development for computational biology and bioinformatics. Genome Biol 5: R80</w:t>
      </w:r>
    </w:p>
    <w:p w:rsidR="00727DC5" w:rsidRPr="006444E2" w:rsidRDefault="00CD1289" w:rsidP="00727DC5">
      <w:pPr>
        <w:ind w:left="720" w:hanging="720"/>
        <w:jc w:val="both"/>
        <w:rPr>
          <w:rFonts w:ascii="Times New Roman" w:hAnsi="Times New Roman"/>
          <w:lang w:val="en-GB"/>
          <w:rPrChange w:id="266" w:author="Tomaten" w:date="2012-03-02T07:14:00Z">
            <w:rPr>
              <w:rFonts w:ascii="Times New Roman" w:hAnsi="Times New Roman"/>
              <w:lang w:val="en-GB"/>
            </w:rPr>
          </w:rPrChange>
        </w:rPr>
      </w:pPr>
      <w:r w:rsidRPr="006444E2">
        <w:rPr>
          <w:rFonts w:ascii="Times New Roman" w:hAnsi="Times New Roman"/>
          <w:lang w:val="en-GB"/>
          <w:rPrChange w:id="267" w:author="Tomaten" w:date="2012-03-02T07:14:00Z">
            <w:rPr>
              <w:rFonts w:ascii="Times New Roman" w:hAnsi="Times New Roman"/>
              <w:sz w:val="18"/>
              <w:szCs w:val="18"/>
              <w:lang w:val="en-GB"/>
            </w:rPr>
          </w:rPrChange>
        </w:rPr>
        <w:t xml:space="preserve">Hardcastle TJ, Kelly KA </w:t>
      </w:r>
      <w:ins w:id="268" w:author="Tomaten" w:date="2012-03-02T07:22:00Z">
        <w:r w:rsidR="00E450AD">
          <w:rPr>
            <w:rFonts w:ascii="Times New Roman" w:hAnsi="Times New Roman"/>
            <w:lang w:val="en-GB"/>
          </w:rPr>
          <w:t xml:space="preserve">(YEAR MISSING) </w:t>
        </w:r>
      </w:ins>
      <w:proofErr w:type="spellStart"/>
      <w:r w:rsidRPr="006444E2">
        <w:rPr>
          <w:rFonts w:ascii="Times New Roman" w:hAnsi="Times New Roman"/>
          <w:lang w:val="en-GB"/>
          <w:rPrChange w:id="269" w:author="Tomaten" w:date="2012-03-02T07:14:00Z">
            <w:rPr>
              <w:rFonts w:ascii="Times New Roman" w:hAnsi="Times New Roman"/>
              <w:sz w:val="18"/>
              <w:szCs w:val="18"/>
              <w:lang w:val="en-GB"/>
            </w:rPr>
          </w:rPrChange>
        </w:rPr>
        <w:t>baySeq</w:t>
      </w:r>
      <w:proofErr w:type="spellEnd"/>
      <w:r w:rsidRPr="006444E2">
        <w:rPr>
          <w:rFonts w:ascii="Times New Roman" w:hAnsi="Times New Roman"/>
          <w:lang w:val="en-GB"/>
          <w:rPrChange w:id="270" w:author="Tomaten" w:date="2012-03-02T07:14:00Z">
            <w:rPr>
              <w:rFonts w:ascii="Times New Roman" w:hAnsi="Times New Roman"/>
              <w:sz w:val="18"/>
              <w:szCs w:val="18"/>
              <w:lang w:val="en-GB"/>
            </w:rPr>
          </w:rPrChange>
        </w:rPr>
        <w:t>: empirical Bayesian methods for identifying differential expression in sequence count data. BMC Bioinformatics 11: 422</w:t>
      </w:r>
    </w:p>
    <w:p w:rsidR="00727DC5" w:rsidRPr="006444E2" w:rsidRDefault="00CD1289" w:rsidP="00727DC5">
      <w:pPr>
        <w:ind w:left="720" w:hanging="720"/>
        <w:jc w:val="both"/>
        <w:rPr>
          <w:rFonts w:ascii="Times New Roman" w:hAnsi="Times New Roman"/>
          <w:lang w:val="en-GB"/>
          <w:rPrChange w:id="271" w:author="Tomaten" w:date="2012-03-02T07:14:00Z">
            <w:rPr>
              <w:rFonts w:ascii="Times New Roman" w:hAnsi="Times New Roman"/>
              <w:lang w:val="en-GB"/>
            </w:rPr>
          </w:rPrChange>
        </w:rPr>
      </w:pPr>
      <w:r w:rsidRPr="006444E2">
        <w:rPr>
          <w:rFonts w:ascii="Times New Roman" w:hAnsi="Times New Roman"/>
          <w:lang w:val="en-GB"/>
          <w:rPrChange w:id="272" w:author="Tomaten" w:date="2012-03-02T07:14:00Z">
            <w:rPr>
              <w:rFonts w:ascii="Times New Roman" w:hAnsi="Times New Roman"/>
              <w:sz w:val="18"/>
              <w:szCs w:val="18"/>
              <w:lang w:val="en-GB"/>
            </w:rPr>
          </w:rPrChange>
        </w:rPr>
        <w:t>Holland RC, Down TA, Pocock M, Prlic A, Huen D, James K, Foisy S, Drager A, Yates A, Heuer M, Schreiber MJ (2008) BioJava: an open-source framework for bioinformatics. Bioinformatics 24: 2096-2097</w:t>
      </w:r>
    </w:p>
    <w:p w:rsidR="00727DC5" w:rsidRPr="006444E2" w:rsidRDefault="00CD1289" w:rsidP="00727DC5">
      <w:pPr>
        <w:ind w:left="720" w:hanging="720"/>
        <w:jc w:val="both"/>
        <w:rPr>
          <w:rFonts w:ascii="Times New Roman" w:hAnsi="Times New Roman"/>
          <w:lang w:val="en-GB"/>
          <w:rPrChange w:id="273" w:author="Tomaten" w:date="2012-03-02T07:14:00Z">
            <w:rPr>
              <w:rFonts w:ascii="Times New Roman" w:hAnsi="Times New Roman"/>
              <w:lang w:val="en-GB"/>
            </w:rPr>
          </w:rPrChange>
        </w:rPr>
      </w:pPr>
      <w:r w:rsidRPr="006444E2">
        <w:rPr>
          <w:rFonts w:ascii="Times New Roman" w:hAnsi="Times New Roman"/>
          <w:lang w:val="en-GB"/>
          <w:rPrChange w:id="274" w:author="Tomaten" w:date="2012-03-02T07:14:00Z">
            <w:rPr>
              <w:rFonts w:ascii="Times New Roman" w:hAnsi="Times New Roman"/>
              <w:sz w:val="18"/>
              <w:szCs w:val="18"/>
              <w:lang w:val="en-GB"/>
            </w:rPr>
          </w:rPrChange>
        </w:rPr>
        <w:t>Langmead B, Hansen KD, Leek JT (2010) Cloud-scale RNA-sequencing differential expression analysis with Myrna. Genome Biol 11: R83</w:t>
      </w:r>
    </w:p>
    <w:p w:rsidR="00727DC5" w:rsidRPr="006444E2" w:rsidRDefault="00CD1289" w:rsidP="00727DC5">
      <w:pPr>
        <w:ind w:left="720" w:hanging="720"/>
        <w:jc w:val="both"/>
        <w:rPr>
          <w:rFonts w:ascii="Times New Roman" w:hAnsi="Times New Roman"/>
          <w:lang w:val="en-GB"/>
          <w:rPrChange w:id="275" w:author="Tomaten" w:date="2012-03-02T07:14:00Z">
            <w:rPr>
              <w:rFonts w:ascii="Times New Roman" w:hAnsi="Times New Roman"/>
              <w:lang w:val="en-GB"/>
            </w:rPr>
          </w:rPrChange>
        </w:rPr>
      </w:pPr>
      <w:r w:rsidRPr="006444E2">
        <w:rPr>
          <w:rFonts w:ascii="Times New Roman" w:hAnsi="Times New Roman"/>
          <w:lang w:val="en-GB"/>
          <w:rPrChange w:id="276" w:author="Tomaten" w:date="2012-03-02T07:14:00Z">
            <w:rPr>
              <w:rFonts w:ascii="Times New Roman" w:hAnsi="Times New Roman"/>
              <w:sz w:val="18"/>
              <w:szCs w:val="18"/>
              <w:lang w:val="en-GB"/>
            </w:rPr>
          </w:rPrChange>
        </w:rPr>
        <w:t>Langmead B, Trapnell C, Pop M, Salzberg SL (2009) Ultrafast and memory-efficient alignment of short DNA sequences to the human genome. Genome Biol 10: R25</w:t>
      </w:r>
    </w:p>
    <w:p w:rsidR="00727DC5" w:rsidRPr="006444E2" w:rsidRDefault="00CD1289" w:rsidP="00727DC5">
      <w:pPr>
        <w:ind w:left="720" w:hanging="720"/>
        <w:jc w:val="both"/>
        <w:rPr>
          <w:rFonts w:ascii="Times New Roman" w:hAnsi="Times New Roman"/>
          <w:lang w:val="en-GB"/>
          <w:rPrChange w:id="277" w:author="Tomaten" w:date="2012-03-02T07:14:00Z">
            <w:rPr>
              <w:rFonts w:ascii="Times New Roman" w:hAnsi="Times New Roman"/>
              <w:lang w:val="en-GB"/>
            </w:rPr>
          </w:rPrChange>
        </w:rPr>
      </w:pPr>
      <w:r w:rsidRPr="006444E2">
        <w:rPr>
          <w:rFonts w:ascii="Times New Roman" w:hAnsi="Times New Roman"/>
          <w:lang w:val="en-GB"/>
          <w:rPrChange w:id="278" w:author="Tomaten" w:date="2012-03-02T07:14:00Z">
            <w:rPr>
              <w:rFonts w:ascii="Times New Roman" w:hAnsi="Times New Roman"/>
              <w:sz w:val="18"/>
              <w:szCs w:val="18"/>
              <w:lang w:val="en-GB"/>
            </w:rPr>
          </w:rPrChange>
        </w:rPr>
        <w:t xml:space="preserve">Leinonen R, Akhtar R, Birney E, Bower L, Cerdeno-Tarraga A, Cheng Y, Cleland I, Faruque N, Goodgame N, Gibson R, Hoad G, Jang M, Pakseresht N, Plaister S, Radhakrishnan R, Reddy K, Sobhany S, Ten Hoopen P, Vaughan R, Zalunin V, Cochrane G The European Nucleotide Archive. </w:t>
      </w:r>
      <w:ins w:id="279" w:author="Tomaten" w:date="2012-03-02T07:23:00Z">
        <w:r w:rsidR="00E450AD">
          <w:rPr>
            <w:rFonts w:ascii="Times New Roman" w:hAnsi="Times New Roman"/>
            <w:lang w:val="en-GB"/>
          </w:rPr>
          <w:t>(YEAR MISSING)</w:t>
        </w:r>
      </w:ins>
      <w:r w:rsidRPr="006444E2">
        <w:rPr>
          <w:rFonts w:ascii="Times New Roman" w:hAnsi="Times New Roman"/>
          <w:lang w:val="en-GB"/>
          <w:rPrChange w:id="280" w:author="Tomaten" w:date="2012-03-02T07:14:00Z">
            <w:rPr>
              <w:rFonts w:ascii="Times New Roman" w:hAnsi="Times New Roman"/>
              <w:sz w:val="18"/>
              <w:szCs w:val="18"/>
              <w:lang w:val="en-GB"/>
            </w:rPr>
          </w:rPrChange>
        </w:rPr>
        <w:t>Nucleic Acids Res 39: D28-31</w:t>
      </w:r>
    </w:p>
    <w:p w:rsidR="00727DC5" w:rsidRPr="006444E2" w:rsidRDefault="00CD1289" w:rsidP="00727DC5">
      <w:pPr>
        <w:ind w:left="720" w:hanging="720"/>
        <w:jc w:val="both"/>
        <w:rPr>
          <w:rFonts w:ascii="Times New Roman" w:hAnsi="Times New Roman"/>
          <w:lang w:val="en-GB"/>
          <w:rPrChange w:id="281" w:author="Tomaten" w:date="2012-03-02T07:14:00Z">
            <w:rPr>
              <w:rFonts w:ascii="Times New Roman" w:hAnsi="Times New Roman"/>
              <w:lang w:val="en-GB"/>
            </w:rPr>
          </w:rPrChange>
        </w:rPr>
      </w:pPr>
      <w:r w:rsidRPr="006444E2">
        <w:rPr>
          <w:rFonts w:ascii="Times New Roman" w:hAnsi="Times New Roman"/>
          <w:lang w:val="en-GB"/>
          <w:rPrChange w:id="282" w:author="Tomaten" w:date="2012-03-02T07:14:00Z">
            <w:rPr>
              <w:rFonts w:ascii="Times New Roman" w:hAnsi="Times New Roman"/>
              <w:sz w:val="18"/>
              <w:szCs w:val="18"/>
              <w:lang w:val="en-GB"/>
            </w:rPr>
          </w:rPrChange>
        </w:rPr>
        <w:t>Li H, Homer N (2010) A survey of sequence alignment algorithms for next-generation sequencing. Brief Bioinform 11: 473-483</w:t>
      </w:r>
    </w:p>
    <w:p w:rsidR="00727DC5" w:rsidRPr="006444E2" w:rsidRDefault="00CD1289" w:rsidP="00727DC5">
      <w:pPr>
        <w:ind w:left="720" w:hanging="720"/>
        <w:jc w:val="both"/>
        <w:rPr>
          <w:rFonts w:ascii="Times New Roman" w:hAnsi="Times New Roman"/>
          <w:rPrChange w:id="283" w:author="Tomaten" w:date="2012-03-02T07:14:00Z">
            <w:rPr>
              <w:rFonts w:ascii="Times New Roman" w:hAnsi="Times New Roman"/>
            </w:rPr>
          </w:rPrChange>
        </w:rPr>
      </w:pPr>
      <w:r w:rsidRPr="006444E2">
        <w:rPr>
          <w:rFonts w:ascii="Times New Roman" w:hAnsi="Times New Roman"/>
          <w:lang w:val="en-GB"/>
          <w:rPrChange w:id="284" w:author="Tomaten" w:date="2012-03-02T07:14:00Z">
            <w:rPr>
              <w:rFonts w:ascii="Times New Roman" w:hAnsi="Times New Roman"/>
              <w:sz w:val="18"/>
              <w:szCs w:val="18"/>
              <w:lang w:val="en-GB"/>
            </w:rPr>
          </w:rPrChange>
        </w:rPr>
        <w:t xml:space="preserve">Lohse M, Nunes-Nesi A, Kruger P, Nagel A, Hannemann J, Giorgi FM, Childs L, Osorio S, Walther D, Selbig J, Sreenivasulu N, Stitt M, Fernie AR, Usadel B (2010) Robin: an intuitive wizard application for R-based expression microarray quality assessment and analysis. </w:t>
      </w:r>
      <w:r w:rsidRPr="006444E2">
        <w:rPr>
          <w:rFonts w:ascii="Times New Roman" w:hAnsi="Times New Roman"/>
          <w:rPrChange w:id="285" w:author="Tomaten" w:date="2012-03-02T07:14:00Z">
            <w:rPr>
              <w:rFonts w:ascii="Times New Roman" w:hAnsi="Times New Roman"/>
              <w:sz w:val="18"/>
              <w:szCs w:val="18"/>
            </w:rPr>
          </w:rPrChange>
        </w:rPr>
        <w:t>Plant Physiol 153: 642-651</w:t>
      </w:r>
    </w:p>
    <w:p w:rsidR="00727DC5" w:rsidRPr="006444E2" w:rsidRDefault="00CD1289" w:rsidP="00727DC5">
      <w:pPr>
        <w:ind w:left="720" w:hanging="720"/>
        <w:jc w:val="both"/>
        <w:rPr>
          <w:rFonts w:ascii="Times New Roman" w:hAnsi="Times New Roman"/>
          <w:lang w:val="en-GB"/>
          <w:rPrChange w:id="286" w:author="Tomaten" w:date="2012-03-02T07:14:00Z">
            <w:rPr>
              <w:rFonts w:ascii="Times New Roman" w:hAnsi="Times New Roman"/>
              <w:lang w:val="en-GB"/>
            </w:rPr>
          </w:rPrChange>
        </w:rPr>
      </w:pPr>
      <w:r w:rsidRPr="006444E2">
        <w:rPr>
          <w:rFonts w:ascii="Times New Roman" w:hAnsi="Times New Roman"/>
          <w:rPrChange w:id="287" w:author="Tomaten" w:date="2012-03-02T07:14:00Z">
            <w:rPr>
              <w:rFonts w:ascii="Times New Roman" w:hAnsi="Times New Roman"/>
              <w:sz w:val="18"/>
              <w:szCs w:val="18"/>
            </w:rPr>
          </w:rPrChange>
        </w:rPr>
        <w:lastRenderedPageBreak/>
        <w:t xml:space="preserve">Reich M, Liefeld T, Gould J, Lerner J, Tamayo P, Mesirov JP (2006) GenePattern 2.0. </w:t>
      </w:r>
      <w:r w:rsidRPr="006444E2">
        <w:rPr>
          <w:rFonts w:ascii="Times New Roman" w:hAnsi="Times New Roman"/>
          <w:lang w:val="en-GB"/>
          <w:rPrChange w:id="288" w:author="Tomaten" w:date="2012-03-02T07:14:00Z">
            <w:rPr>
              <w:rFonts w:ascii="Times New Roman" w:hAnsi="Times New Roman"/>
              <w:sz w:val="18"/>
              <w:szCs w:val="18"/>
              <w:lang w:val="en-GB"/>
            </w:rPr>
          </w:rPrChange>
        </w:rPr>
        <w:t>Nat Genet 38: 500-501</w:t>
      </w:r>
    </w:p>
    <w:p w:rsidR="00727DC5" w:rsidRPr="006444E2" w:rsidRDefault="00CD1289" w:rsidP="00727DC5">
      <w:pPr>
        <w:ind w:left="720" w:hanging="720"/>
        <w:jc w:val="both"/>
        <w:rPr>
          <w:rFonts w:ascii="Times New Roman" w:hAnsi="Times New Roman"/>
          <w:lang w:val="en-GB"/>
          <w:rPrChange w:id="289" w:author="Tomaten" w:date="2012-03-02T07:14:00Z">
            <w:rPr>
              <w:rFonts w:ascii="Times New Roman" w:hAnsi="Times New Roman"/>
              <w:lang w:val="en-GB"/>
            </w:rPr>
          </w:rPrChange>
        </w:rPr>
      </w:pPr>
      <w:r w:rsidRPr="006444E2">
        <w:rPr>
          <w:rFonts w:ascii="Times New Roman" w:hAnsi="Times New Roman"/>
          <w:lang w:val="en-GB"/>
          <w:rPrChange w:id="290" w:author="Tomaten" w:date="2012-03-02T07:14:00Z">
            <w:rPr>
              <w:rFonts w:ascii="Times New Roman" w:hAnsi="Times New Roman"/>
              <w:sz w:val="18"/>
              <w:szCs w:val="18"/>
              <w:lang w:val="en-GB"/>
            </w:rPr>
          </w:rPrChange>
        </w:rPr>
        <w:t>Robinson MD, McCarthy DJ, Smyth GK (2009) edgeR: a Bioconductor package for differential expression analysis of digital gene expression data. Bioinformatics 26: 139-140</w:t>
      </w:r>
    </w:p>
    <w:p w:rsidR="00727DC5" w:rsidRPr="006444E2" w:rsidRDefault="00CD1289" w:rsidP="00727DC5">
      <w:pPr>
        <w:ind w:left="720" w:hanging="720"/>
        <w:jc w:val="both"/>
        <w:rPr>
          <w:rFonts w:ascii="Times New Roman" w:hAnsi="Times New Roman"/>
          <w:lang w:val="en-GB"/>
          <w:rPrChange w:id="291" w:author="Tomaten" w:date="2012-03-02T07:14:00Z">
            <w:rPr>
              <w:rFonts w:ascii="Times New Roman" w:hAnsi="Times New Roman"/>
              <w:lang w:val="en-GB"/>
            </w:rPr>
          </w:rPrChange>
        </w:rPr>
      </w:pPr>
      <w:r w:rsidRPr="006444E2">
        <w:rPr>
          <w:rFonts w:ascii="Times New Roman" w:hAnsi="Times New Roman"/>
          <w:lang w:val="en-GB"/>
          <w:rPrChange w:id="292" w:author="Tomaten" w:date="2012-03-02T07:14:00Z">
            <w:rPr>
              <w:rFonts w:ascii="Times New Roman" w:hAnsi="Times New Roman"/>
              <w:sz w:val="18"/>
              <w:szCs w:val="18"/>
              <w:lang w:val="en-GB"/>
            </w:rPr>
          </w:rPrChange>
        </w:rPr>
        <w:t>Usadel B, Poree F, Nagel A, Lohse M, Czedik-Eysenberg A, Stitt M (2009) A guide to using MapMan to visualize and compare Omics data in plants: a case study in the crop species, Maize. Plant Cell Environ 32: 1211-1229</w:t>
      </w:r>
    </w:p>
    <w:p w:rsidR="00727DC5" w:rsidRPr="006444E2" w:rsidRDefault="00CD1289" w:rsidP="00727DC5">
      <w:pPr>
        <w:ind w:left="720" w:hanging="720"/>
        <w:jc w:val="both"/>
        <w:rPr>
          <w:rFonts w:ascii="Times New Roman" w:hAnsi="Times New Roman"/>
          <w:lang w:val="en-GB"/>
          <w:rPrChange w:id="293" w:author="Tomaten" w:date="2012-03-02T07:14:00Z">
            <w:rPr>
              <w:rFonts w:ascii="Times New Roman" w:hAnsi="Times New Roman"/>
              <w:lang w:val="en-GB"/>
            </w:rPr>
          </w:rPrChange>
        </w:rPr>
      </w:pPr>
      <w:r w:rsidRPr="006444E2">
        <w:rPr>
          <w:rFonts w:ascii="Times New Roman" w:hAnsi="Times New Roman"/>
          <w:lang w:val="en-GB"/>
          <w:rPrChange w:id="294" w:author="Tomaten" w:date="2012-03-02T07:14:00Z">
            <w:rPr>
              <w:rFonts w:ascii="Times New Roman" w:hAnsi="Times New Roman"/>
              <w:sz w:val="18"/>
              <w:szCs w:val="18"/>
              <w:lang w:val="en-GB"/>
            </w:rPr>
          </w:rPrChange>
        </w:rPr>
        <w:t>Wheeler DL, Barrett T, Benson DA, Bryant SH, Canese K, Chetvernin V, Church DM, Dicuccio M, Edgar R, Federhen S, Feolo M, Geer LY, Helmberg W, Kapustin Y, Khovayko O, Landsman D, Lipman DJ, Madden TL, Maglott DR, Miller V, Ostell J, Pruitt KD, Schuler GD, Shumway M, Sequeira E, Sherry ST, Sirotkin K, Souvorov A, Starchenko G, Tatusov RL, Tatusova TA, Wagner L, Yaschenko E (2008) Database resources of the National Center for Biotechnology Information. Nucleic Acids Res 36: D13-21</w:t>
      </w:r>
    </w:p>
    <w:p w:rsidR="00727DC5" w:rsidRPr="006444E2" w:rsidRDefault="00CD1289" w:rsidP="00727DC5">
      <w:pPr>
        <w:ind w:left="720" w:hanging="720"/>
        <w:jc w:val="both"/>
        <w:rPr>
          <w:rFonts w:ascii="Times New Roman" w:hAnsi="Times New Roman"/>
          <w:lang w:val="en-GB"/>
          <w:rPrChange w:id="295" w:author="Tomaten" w:date="2012-03-02T07:14:00Z">
            <w:rPr>
              <w:rFonts w:ascii="Times New Roman" w:hAnsi="Times New Roman"/>
              <w:lang w:val="en-GB"/>
            </w:rPr>
          </w:rPrChange>
        </w:rPr>
      </w:pPr>
      <w:r w:rsidRPr="006444E2">
        <w:rPr>
          <w:rFonts w:ascii="Times New Roman" w:hAnsi="Times New Roman"/>
          <w:lang w:val="en-GB"/>
          <w:rPrChange w:id="296" w:author="Tomaten" w:date="2012-03-02T07:14:00Z">
            <w:rPr>
              <w:rFonts w:ascii="Times New Roman" w:hAnsi="Times New Roman"/>
              <w:sz w:val="18"/>
              <w:szCs w:val="18"/>
              <w:lang w:val="en-GB"/>
            </w:rPr>
          </w:rPrChange>
        </w:rPr>
        <w:t>Xu G, Deng N, Zhao Z, Judeh T, Flemington E, Zhu D SAMMate: a GUI tool for processing short read alignments in SAM/BAM format. Source Code Biol Med 6: 2</w:t>
      </w:r>
    </w:p>
    <w:p w:rsidR="00727DC5" w:rsidRPr="006444E2" w:rsidRDefault="00727DC5" w:rsidP="00727DC5">
      <w:pPr>
        <w:ind w:left="720" w:hanging="720"/>
        <w:jc w:val="both"/>
        <w:rPr>
          <w:rFonts w:ascii="Times New Roman" w:hAnsi="Times New Roman"/>
          <w:lang w:val="en-GB"/>
          <w:rPrChange w:id="297" w:author="Tomaten" w:date="2012-03-02T07:14:00Z">
            <w:rPr>
              <w:rFonts w:ascii="Times New Roman" w:hAnsi="Times New Roman"/>
              <w:lang w:val="en-GB"/>
            </w:rPr>
          </w:rPrChange>
        </w:rPr>
      </w:pPr>
    </w:p>
    <w:p w:rsidR="000452F7" w:rsidRPr="002F64D4" w:rsidRDefault="00CD1289" w:rsidP="00485774">
      <w:pPr>
        <w:spacing w:line="360" w:lineRule="auto"/>
        <w:jc w:val="both"/>
        <w:rPr>
          <w:rFonts w:ascii="Times New Roman" w:hAnsi="Times New Roman"/>
          <w:b/>
          <w:lang w:val="en-GB"/>
        </w:rPr>
      </w:pPr>
      <w:r w:rsidRPr="006444E2">
        <w:rPr>
          <w:rFonts w:ascii="Times New Roman" w:hAnsi="Times New Roman"/>
          <w:lang w:val="en-GB"/>
          <w:rPrChange w:id="298" w:author="Tomaten" w:date="2012-03-02T07:14:00Z">
            <w:rPr>
              <w:rFonts w:ascii="Times New Roman" w:hAnsi="Times New Roman"/>
              <w:sz w:val="18"/>
              <w:szCs w:val="18"/>
              <w:lang w:val="en-GB"/>
            </w:rPr>
          </w:rPrChange>
        </w:rPr>
        <w:fldChar w:fldCharType="end"/>
      </w:r>
    </w:p>
    <w:sectPr w:rsidR="000452F7" w:rsidRPr="002F64D4" w:rsidSect="00C45578">
      <w:pgSz w:w="11900" w:h="16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Tomaten" w:date="2012-03-01T21:55:00Z" w:initials="T">
    <w:p w:rsidR="004A2544" w:rsidRPr="004A2544" w:rsidRDefault="004A2544">
      <w:pPr>
        <w:pStyle w:val="CommentText"/>
        <w:rPr>
          <w:lang w:val="en-US"/>
        </w:rPr>
      </w:pPr>
      <w:r>
        <w:rPr>
          <w:rStyle w:val="CommentReference"/>
        </w:rPr>
        <w:annotationRef/>
      </w:r>
      <w:r w:rsidRPr="004A2544">
        <w:rPr>
          <w:lang w:val="en-US"/>
        </w:rPr>
        <w:t>Wonde</w:t>
      </w:r>
      <w:r>
        <w:rPr>
          <w:lang w:val="en-US"/>
        </w:rPr>
        <w:t xml:space="preserve">r if it is worth stressing this since </w:t>
      </w:r>
      <w:r w:rsidRPr="004A2544">
        <w:rPr>
          <w:lang w:val="en-US"/>
        </w:rPr>
        <w:t xml:space="preserve">you get multi-layered information i.e. </w:t>
      </w:r>
      <w:r>
        <w:rPr>
          <w:lang w:val="en-US"/>
        </w:rPr>
        <w:t>splice variants etc.</w:t>
      </w:r>
    </w:p>
  </w:comment>
  <w:comment w:id="31" w:author="Tomaten" w:date="2012-03-01T21:55:00Z" w:initials="T">
    <w:p w:rsidR="004A2544" w:rsidRPr="004A2544" w:rsidRDefault="004A2544">
      <w:pPr>
        <w:pStyle w:val="CommentText"/>
        <w:rPr>
          <w:lang w:val="en-US"/>
        </w:rPr>
      </w:pPr>
      <w:r>
        <w:rPr>
          <w:rStyle w:val="CommentReference"/>
        </w:rPr>
        <w:annotationRef/>
      </w:r>
      <w:r w:rsidRPr="004A2544">
        <w:rPr>
          <w:lang w:val="en-US"/>
        </w:rPr>
        <w:t>Format error in the parenthesis</w:t>
      </w:r>
    </w:p>
  </w:comment>
  <w:comment w:id="32" w:author="Tomaten" w:date="2012-03-01T21:55:00Z" w:initials="T">
    <w:p w:rsidR="004A2544" w:rsidRPr="004A2544" w:rsidRDefault="004A2544">
      <w:pPr>
        <w:pStyle w:val="CommentText"/>
        <w:rPr>
          <w:lang w:val="en-US"/>
        </w:rPr>
      </w:pPr>
      <w:r>
        <w:rPr>
          <w:rStyle w:val="CommentReference"/>
        </w:rPr>
        <w:annotationRef/>
      </w:r>
      <w:r w:rsidRPr="004A2544">
        <w:rPr>
          <w:lang w:val="en-US"/>
        </w:rPr>
        <w:t>Please delete if you think this distorts the sense</w:t>
      </w:r>
    </w:p>
  </w:comment>
  <w:comment w:id="127" w:author="Tomaten" w:date="2012-03-02T07:16:00Z" w:initials="T">
    <w:p w:rsidR="006444E2" w:rsidRDefault="006444E2">
      <w:pPr>
        <w:pStyle w:val="CommentText"/>
      </w:pPr>
      <w:r>
        <w:rPr>
          <w:rStyle w:val="CommentReference"/>
        </w:rPr>
        <w:annotationRef/>
      </w:r>
      <w:r>
        <w:t xml:space="preserve">I </w:t>
      </w:r>
      <w:proofErr w:type="spellStart"/>
      <w:r>
        <w:t>cannot</w:t>
      </w:r>
      <w:proofErr w:type="spellEnd"/>
      <w:r>
        <w:t xml:space="preserve"> </w:t>
      </w:r>
      <w:proofErr w:type="spellStart"/>
      <w:r>
        <w:t>follow</w:t>
      </w:r>
      <w:proofErr w:type="spellEnd"/>
      <w:r>
        <w:t xml:space="preserve"> </w:t>
      </w:r>
      <w:proofErr w:type="spellStart"/>
      <w:r>
        <w:t>this</w:t>
      </w:r>
      <w:proofErr w:type="spellEnd"/>
      <w:r>
        <w:t xml:space="preserve"> </w:t>
      </w:r>
      <w:proofErr w:type="spellStart"/>
      <w:r>
        <w:t>sentance</w:t>
      </w:r>
      <w:proofErr w:type="spellEnd"/>
    </w:p>
  </w:comment>
  <w:comment w:id="167" w:author="Marc Lohse" w:date="2012-03-01T21:55:00Z" w:initials="ML">
    <w:p w:rsidR="00262897" w:rsidRPr="004A2544" w:rsidRDefault="00262897">
      <w:pPr>
        <w:pStyle w:val="CommentText"/>
        <w:rPr>
          <w:lang w:val="en-US"/>
        </w:rPr>
      </w:pPr>
      <w:r>
        <w:rPr>
          <w:rStyle w:val="CommentReference"/>
        </w:rPr>
        <w:annotationRef/>
      </w:r>
      <w:r w:rsidRPr="004A2544">
        <w:rPr>
          <w:lang w:val="en-US"/>
        </w:rPr>
        <w:t>...to all native speakers: Sorry for this sentence.</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docVars>
    <w:docVar w:name="EN.InstantFormat" w:val="&lt;ENInstantFormat&gt;&lt;Enabled&gt;0&lt;/Enabled&gt;&lt;ScanUnformatted&gt;1&lt;/ScanUnformatted&gt;&lt;ScanChanges&gt;1&lt;/ScanChanges&gt;&lt;/ENInstantFormat&gt;"/>
    <w:docVar w:name="EN.Layout" w:val="&lt;ENLayout&gt;&lt;Style&gt;Plant Physi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obin_complete.enl&lt;/item&gt;&lt;/Libraries&gt;&lt;/ENLibraries&gt;"/>
  </w:docVars>
  <w:rsids>
    <w:rsidRoot w:val="00C45578"/>
    <w:rsid w:val="000452F7"/>
    <w:rsid w:val="0006348B"/>
    <w:rsid w:val="00065FA2"/>
    <w:rsid w:val="000E2F3A"/>
    <w:rsid w:val="00142A4C"/>
    <w:rsid w:val="001963C8"/>
    <w:rsid w:val="001C069F"/>
    <w:rsid w:val="001D3577"/>
    <w:rsid w:val="0022001D"/>
    <w:rsid w:val="00234025"/>
    <w:rsid w:val="002421F7"/>
    <w:rsid w:val="00247DCB"/>
    <w:rsid w:val="00262897"/>
    <w:rsid w:val="002A2B41"/>
    <w:rsid w:val="002D53A0"/>
    <w:rsid w:val="002F64D4"/>
    <w:rsid w:val="0034357D"/>
    <w:rsid w:val="00395F71"/>
    <w:rsid w:val="003A3350"/>
    <w:rsid w:val="003D3648"/>
    <w:rsid w:val="003F386F"/>
    <w:rsid w:val="00434C11"/>
    <w:rsid w:val="00462976"/>
    <w:rsid w:val="00483EFC"/>
    <w:rsid w:val="00485774"/>
    <w:rsid w:val="004A2544"/>
    <w:rsid w:val="004C049A"/>
    <w:rsid w:val="00526561"/>
    <w:rsid w:val="00587C84"/>
    <w:rsid w:val="00591647"/>
    <w:rsid w:val="00596DE8"/>
    <w:rsid w:val="005B0250"/>
    <w:rsid w:val="005C6884"/>
    <w:rsid w:val="005E3DFE"/>
    <w:rsid w:val="005F482D"/>
    <w:rsid w:val="006106C1"/>
    <w:rsid w:val="006444E2"/>
    <w:rsid w:val="00692F69"/>
    <w:rsid w:val="006B733F"/>
    <w:rsid w:val="006F1D0A"/>
    <w:rsid w:val="00726396"/>
    <w:rsid w:val="00727DC5"/>
    <w:rsid w:val="0075044F"/>
    <w:rsid w:val="00776C49"/>
    <w:rsid w:val="007D3F51"/>
    <w:rsid w:val="008031E3"/>
    <w:rsid w:val="0083242D"/>
    <w:rsid w:val="0086201C"/>
    <w:rsid w:val="00891735"/>
    <w:rsid w:val="009409DF"/>
    <w:rsid w:val="009B0B5B"/>
    <w:rsid w:val="009D5A30"/>
    <w:rsid w:val="009F7076"/>
    <w:rsid w:val="00A04EB9"/>
    <w:rsid w:val="00A5397A"/>
    <w:rsid w:val="00A9556F"/>
    <w:rsid w:val="00A95686"/>
    <w:rsid w:val="00AC3AB9"/>
    <w:rsid w:val="00B01B49"/>
    <w:rsid w:val="00B31065"/>
    <w:rsid w:val="00B72DD4"/>
    <w:rsid w:val="00B8143A"/>
    <w:rsid w:val="00BD44E8"/>
    <w:rsid w:val="00C310A3"/>
    <w:rsid w:val="00C45578"/>
    <w:rsid w:val="00CD1289"/>
    <w:rsid w:val="00CE50F6"/>
    <w:rsid w:val="00CF7FC0"/>
    <w:rsid w:val="00D124D6"/>
    <w:rsid w:val="00D22185"/>
    <w:rsid w:val="00D40FC6"/>
    <w:rsid w:val="00E03901"/>
    <w:rsid w:val="00E13C26"/>
    <w:rsid w:val="00E27C5F"/>
    <w:rsid w:val="00E450AD"/>
    <w:rsid w:val="00E5025D"/>
    <w:rsid w:val="00EF6136"/>
    <w:rsid w:val="00F068B3"/>
    <w:rsid w:val="00F80955"/>
    <w:rsid w:val="00FA2C82"/>
    <w:rsid w:val="00FB3F8B"/>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C45578"/>
    <w:pPr>
      <w:spacing w:after="0"/>
    </w:pPr>
    <w:rPr>
      <w:rFonts w:ascii="Cambria" w:eastAsia="MS Mincho" w:hAnsi="Cambria" w:cs="Times New Roman"/>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348B"/>
    <w:rPr>
      <w:color w:val="0000FF" w:themeColor="hyperlink"/>
      <w:u w:val="single"/>
    </w:rPr>
  </w:style>
  <w:style w:type="character" w:styleId="CommentReference">
    <w:name w:val="annotation reference"/>
    <w:basedOn w:val="DefaultParagraphFont"/>
    <w:rsid w:val="00E27C5F"/>
    <w:rPr>
      <w:sz w:val="18"/>
      <w:szCs w:val="18"/>
    </w:rPr>
  </w:style>
  <w:style w:type="paragraph" w:styleId="CommentText">
    <w:name w:val="annotation text"/>
    <w:basedOn w:val="Normal"/>
    <w:link w:val="CommentTextChar"/>
    <w:rsid w:val="00E27C5F"/>
  </w:style>
  <w:style w:type="character" w:customStyle="1" w:styleId="CommentTextChar">
    <w:name w:val="Comment Text Char"/>
    <w:basedOn w:val="DefaultParagraphFont"/>
    <w:link w:val="CommentText"/>
    <w:rsid w:val="00E27C5F"/>
    <w:rPr>
      <w:rFonts w:ascii="Cambria" w:eastAsia="MS Mincho" w:hAnsi="Cambria" w:cs="Times New Roman"/>
      <w:lang w:eastAsia="de-DE"/>
    </w:rPr>
  </w:style>
  <w:style w:type="paragraph" w:styleId="CommentSubject">
    <w:name w:val="annotation subject"/>
    <w:basedOn w:val="CommentText"/>
    <w:next w:val="CommentText"/>
    <w:link w:val="CommentSubjectChar"/>
    <w:rsid w:val="00E27C5F"/>
    <w:rPr>
      <w:b/>
      <w:bCs/>
      <w:sz w:val="20"/>
      <w:szCs w:val="20"/>
    </w:rPr>
  </w:style>
  <w:style w:type="character" w:customStyle="1" w:styleId="CommentSubjectChar">
    <w:name w:val="Comment Subject Char"/>
    <w:basedOn w:val="CommentTextChar"/>
    <w:link w:val="CommentSubject"/>
    <w:rsid w:val="00E27C5F"/>
    <w:rPr>
      <w:b/>
      <w:bCs/>
      <w:sz w:val="20"/>
      <w:szCs w:val="20"/>
    </w:rPr>
  </w:style>
  <w:style w:type="paragraph" w:styleId="BalloonText">
    <w:name w:val="Balloon Text"/>
    <w:basedOn w:val="Normal"/>
    <w:link w:val="BalloonTextChar"/>
    <w:rsid w:val="00E27C5F"/>
    <w:rPr>
      <w:rFonts w:ascii="Lucida Grande" w:hAnsi="Lucida Grande"/>
      <w:sz w:val="18"/>
      <w:szCs w:val="18"/>
    </w:rPr>
  </w:style>
  <w:style w:type="character" w:customStyle="1" w:styleId="BalloonTextChar">
    <w:name w:val="Balloon Text Char"/>
    <w:basedOn w:val="DefaultParagraphFont"/>
    <w:link w:val="BalloonText"/>
    <w:rsid w:val="00E27C5F"/>
    <w:rPr>
      <w:rFonts w:ascii="Lucida Grande" w:eastAsia="MS Mincho" w:hAnsi="Lucida Grande" w:cs="Times New Roman"/>
      <w:sz w:val="18"/>
      <w:szCs w:val="18"/>
      <w:lang w:eastAsia="de-D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6151</Words>
  <Characters>38755</Characters>
  <Application>Microsoft Office Word</Application>
  <DocSecurity>0</DocSecurity>
  <Lines>322</Lines>
  <Paragraphs>89</Paragraphs>
  <ScaleCrop>false</ScaleCrop>
  <HeadingPairs>
    <vt:vector size="2" baseType="variant">
      <vt:variant>
        <vt:lpstr>Title</vt:lpstr>
      </vt:variant>
      <vt:variant>
        <vt:i4>1</vt:i4>
      </vt:variant>
    </vt:vector>
  </HeadingPairs>
  <TitlesOfParts>
    <vt:vector size="1" baseType="lpstr">
      <vt:lpstr/>
    </vt:vector>
  </TitlesOfParts>
  <Company>MPI für molekulare Pflanzenphysiologie</Company>
  <LinksUpToDate>false</LinksUpToDate>
  <CharactersWithSpaces>44817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Lohse</dc:creator>
  <cp:lastModifiedBy>Tomaten</cp:lastModifiedBy>
  <cp:revision>2</cp:revision>
  <dcterms:created xsi:type="dcterms:W3CDTF">2012-03-02T06:23:00Z</dcterms:created>
  <dcterms:modified xsi:type="dcterms:W3CDTF">2012-03-02T06:23:00Z</dcterms:modified>
</cp:coreProperties>
</file>